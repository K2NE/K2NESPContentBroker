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E202C" w14:textId="77777777" w:rsidR="004930C5" w:rsidRDefault="00F361E4" w:rsidP="00983DE6">
      <w:pPr>
        <w:pStyle w:val="Subtitle"/>
        <w:rPr>
          <w:rFonts w:asciiTheme="minorHAnsi" w:eastAsiaTheme="minorHAnsi" w:hAnsiTheme="minorHAnsi" w:cstheme="minorBidi"/>
          <w:b w:val="0"/>
          <w:iCs w:val="0"/>
          <w:caps w:val="0"/>
          <w:color w:val="auto"/>
          <w:sz w:val="22"/>
          <w:szCs w:val="22"/>
        </w:rPr>
      </w:pPr>
      <w:r>
        <w:rPr>
          <w:noProof/>
          <w:lang w:val="en-US"/>
        </w:rPr>
        <w:drawing>
          <wp:anchor distT="0" distB="0" distL="114300" distR="114300" simplePos="0" relativeHeight="251658241" behindDoc="0" locked="0" layoutInCell="1" allowOverlap="1" wp14:anchorId="5F9AE557" wp14:editId="5F9AE558">
            <wp:simplePos x="0" y="0"/>
            <wp:positionH relativeFrom="column">
              <wp:posOffset>3369945</wp:posOffset>
            </wp:positionH>
            <wp:positionV relativeFrom="paragraph">
              <wp:posOffset>-985157</wp:posOffset>
            </wp:positionV>
            <wp:extent cx="3265805" cy="3143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mark-Treatment-HighRes.png"/>
                    <pic:cNvPicPr/>
                  </pic:nvPicPr>
                  <pic:blipFill>
                    <a:blip r:embed="rId11">
                      <a:extLst>
                        <a:ext uri="{28A0092B-C50C-407E-A947-70E740481C1C}">
                          <a14:useLocalDpi xmlns:a14="http://schemas.microsoft.com/office/drawing/2010/main" val="0"/>
                        </a:ext>
                      </a:extLst>
                    </a:blip>
                    <a:stretch>
                      <a:fillRect/>
                    </a:stretch>
                  </pic:blipFill>
                  <pic:spPr>
                    <a:xfrm>
                      <a:off x="0" y="0"/>
                      <a:ext cx="3265805" cy="3143250"/>
                    </a:xfrm>
                    <a:prstGeom prst="rect">
                      <a:avLst/>
                    </a:prstGeom>
                  </pic:spPr>
                </pic:pic>
              </a:graphicData>
            </a:graphic>
            <wp14:sizeRelH relativeFrom="page">
              <wp14:pctWidth>0</wp14:pctWidth>
            </wp14:sizeRelH>
            <wp14:sizeRelV relativeFrom="page">
              <wp14:pctHeight>0</wp14:pctHeight>
            </wp14:sizeRelV>
          </wp:anchor>
        </w:drawing>
      </w:r>
      <w:r w:rsidR="006D5B6E">
        <w:rPr>
          <w:rFonts w:asciiTheme="minorHAnsi" w:eastAsiaTheme="minorHAnsi" w:hAnsiTheme="minorHAnsi" w:cstheme="minorBidi"/>
          <w:b w:val="0"/>
          <w:iCs w:val="0"/>
          <w:caps w:val="0"/>
          <w:color w:val="auto"/>
          <w:sz w:val="22"/>
          <w:szCs w:val="22"/>
        </w:rPr>
        <w:softHyphen/>
      </w:r>
    </w:p>
    <w:sdt>
      <w:sdtPr>
        <w:rPr>
          <w:rFonts w:asciiTheme="minorHAnsi" w:eastAsiaTheme="minorHAnsi" w:hAnsiTheme="minorHAnsi" w:cstheme="minorBidi"/>
          <w:b w:val="0"/>
          <w:iCs w:val="0"/>
          <w:caps w:val="0"/>
          <w:color w:val="auto"/>
          <w:sz w:val="22"/>
          <w:szCs w:val="22"/>
        </w:rPr>
        <w:id w:val="320000766"/>
        <w:docPartObj>
          <w:docPartGallery w:val="Cover Pages"/>
          <w:docPartUnique/>
        </w:docPartObj>
      </w:sdtPr>
      <w:sdtEndPr/>
      <w:sdtContent>
        <w:p w14:paraId="6932C87B" w14:textId="77777777" w:rsidR="00DC3D9D" w:rsidRDefault="00F361E4" w:rsidP="00983DE6">
          <w:pPr>
            <w:pStyle w:val="Subtitle"/>
          </w:pPr>
          <w:r>
            <w:rPr>
              <w:noProof/>
              <w:lang w:val="en-US"/>
            </w:rPr>
            <mc:AlternateContent>
              <mc:Choice Requires="wps">
                <w:drawing>
                  <wp:anchor distT="0" distB="0" distL="114300" distR="114300" simplePos="0" relativeHeight="251658242" behindDoc="0" locked="0" layoutInCell="1" allowOverlap="1" wp14:anchorId="5F9AE559" wp14:editId="5F9AE55A">
                    <wp:simplePos x="0" y="0"/>
                    <wp:positionH relativeFrom="column">
                      <wp:posOffset>4057015</wp:posOffset>
                    </wp:positionH>
                    <wp:positionV relativeFrom="paragraph">
                      <wp:posOffset>131627</wp:posOffset>
                    </wp:positionV>
                    <wp:extent cx="2080895" cy="1219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8089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E93FC" w14:textId="77777777" w:rsidR="000F3709" w:rsidRPr="006D5B6E" w:rsidRDefault="000F3709" w:rsidP="004930C5">
                                <w:pPr>
                                  <w:rPr>
                                    <w:b/>
                                    <w:sz w:val="16"/>
                                    <w:szCs w:val="24"/>
                                    <w:lang w:val="de-DE"/>
                                  </w:rPr>
                                </w:pPr>
                                <w:r w:rsidRPr="006D5B6E">
                                  <w:rPr>
                                    <w:b/>
                                    <w:sz w:val="16"/>
                                    <w:szCs w:val="24"/>
                                    <w:lang w:val="de-DE"/>
                                  </w:rPr>
                                  <w:t>K2NE GmbH</w:t>
                                </w:r>
                                <w:r w:rsidRPr="006D5B6E">
                                  <w:rPr>
                                    <w:b/>
                                    <w:sz w:val="16"/>
                                    <w:szCs w:val="24"/>
                                    <w:lang w:val="de-DE"/>
                                  </w:rPr>
                                  <w:br/>
                                  <w:t>c/o Launchswiss</w:t>
                                </w:r>
                                <w:r w:rsidRPr="006D5B6E">
                                  <w:rPr>
                                    <w:b/>
                                    <w:sz w:val="16"/>
                                    <w:szCs w:val="24"/>
                                    <w:lang w:val="de-DE"/>
                                  </w:rPr>
                                  <w:br/>
                                  <w:t>Rathausstr. 14</w:t>
                                </w:r>
                                <w:r w:rsidRPr="006D5B6E">
                                  <w:rPr>
                                    <w:b/>
                                    <w:sz w:val="16"/>
                                    <w:szCs w:val="24"/>
                                    <w:lang w:val="de-DE"/>
                                  </w:rPr>
                                  <w:br/>
                                  <w:t xml:space="preserve">6340 Baar, Switzerland </w:t>
                                </w:r>
                              </w:p>
                              <w:p w14:paraId="4B27E5FF" w14:textId="77777777" w:rsidR="000F3709" w:rsidRPr="006D5B6E" w:rsidRDefault="000F3709" w:rsidP="004930C5">
                                <w:pPr>
                                  <w:rPr>
                                    <w:b/>
                                    <w:sz w:val="16"/>
                                    <w:szCs w:val="24"/>
                                    <w:lang w:val="de-DE"/>
                                  </w:rPr>
                                </w:pPr>
                                <w:r w:rsidRPr="006D5B6E">
                                  <w:rPr>
                                    <w:b/>
                                    <w:sz w:val="16"/>
                                    <w:szCs w:val="24"/>
                                    <w:lang w:val="de-DE"/>
                                  </w:rPr>
                                  <w:t>Fax: +41-41-560 8513</w:t>
                                </w:r>
                                <w:r w:rsidRPr="006D5B6E">
                                  <w:rPr>
                                    <w:b/>
                                    <w:sz w:val="16"/>
                                    <w:szCs w:val="24"/>
                                    <w:lang w:val="de-DE"/>
                                  </w:rPr>
                                  <w:br/>
                                  <w:t>Email: k2ne@k2.com</w:t>
                                </w:r>
                                <w:r w:rsidRPr="006D5B6E">
                                  <w:rPr>
                                    <w:b/>
                                    <w:sz w:val="16"/>
                                    <w:szCs w:val="24"/>
                                    <w:lang w:val="de-DE"/>
                                  </w:rPr>
                                  <w:br/>
                                  <w:t>Web: http://www.k2.com</w:t>
                                </w:r>
                              </w:p>
                              <w:p w14:paraId="11D547F4" w14:textId="77777777" w:rsidR="000F3709" w:rsidRPr="006D5B6E" w:rsidRDefault="000F3709" w:rsidP="004930C5">
                                <w:pPr>
                                  <w:rPr>
                                    <w:sz w:val="14"/>
                                    <w:lang w:val="de-DE"/>
                                  </w:rPr>
                                </w:pPr>
                              </w:p>
                              <w:p w14:paraId="0087FAB5" w14:textId="77777777" w:rsidR="000F3709" w:rsidRPr="006D5B6E" w:rsidRDefault="000F3709" w:rsidP="004930C5">
                                <w:pPr>
                                  <w:rPr>
                                    <w:sz w:val="1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AE559" id="_x0000_t202" coordsize="21600,21600" o:spt="202" path="m,l,21600r21600,l21600,xe">
                    <v:stroke joinstyle="miter"/>
                    <v:path gradientshapeok="t" o:connecttype="rect"/>
                  </v:shapetype>
                  <v:shape id="Text Box 6" o:spid="_x0000_s1026" type="#_x0000_t202" style="position:absolute;margin-left:319.45pt;margin-top:10.35pt;width:163.85pt;height:9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" filled="f" stroked="f" strokeweight=".5pt">
                    <v:textbox>
                      <w:txbxContent>
                        <w:p w14:paraId="57DE93FC" w14:textId="77777777" w:rsidR="000F3709" w:rsidRPr="006D5B6E" w:rsidRDefault="000F3709" w:rsidP="004930C5">
                          <w:pPr>
                            <w:rPr>
                              <w:b/>
                              <w:sz w:val="16"/>
                              <w:szCs w:val="24"/>
                              <w:lang w:val="de-DE"/>
                            </w:rPr>
                          </w:pPr>
                          <w:r w:rsidRPr="006D5B6E">
                            <w:rPr>
                              <w:b/>
                              <w:sz w:val="16"/>
                              <w:szCs w:val="24"/>
                              <w:lang w:val="de-DE"/>
                            </w:rPr>
                            <w:t>K2NE GmbH</w:t>
                          </w:r>
                          <w:r w:rsidRPr="006D5B6E">
                            <w:rPr>
                              <w:b/>
                              <w:sz w:val="16"/>
                              <w:szCs w:val="24"/>
                              <w:lang w:val="de-DE"/>
                            </w:rPr>
                            <w:br/>
                            <w:t>c/o Launchswiss</w:t>
                          </w:r>
                          <w:r w:rsidRPr="006D5B6E">
                            <w:rPr>
                              <w:b/>
                              <w:sz w:val="16"/>
                              <w:szCs w:val="24"/>
                              <w:lang w:val="de-DE"/>
                            </w:rPr>
                            <w:br/>
                            <w:t>Rathausstr. 14</w:t>
                          </w:r>
                          <w:r w:rsidRPr="006D5B6E">
                            <w:rPr>
                              <w:b/>
                              <w:sz w:val="16"/>
                              <w:szCs w:val="24"/>
                              <w:lang w:val="de-DE"/>
                            </w:rPr>
                            <w:br/>
                            <w:t xml:space="preserve">6340 Baar, Switzerland </w:t>
                          </w:r>
                        </w:p>
                        <w:p w14:paraId="4B27E5FF" w14:textId="77777777" w:rsidR="000F3709" w:rsidRPr="006D5B6E" w:rsidRDefault="000F3709" w:rsidP="004930C5">
                          <w:pPr>
                            <w:rPr>
                              <w:b/>
                              <w:sz w:val="16"/>
                              <w:szCs w:val="24"/>
                              <w:lang w:val="de-DE"/>
                            </w:rPr>
                          </w:pPr>
                          <w:r w:rsidRPr="006D5B6E">
                            <w:rPr>
                              <w:b/>
                              <w:sz w:val="16"/>
                              <w:szCs w:val="24"/>
                              <w:lang w:val="de-DE"/>
                            </w:rPr>
                            <w:t>Fax: +41-41-560 8513</w:t>
                          </w:r>
                          <w:r w:rsidRPr="006D5B6E">
                            <w:rPr>
                              <w:b/>
                              <w:sz w:val="16"/>
                              <w:szCs w:val="24"/>
                              <w:lang w:val="de-DE"/>
                            </w:rPr>
                            <w:br/>
                            <w:t>Email: k2ne@k2.com</w:t>
                          </w:r>
                          <w:r w:rsidRPr="006D5B6E">
                            <w:rPr>
                              <w:b/>
                              <w:sz w:val="16"/>
                              <w:szCs w:val="24"/>
                              <w:lang w:val="de-DE"/>
                            </w:rPr>
                            <w:br/>
                            <w:t>Web: http://www.k2.com</w:t>
                          </w:r>
                        </w:p>
                        <w:p w14:paraId="11D547F4" w14:textId="77777777" w:rsidR="000F3709" w:rsidRPr="006D5B6E" w:rsidRDefault="000F3709" w:rsidP="004930C5">
                          <w:pPr>
                            <w:rPr>
                              <w:sz w:val="14"/>
                              <w:lang w:val="de-DE"/>
                            </w:rPr>
                          </w:pPr>
                        </w:p>
                        <w:p w14:paraId="0087FAB5" w14:textId="77777777" w:rsidR="000F3709" w:rsidRPr="006D5B6E" w:rsidRDefault="000F3709" w:rsidP="004930C5">
                          <w:pPr>
                            <w:rPr>
                              <w:sz w:val="14"/>
                              <w:lang w:val="de-DE"/>
                            </w:rPr>
                          </w:pPr>
                        </w:p>
                      </w:txbxContent>
                    </v:textbox>
                  </v:shape>
                </w:pict>
              </mc:Fallback>
            </mc:AlternateContent>
          </w:r>
          <w:r w:rsidR="00DC3D9D">
            <w:rPr>
              <w:noProof/>
              <w:lang w:val="en-US"/>
            </w:rPr>
            <mc:AlternateContent>
              <mc:Choice Requires="wps">
                <w:drawing>
                  <wp:anchor distT="0" distB="0" distL="114300" distR="114300" simplePos="0" relativeHeight="251658240" behindDoc="0" locked="0" layoutInCell="1" allowOverlap="1" wp14:anchorId="5F9AE55B" wp14:editId="5F9AE55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0C29522" w14:textId="77777777" w:rsidR="000F3709" w:rsidRPr="00B00DAD" w:rsidRDefault="000F3709" w:rsidP="00182306">
                                <w:pPr>
                                  <w:pStyle w:val="Subtitle"/>
                                  <w:rPr>
                                    <w:noProof/>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9AE55B" id="Text Box 15" o:spid="_x0000_s1027" type="#_x0000_t202" style="position:absolute;margin-left:0;margin-top:0;width:220.3pt;height:21.15pt;z-index:25165824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Dvgy6VNwIAAGgEAAAOAAAAAAAAAAAA&#10;AAAAAC4CAABkcnMvZTJvRG9jLnhtbFBLAQItABQABgAIAAAAIQBTzbbv3gAAAAQBAAAPAAAAAAAA&#10;AAAAAAAAAJEEAABkcnMvZG93bnJldi54bWxQSwUGAAAAAAQABADzAAAAnAUAAAAA&#10;" filled="f" stroked="f" strokeweight=".5pt">
                    <v:textbox style="mso-fit-shape-to-text:t">
                      <w:txbxContent>
                        <w:p w14:paraId="10C29522" w14:textId="77777777" w:rsidR="000F3709" w:rsidRPr="00B00DAD" w:rsidRDefault="000F3709" w:rsidP="00182306">
                          <w:pPr>
                            <w:pStyle w:val="Subtitle"/>
                            <w:rPr>
                              <w:noProof/>
                            </w:rPr>
                          </w:pPr>
                        </w:p>
                      </w:txbxContent>
                    </v:textbox>
                    <w10:wrap type="square" anchorx="page" anchory="page"/>
                  </v:shape>
                </w:pict>
              </mc:Fallback>
            </mc:AlternateContent>
          </w:r>
        </w:p>
        <w:p w14:paraId="79DB5497" w14:textId="77777777" w:rsidR="004930C5" w:rsidRDefault="004930C5" w:rsidP="004930C5"/>
        <w:p w14:paraId="7E654291" w14:textId="77777777" w:rsidR="00DC3D9D" w:rsidRDefault="00DC3D9D" w:rsidP="00182306">
          <w:pPr>
            <w:rPr>
              <w:rFonts w:eastAsiaTheme="majorEastAsia"/>
            </w:rPr>
          </w:pPr>
        </w:p>
        <w:p w14:paraId="4360F549" w14:textId="77777777" w:rsidR="004930C5" w:rsidRPr="004930C5" w:rsidRDefault="004930C5" w:rsidP="00182306">
          <w:pPr>
            <w:rPr>
              <w:rFonts w:eastAsiaTheme="majorEastAsia"/>
              <w:b/>
            </w:rPr>
          </w:pPr>
        </w:p>
        <w:p w14:paraId="6F0E5AF9" w14:textId="77777777" w:rsidR="004930C5" w:rsidRDefault="004930C5" w:rsidP="00182306">
          <w:pPr>
            <w:rPr>
              <w:rFonts w:eastAsiaTheme="majorEastAsia"/>
            </w:rPr>
          </w:pPr>
        </w:p>
        <w:p w14:paraId="5B43C38E" w14:textId="77777777" w:rsidR="004930C5" w:rsidRDefault="004930C5" w:rsidP="00182306">
          <w:pPr>
            <w:rPr>
              <w:rFonts w:eastAsiaTheme="majorEastAsia"/>
            </w:rPr>
          </w:pPr>
        </w:p>
        <w:p w14:paraId="33CBF5F7" w14:textId="77777777" w:rsidR="004930C5" w:rsidRDefault="004930C5" w:rsidP="00182306">
          <w:pPr>
            <w:rPr>
              <w:rFonts w:eastAsiaTheme="majorEastAsia"/>
            </w:rPr>
          </w:pPr>
        </w:p>
        <w:p w14:paraId="55216C53" w14:textId="77777777" w:rsidR="00DC3D9D" w:rsidRPr="00920F6B" w:rsidRDefault="00DC3D9D" w:rsidP="00920F6B"/>
        <w:sdt>
          <w:sdtPr>
            <w:rPr>
              <w:rFonts w:asciiTheme="majorHAnsi" w:hAnsiTheme="majorHAnsi"/>
              <w:noProof/>
              <w:color w:val="4F5858" w:themeColor="accent1"/>
              <w:sz w:val="72"/>
              <w:szCs w:val="144"/>
            </w:rPr>
            <w:alias w:val="Title"/>
            <w:id w:val="-1115750670"/>
            <w:dataBinding w:prefixMappings="xmlns:ns0='http://schemas.openxmlformats.org/package/2006/metadata/core-properties' xmlns:ns1='http://purl.org/dc/elements/1.1/'" w:xpath="/ns0:coreProperties[1]/ns1:title[1]" w:storeItemID="{6C3C8BC8-F283-45AE-878A-BAB7291924A1}"/>
            <w:text/>
          </w:sdtPr>
          <w:sdtEndPr/>
          <w:sdtContent>
            <w:p w14:paraId="7DE33169" w14:textId="77777777" w:rsidR="0080665D" w:rsidRDefault="00893ACF" w:rsidP="0080665D">
              <w:pPr>
                <w:rPr>
                  <w:rFonts w:asciiTheme="majorHAnsi" w:hAnsiTheme="majorHAnsi"/>
                  <w:noProof/>
                  <w:color w:val="4F5858" w:themeColor="accent1"/>
                  <w:sz w:val="72"/>
                  <w:szCs w:val="144"/>
                </w:rPr>
              </w:pPr>
              <w:r>
                <w:rPr>
                  <w:rFonts w:asciiTheme="majorHAnsi" w:hAnsiTheme="majorHAnsi"/>
                  <w:noProof/>
                  <w:color w:val="4F5858" w:themeColor="accent1"/>
                  <w:sz w:val="72"/>
                  <w:szCs w:val="144"/>
                </w:rPr>
                <w:t>K2NE SP Content Broker</w:t>
              </w:r>
            </w:p>
          </w:sdtContent>
        </w:sdt>
        <w:p w14:paraId="3433E00B" w14:textId="77777777" w:rsidR="00937F4A" w:rsidRDefault="0080665D" w:rsidP="00DC3D9D">
          <w:r>
            <w:rPr>
              <w:noProof/>
              <w:lang w:val="en-US"/>
            </w:rPr>
            <w:t xml:space="preserve"> </w:t>
          </w:r>
          <w:sdt>
            <w:sdtPr>
              <w:rPr>
                <w:noProof/>
              </w:rPr>
              <w:alias w:val="Author"/>
              <w:id w:val="-1165465776"/>
              <w:dataBinding w:prefixMappings="xmlns:ns0='http://schemas.openxmlformats.org/package/2006/metadata/core-properties' xmlns:ns1='http://purl.org/dc/elements/1.1/'" w:xpath="/ns0:coreProperties[1]/ns1:creator[1]" w:storeItemID="{6C3C8BC8-F283-45AE-878A-BAB7291924A1}"/>
              <w:text/>
            </w:sdtPr>
            <w:sdtEndPr/>
            <w:sdtContent>
              <w:r w:rsidR="000F3709">
                <w:rPr>
                  <w:noProof/>
                </w:rPr>
                <w:t>Ruben</w:t>
              </w:r>
            </w:sdtContent>
          </w:sdt>
        </w:p>
      </w:sdtContent>
    </w:sdt>
    <w:p w14:paraId="15990D5F" w14:textId="4AB970AC" w:rsidR="002E005B" w:rsidRDefault="0086703A" w:rsidP="00DC3D9D">
      <w:r w:rsidRPr="00DC3D9D">
        <w:t xml:space="preserve"> </w:t>
      </w:r>
      <w:r w:rsidR="000067E6">
        <w:fldChar w:fldCharType="begin"/>
      </w:r>
      <w:r w:rsidR="000067E6">
        <w:instrText xml:space="preserve"> DATE \@ "dd MMMM yyyy" </w:instrText>
      </w:r>
      <w:r w:rsidR="000067E6">
        <w:fldChar w:fldCharType="separate"/>
      </w:r>
      <w:ins w:id="0" w:author="Administrator" w:date="2018-04-05T09:08:00Z">
        <w:r w:rsidR="00FD0305">
          <w:rPr>
            <w:noProof/>
          </w:rPr>
          <w:t>05 April 2018</w:t>
        </w:r>
      </w:ins>
      <w:ins w:id="1" w:author="Konstantin" w:date="2018-02-08T14:25:00Z">
        <w:del w:id="2" w:author="Administrator" w:date="2018-04-05T08:44:00Z">
          <w:r w:rsidR="00D32927" w:rsidDel="000F3709">
            <w:rPr>
              <w:noProof/>
            </w:rPr>
            <w:delText>08 February 2018</w:delText>
          </w:r>
        </w:del>
      </w:ins>
      <w:del w:id="3" w:author="Administrator" w:date="2018-04-05T08:44:00Z">
        <w:r w:rsidR="007E6D1F" w:rsidDel="000F3709">
          <w:rPr>
            <w:noProof/>
          </w:rPr>
          <w:delText>07 February 2018</w:delText>
        </w:r>
      </w:del>
      <w:r w:rsidR="000067E6">
        <w:fldChar w:fldCharType="end"/>
      </w:r>
    </w:p>
    <w:p w14:paraId="40A2A50B" w14:textId="77777777" w:rsidR="00FC5AD3" w:rsidRDefault="00FC5AD3" w:rsidP="00DC3D9D"/>
    <w:p w14:paraId="1B15F63D" w14:textId="77777777" w:rsidR="00FC5AD3" w:rsidRDefault="00FC5AD3">
      <w:pPr>
        <w:rPr>
          <w:rFonts w:asciiTheme="majorHAnsi" w:hAnsiTheme="majorHAnsi"/>
          <w:b/>
          <w:caps/>
          <w:color w:val="3B4141" w:themeColor="accent1" w:themeShade="BF"/>
          <w:sz w:val="28"/>
        </w:rPr>
      </w:pPr>
      <w:r>
        <w:br w:type="page"/>
      </w:r>
    </w:p>
    <w:p w14:paraId="1A98BCEC" w14:textId="77777777" w:rsidR="00966EFB" w:rsidRPr="00966EFB" w:rsidRDefault="00966EFB" w:rsidP="00966EFB">
      <w:pPr>
        <w:pStyle w:val="Heading-NoNumbering"/>
      </w:pPr>
      <w:r w:rsidRPr="00966EFB">
        <w:lastRenderedPageBreak/>
        <w:t>HISTORY</w:t>
      </w:r>
    </w:p>
    <w:tbl>
      <w:tblPr>
        <w:tblStyle w:val="LightList-Accent1"/>
        <w:tblW w:w="0" w:type="auto"/>
        <w:tblLook w:val="04A0" w:firstRow="1" w:lastRow="0" w:firstColumn="1" w:lastColumn="0" w:noHBand="0" w:noVBand="1"/>
        <w:tblPrChange w:id="4" w:author="Konstantin Bondarchuk" w:date="2018-02-12T10:05:00Z">
          <w:tblPr>
            <w:tblStyle w:val="LightList-Accent1"/>
            <w:tblW w:w="0" w:type="auto"/>
            <w:tblLook w:val="04A0" w:firstRow="1" w:lastRow="0" w:firstColumn="1" w:lastColumn="0" w:noHBand="0" w:noVBand="1"/>
          </w:tblPr>
        </w:tblPrChange>
      </w:tblPr>
      <w:tblGrid>
        <w:gridCol w:w="2247"/>
        <w:gridCol w:w="1626"/>
        <w:gridCol w:w="1077"/>
        <w:gridCol w:w="4056"/>
        <w:tblGridChange w:id="5">
          <w:tblGrid>
            <w:gridCol w:w="118"/>
            <w:gridCol w:w="242"/>
            <w:gridCol w:w="360"/>
            <w:gridCol w:w="360"/>
            <w:gridCol w:w="360"/>
            <w:gridCol w:w="925"/>
            <w:gridCol w:w="1626"/>
            <w:gridCol w:w="1077"/>
            <w:gridCol w:w="4056"/>
          </w:tblGrid>
        </w:tblGridChange>
      </w:tblGrid>
      <w:tr w:rsidR="00966EFB" w14:paraId="49D0497F" w14:textId="77777777" w:rsidTr="6110634D">
        <w:trPr>
          <w:cnfStyle w:val="100000000000" w:firstRow="1" w:lastRow="0" w:firstColumn="0" w:lastColumn="0" w:oddVBand="0" w:evenVBand="0" w:oddHBand="0" w:evenHBand="0" w:firstRowFirstColumn="0" w:firstRowLastColumn="0" w:lastRowFirstColumn="0" w:lastRowLastColumn="0"/>
          <w:trPrChange w:id="6"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310" w:type="dxa"/>
            <w:tcPrChange w:id="7" w:author="Konstantin Bondarchuk" w:date="2018-02-12T10:05:00Z">
              <w:tcPr>
                <w:tcW w:w="0" w:type="auto"/>
                <w:gridSpan w:val="2"/>
              </w:tcPr>
            </w:tcPrChange>
          </w:tcPr>
          <w:p w14:paraId="175F75F9" w14:textId="77777777" w:rsidR="00966EFB" w:rsidRDefault="00966EFB" w:rsidP="00DC3D9D">
            <w:pPr>
              <w:cnfStyle w:val="101000000000" w:firstRow="1" w:lastRow="0" w:firstColumn="1" w:lastColumn="0" w:oddVBand="0" w:evenVBand="0" w:oddHBand="0" w:evenHBand="0" w:firstRowFirstColumn="0" w:firstRowLastColumn="0" w:lastRowFirstColumn="0" w:lastRowLastColumn="0"/>
            </w:pPr>
            <w:r>
              <w:t>Author</w:t>
            </w:r>
          </w:p>
        </w:tc>
        <w:tc>
          <w:tcPr>
            <w:tcW w:w="1668" w:type="dxa"/>
            <w:tcPrChange w:id="8" w:author="Konstantin Bondarchuk" w:date="2018-02-12T10:05:00Z">
              <w:tcPr>
                <w:tcW w:w="1668" w:type="dxa"/>
              </w:tcPr>
            </w:tcPrChange>
          </w:tcPr>
          <w:p w14:paraId="33897DE5" w14:textId="77777777" w:rsidR="00966EFB" w:rsidRDefault="00966EFB" w:rsidP="00DC3D9D">
            <w:pPr>
              <w:cnfStyle w:val="100000000000" w:firstRow="1" w:lastRow="0" w:firstColumn="0" w:lastColumn="0" w:oddVBand="0" w:evenVBand="0" w:oddHBand="0" w:evenHBand="0" w:firstRowFirstColumn="0" w:firstRowLastColumn="0" w:lastRowFirstColumn="0" w:lastRowLastColumn="0"/>
            </w:pPr>
            <w:r>
              <w:t>Date</w:t>
            </w:r>
          </w:p>
        </w:tc>
        <w:tc>
          <w:tcPr>
            <w:tcW w:w="1080" w:type="dxa"/>
            <w:tcPrChange w:id="9" w:author="Konstantin Bondarchuk" w:date="2018-02-12T10:05:00Z">
              <w:tcPr>
                <w:tcW w:w="1080" w:type="dxa"/>
              </w:tcPr>
            </w:tcPrChange>
          </w:tcPr>
          <w:p w14:paraId="7C91A4C2" w14:textId="77777777" w:rsidR="00966EFB" w:rsidRDefault="00966EFB" w:rsidP="00DC3D9D">
            <w:pPr>
              <w:cnfStyle w:val="100000000000" w:firstRow="1" w:lastRow="0" w:firstColumn="0" w:lastColumn="0" w:oddVBand="0" w:evenVBand="0" w:oddHBand="0" w:evenHBand="0" w:firstRowFirstColumn="0" w:firstRowLastColumn="0" w:lastRowFirstColumn="0" w:lastRowLastColumn="0"/>
            </w:pPr>
            <w:r>
              <w:t>Version</w:t>
            </w:r>
          </w:p>
        </w:tc>
        <w:tc>
          <w:tcPr>
            <w:tcW w:w="4184" w:type="dxa"/>
            <w:tcPrChange w:id="10" w:author="Konstantin Bondarchuk" w:date="2018-02-12T10:05:00Z">
              <w:tcPr>
                <w:tcW w:w="4184" w:type="dxa"/>
              </w:tcPr>
            </w:tcPrChange>
          </w:tcPr>
          <w:p w14:paraId="19916A4F" w14:textId="77777777" w:rsidR="00966EFB" w:rsidRDefault="00966EFB" w:rsidP="00DC3D9D">
            <w:pPr>
              <w:cnfStyle w:val="100000000000" w:firstRow="1" w:lastRow="0" w:firstColumn="0" w:lastColumn="0" w:oddVBand="0" w:evenVBand="0" w:oddHBand="0" w:evenHBand="0" w:firstRowFirstColumn="0" w:firstRowLastColumn="0" w:lastRowFirstColumn="0" w:lastRowLastColumn="0"/>
            </w:pPr>
            <w:r>
              <w:t>Reason for edit</w:t>
            </w:r>
          </w:p>
        </w:tc>
      </w:tr>
      <w:tr w:rsidR="00966EFB" w14:paraId="07D177ED" w14:textId="77777777" w:rsidTr="6110634D">
        <w:trPr>
          <w:cnfStyle w:val="000000100000" w:firstRow="0" w:lastRow="0" w:firstColumn="0" w:lastColumn="0" w:oddVBand="0" w:evenVBand="0" w:oddHBand="1" w:evenHBand="0" w:firstRowFirstColumn="0" w:firstRowLastColumn="0" w:lastRowFirstColumn="0" w:lastRowLastColumn="0"/>
          <w:trPrChange w:id="11"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310" w:type="dxa"/>
            <w:tcPrChange w:id="12" w:author="Konstantin Bondarchuk" w:date="2018-02-12T10:05:00Z">
              <w:tcPr>
                <w:tcW w:w="0" w:type="auto"/>
                <w:gridSpan w:val="2"/>
              </w:tcPr>
            </w:tcPrChange>
          </w:tcPr>
          <w:p w14:paraId="047332D7" w14:textId="77777777" w:rsidR="00966EFB" w:rsidRDefault="00893ACF" w:rsidP="00DC3D9D">
            <w:pPr>
              <w:cnfStyle w:val="001000100000" w:firstRow="0" w:lastRow="0" w:firstColumn="1" w:lastColumn="0" w:oddVBand="0" w:evenVBand="0" w:oddHBand="1" w:evenHBand="0" w:firstRowFirstColumn="0" w:firstRowLastColumn="0" w:lastRowFirstColumn="0" w:lastRowLastColumn="0"/>
            </w:pPr>
            <w:r>
              <w:t>Ruben d’Arco</w:t>
            </w:r>
          </w:p>
        </w:tc>
        <w:tc>
          <w:tcPr>
            <w:tcW w:w="1668" w:type="dxa"/>
            <w:tcPrChange w:id="13" w:author="Konstantin Bondarchuk" w:date="2018-02-12T10:05:00Z">
              <w:tcPr>
                <w:tcW w:w="1668" w:type="dxa"/>
              </w:tcPr>
            </w:tcPrChange>
          </w:tcPr>
          <w:p w14:paraId="5BE1E15C" w14:textId="77777777" w:rsidR="00966EFB" w:rsidRDefault="00893ACF" w:rsidP="00DC3D9D">
            <w:pPr>
              <w:cnfStyle w:val="000000100000" w:firstRow="0" w:lastRow="0" w:firstColumn="0" w:lastColumn="0" w:oddVBand="0" w:evenVBand="0" w:oddHBand="1" w:evenHBand="0" w:firstRowFirstColumn="0" w:firstRowLastColumn="0" w:lastRowFirstColumn="0" w:lastRowLastColumn="0"/>
            </w:pPr>
            <w:r>
              <w:t>2017-12-12</w:t>
            </w:r>
          </w:p>
        </w:tc>
        <w:tc>
          <w:tcPr>
            <w:tcW w:w="1080" w:type="dxa"/>
            <w:tcPrChange w:id="14" w:author="Konstantin Bondarchuk" w:date="2018-02-12T10:05:00Z">
              <w:tcPr>
                <w:tcW w:w="1080" w:type="dxa"/>
              </w:tcPr>
            </w:tcPrChange>
          </w:tcPr>
          <w:p w14:paraId="40E4C260" w14:textId="77777777" w:rsidR="00966EFB" w:rsidRDefault="00893ACF" w:rsidP="00DC3D9D">
            <w:pPr>
              <w:cnfStyle w:val="000000100000" w:firstRow="0" w:lastRow="0" w:firstColumn="0" w:lastColumn="0" w:oddVBand="0" w:evenVBand="0" w:oddHBand="1" w:evenHBand="0" w:firstRowFirstColumn="0" w:firstRowLastColumn="0" w:lastRowFirstColumn="0" w:lastRowLastColumn="0"/>
            </w:pPr>
            <w:r>
              <w:t>0.1</w:t>
            </w:r>
          </w:p>
        </w:tc>
        <w:tc>
          <w:tcPr>
            <w:tcW w:w="4184" w:type="dxa"/>
            <w:tcPrChange w:id="15" w:author="Konstantin Bondarchuk" w:date="2018-02-12T10:05:00Z">
              <w:tcPr>
                <w:tcW w:w="4184" w:type="dxa"/>
              </w:tcPr>
            </w:tcPrChange>
          </w:tcPr>
          <w:p w14:paraId="327FBFA3" w14:textId="77777777" w:rsidR="00966EFB" w:rsidRDefault="00893ACF" w:rsidP="00DC3D9D">
            <w:pPr>
              <w:cnfStyle w:val="000000100000" w:firstRow="0" w:lastRow="0" w:firstColumn="0" w:lastColumn="0" w:oddVBand="0" w:evenVBand="0" w:oddHBand="1" w:evenHBand="0" w:firstRowFirstColumn="0" w:firstRowLastColumn="0" w:lastRowFirstColumn="0" w:lastRowLastColumn="0"/>
            </w:pPr>
            <w:r>
              <w:t>Initial version</w:t>
            </w:r>
          </w:p>
        </w:tc>
      </w:tr>
      <w:tr w:rsidR="00966EFB" w14:paraId="1FA32142" w14:textId="77777777" w:rsidTr="6110634D">
        <w:trPr>
          <w:trPrChange w:id="16"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310" w:type="dxa"/>
            <w:tcPrChange w:id="17" w:author="Konstantin Bondarchuk" w:date="2018-02-12T10:05:00Z">
              <w:tcPr>
                <w:tcW w:w="0" w:type="auto"/>
                <w:gridSpan w:val="2"/>
              </w:tcPr>
            </w:tcPrChange>
          </w:tcPr>
          <w:p w14:paraId="1E99D96D" w14:textId="5462E9D9" w:rsidR="00966EFB" w:rsidRDefault="00D02D27" w:rsidP="00DC3D9D">
            <w:r>
              <w:t>Ruben d’Arco</w:t>
            </w:r>
          </w:p>
        </w:tc>
        <w:tc>
          <w:tcPr>
            <w:tcW w:w="1668" w:type="dxa"/>
            <w:tcPrChange w:id="18" w:author="Konstantin Bondarchuk" w:date="2018-02-12T10:05:00Z">
              <w:tcPr>
                <w:tcW w:w="1668" w:type="dxa"/>
              </w:tcPr>
            </w:tcPrChange>
          </w:tcPr>
          <w:p w14:paraId="3CD9E5D1" w14:textId="14676C64" w:rsidR="00966EFB" w:rsidRDefault="00D02D27" w:rsidP="00DC3D9D">
            <w:pPr>
              <w:cnfStyle w:val="000000000000" w:firstRow="0" w:lastRow="0" w:firstColumn="0" w:lastColumn="0" w:oddVBand="0" w:evenVBand="0" w:oddHBand="0" w:evenHBand="0" w:firstRowFirstColumn="0" w:firstRowLastColumn="0" w:lastRowFirstColumn="0" w:lastRowLastColumn="0"/>
            </w:pPr>
            <w:r>
              <w:t>2018-02-04</w:t>
            </w:r>
          </w:p>
        </w:tc>
        <w:tc>
          <w:tcPr>
            <w:tcW w:w="1080" w:type="dxa"/>
            <w:tcPrChange w:id="19" w:author="Konstantin Bondarchuk" w:date="2018-02-12T10:05:00Z">
              <w:tcPr>
                <w:tcW w:w="1080" w:type="dxa"/>
              </w:tcPr>
            </w:tcPrChange>
          </w:tcPr>
          <w:p w14:paraId="599F92AB" w14:textId="76E4C16A" w:rsidR="00966EFB" w:rsidRDefault="00D02D27" w:rsidP="00DC3D9D">
            <w:pPr>
              <w:cnfStyle w:val="000000000000" w:firstRow="0" w:lastRow="0" w:firstColumn="0" w:lastColumn="0" w:oddVBand="0" w:evenVBand="0" w:oddHBand="0" w:evenHBand="0" w:firstRowFirstColumn="0" w:firstRowLastColumn="0" w:lastRowFirstColumn="0" w:lastRowLastColumn="0"/>
            </w:pPr>
            <w:r>
              <w:t>0.2</w:t>
            </w:r>
          </w:p>
        </w:tc>
        <w:tc>
          <w:tcPr>
            <w:tcW w:w="4184" w:type="dxa"/>
            <w:tcPrChange w:id="20" w:author="Konstantin Bondarchuk" w:date="2018-02-12T10:05:00Z">
              <w:tcPr>
                <w:tcW w:w="4184" w:type="dxa"/>
              </w:tcPr>
            </w:tcPrChange>
          </w:tcPr>
          <w:p w14:paraId="36D52B4E" w14:textId="1ED82F3E" w:rsidR="00966EFB" w:rsidRDefault="00D02D27" w:rsidP="00DC3D9D">
            <w:pPr>
              <w:cnfStyle w:val="000000000000" w:firstRow="0" w:lastRow="0" w:firstColumn="0" w:lastColumn="0" w:oddVBand="0" w:evenVBand="0" w:oddHBand="0" w:evenHBand="0" w:firstRowFirstColumn="0" w:firstRowLastColumn="0" w:lastRowFirstColumn="0" w:lastRowLastColumn="0"/>
            </w:pPr>
            <w:r>
              <w:t>Review after Konstantin worked on this document.</w:t>
            </w:r>
          </w:p>
        </w:tc>
      </w:tr>
      <w:tr w:rsidR="00661901" w14:paraId="5ACFB7DA" w14:textId="77777777" w:rsidTr="6110634D">
        <w:trPr>
          <w:cnfStyle w:val="000000100000" w:firstRow="0" w:lastRow="0" w:firstColumn="0" w:lastColumn="0" w:oddVBand="0" w:evenVBand="0" w:oddHBand="1" w:evenHBand="0" w:firstRowFirstColumn="0" w:firstRowLastColumn="0" w:lastRowFirstColumn="0" w:lastRowLastColumn="0"/>
          <w:trPrChange w:id="21"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310" w:type="dxa"/>
            <w:tcPrChange w:id="22" w:author="Konstantin Bondarchuk" w:date="2018-02-12T10:05:00Z">
              <w:tcPr>
                <w:tcW w:w="0" w:type="auto"/>
                <w:gridSpan w:val="2"/>
              </w:tcPr>
            </w:tcPrChange>
          </w:tcPr>
          <w:p w14:paraId="4FEF8606" w14:textId="0FA8EB8C" w:rsidR="00661901" w:rsidRDefault="00661901" w:rsidP="00DC3D9D">
            <w:pPr>
              <w:cnfStyle w:val="001000100000" w:firstRow="0" w:lastRow="0" w:firstColumn="1" w:lastColumn="0" w:oddVBand="0" w:evenVBand="0" w:oddHBand="1" w:evenHBand="0" w:firstRowFirstColumn="0" w:firstRowLastColumn="0" w:lastRowFirstColumn="0" w:lastRowLastColumn="0"/>
            </w:pPr>
            <w:r>
              <w:t>Ruben d’Arco</w:t>
            </w:r>
          </w:p>
        </w:tc>
        <w:tc>
          <w:tcPr>
            <w:tcW w:w="1668" w:type="dxa"/>
            <w:tcPrChange w:id="23" w:author="Konstantin Bondarchuk" w:date="2018-02-12T10:05:00Z">
              <w:tcPr>
                <w:tcW w:w="1668" w:type="dxa"/>
              </w:tcPr>
            </w:tcPrChange>
          </w:tcPr>
          <w:p w14:paraId="32F5676D" w14:textId="2DC31853" w:rsidR="00661901" w:rsidRDefault="00661901" w:rsidP="00DC3D9D">
            <w:pPr>
              <w:cnfStyle w:val="000000100000" w:firstRow="0" w:lastRow="0" w:firstColumn="0" w:lastColumn="0" w:oddVBand="0" w:evenVBand="0" w:oddHBand="1" w:evenHBand="0" w:firstRowFirstColumn="0" w:firstRowLastColumn="0" w:lastRowFirstColumn="0" w:lastRowLastColumn="0"/>
            </w:pPr>
            <w:r>
              <w:t>2018-02-04</w:t>
            </w:r>
          </w:p>
        </w:tc>
        <w:tc>
          <w:tcPr>
            <w:tcW w:w="1080" w:type="dxa"/>
            <w:tcPrChange w:id="24" w:author="Konstantin Bondarchuk" w:date="2018-02-12T10:05:00Z">
              <w:tcPr>
                <w:tcW w:w="1080" w:type="dxa"/>
              </w:tcPr>
            </w:tcPrChange>
          </w:tcPr>
          <w:p w14:paraId="0B8D92DF" w14:textId="4CBB8C7C" w:rsidR="00661901" w:rsidRDefault="00661901" w:rsidP="00DC3D9D">
            <w:pPr>
              <w:cnfStyle w:val="000000100000" w:firstRow="0" w:lastRow="0" w:firstColumn="0" w:lastColumn="0" w:oddVBand="0" w:evenVBand="0" w:oddHBand="1" w:evenHBand="0" w:firstRowFirstColumn="0" w:firstRowLastColumn="0" w:lastRowFirstColumn="0" w:lastRowLastColumn="0"/>
            </w:pPr>
            <w:r>
              <w:t>0.3</w:t>
            </w:r>
          </w:p>
        </w:tc>
        <w:tc>
          <w:tcPr>
            <w:tcW w:w="4184" w:type="dxa"/>
            <w:tcPrChange w:id="25" w:author="Konstantin Bondarchuk" w:date="2018-02-12T10:05:00Z">
              <w:tcPr>
                <w:tcW w:w="4184" w:type="dxa"/>
              </w:tcPr>
            </w:tcPrChange>
          </w:tcPr>
          <w:p w14:paraId="5148396C" w14:textId="7FACAF05" w:rsidR="00661901" w:rsidRDefault="00661901" w:rsidP="00DC3D9D">
            <w:pPr>
              <w:cnfStyle w:val="000000100000" w:firstRow="0" w:lastRow="0" w:firstColumn="0" w:lastColumn="0" w:oddVBand="0" w:evenVBand="0" w:oddHBand="1" w:evenHBand="0" w:firstRowFirstColumn="0" w:firstRowLastColumn="0" w:lastRowFirstColumn="0" w:lastRowLastColumn="0"/>
            </w:pPr>
            <w:r>
              <w:t>Small update to indicate some service object naming.</w:t>
            </w:r>
          </w:p>
        </w:tc>
      </w:tr>
      <w:tr w:rsidR="007E6D1F" w14:paraId="46119059" w14:textId="77777777" w:rsidTr="6110634D">
        <w:trPr>
          <w:trPrChange w:id="26"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310" w:type="dxa"/>
            <w:tcPrChange w:id="27" w:author="Konstantin Bondarchuk" w:date="2018-02-12T10:05:00Z">
              <w:tcPr>
                <w:tcW w:w="0" w:type="auto"/>
                <w:gridSpan w:val="2"/>
              </w:tcPr>
            </w:tcPrChange>
          </w:tcPr>
          <w:p w14:paraId="2CBC8DE7" w14:textId="392CF423" w:rsidR="007E6D1F" w:rsidRDefault="007E6D1F" w:rsidP="00DC3D9D">
            <w:r>
              <w:t>Ruben d’Arco</w:t>
            </w:r>
          </w:p>
        </w:tc>
        <w:tc>
          <w:tcPr>
            <w:tcW w:w="1668" w:type="dxa"/>
            <w:tcPrChange w:id="28" w:author="Konstantin Bondarchuk" w:date="2018-02-12T10:05:00Z">
              <w:tcPr>
                <w:tcW w:w="1668" w:type="dxa"/>
              </w:tcPr>
            </w:tcPrChange>
          </w:tcPr>
          <w:p w14:paraId="589C9F5F" w14:textId="4E88B0CD" w:rsidR="007E6D1F" w:rsidRDefault="007E6D1F" w:rsidP="00DC3D9D">
            <w:pPr>
              <w:cnfStyle w:val="000000000000" w:firstRow="0" w:lastRow="0" w:firstColumn="0" w:lastColumn="0" w:oddVBand="0" w:evenVBand="0" w:oddHBand="0" w:evenHBand="0" w:firstRowFirstColumn="0" w:firstRowLastColumn="0" w:lastRowFirstColumn="0" w:lastRowLastColumn="0"/>
            </w:pPr>
            <w:r>
              <w:t>2018-02-07</w:t>
            </w:r>
          </w:p>
        </w:tc>
        <w:tc>
          <w:tcPr>
            <w:tcW w:w="1080" w:type="dxa"/>
            <w:tcPrChange w:id="29" w:author="Konstantin Bondarchuk" w:date="2018-02-12T10:05:00Z">
              <w:tcPr>
                <w:tcW w:w="1080" w:type="dxa"/>
              </w:tcPr>
            </w:tcPrChange>
          </w:tcPr>
          <w:p w14:paraId="0B9AF228" w14:textId="08D222EB" w:rsidR="007E6D1F" w:rsidRDefault="007E6D1F" w:rsidP="00DC3D9D">
            <w:pPr>
              <w:cnfStyle w:val="000000000000" w:firstRow="0" w:lastRow="0" w:firstColumn="0" w:lastColumn="0" w:oddVBand="0" w:evenVBand="0" w:oddHBand="0" w:evenHBand="0" w:firstRowFirstColumn="0" w:firstRowLastColumn="0" w:lastRowFirstColumn="0" w:lastRowLastColumn="0"/>
            </w:pPr>
            <w:r>
              <w:t>0.4</w:t>
            </w:r>
          </w:p>
        </w:tc>
        <w:tc>
          <w:tcPr>
            <w:tcW w:w="4184" w:type="dxa"/>
            <w:tcPrChange w:id="30" w:author="Konstantin Bondarchuk" w:date="2018-02-12T10:05:00Z">
              <w:tcPr>
                <w:tcW w:w="4184" w:type="dxa"/>
              </w:tcPr>
            </w:tcPrChange>
          </w:tcPr>
          <w:p w14:paraId="5248988F" w14:textId="53DE6197" w:rsidR="007E6D1F" w:rsidRDefault="007E6D1F" w:rsidP="00DC3D9D">
            <w:pPr>
              <w:cnfStyle w:val="000000000000" w:firstRow="0" w:lastRow="0" w:firstColumn="0" w:lastColumn="0" w:oddVBand="0" w:evenVBand="0" w:oddHBand="0" w:evenHBand="0" w:firstRowFirstColumn="0" w:firstRowLastColumn="0" w:lastRowFirstColumn="0" w:lastRowLastColumn="0"/>
            </w:pPr>
            <w:r>
              <w:t>Updates after Konstantin.</w:t>
            </w:r>
          </w:p>
        </w:tc>
      </w:tr>
      <w:tr w:rsidR="002D0757" w14:paraId="25242B5A" w14:textId="77777777" w:rsidTr="6110634D">
        <w:trPr>
          <w:cnfStyle w:val="000000100000" w:firstRow="0" w:lastRow="0" w:firstColumn="0" w:lastColumn="0" w:oddVBand="0" w:evenVBand="0" w:oddHBand="1" w:evenHBand="0" w:firstRowFirstColumn="0" w:firstRowLastColumn="0" w:lastRowFirstColumn="0" w:lastRowLastColumn="0"/>
          <w:ins w:id="31" w:author="Administrator" w:date="2018-04-05T09:06:00Z"/>
        </w:trPr>
        <w:tc>
          <w:tcPr>
            <w:cnfStyle w:val="001000000000" w:firstRow="0" w:lastRow="0" w:firstColumn="1" w:lastColumn="0" w:oddVBand="0" w:evenVBand="0" w:oddHBand="0" w:evenHBand="0" w:firstRowFirstColumn="0" w:firstRowLastColumn="0" w:lastRowFirstColumn="0" w:lastRowLastColumn="0"/>
            <w:tcW w:w="2310" w:type="dxa"/>
          </w:tcPr>
          <w:p w14:paraId="47AC4F8B" w14:textId="779FD90F" w:rsidR="002D0757" w:rsidRDefault="002D0757" w:rsidP="00DC3D9D">
            <w:pPr>
              <w:rPr>
                <w:ins w:id="32" w:author="Administrator" w:date="2018-04-05T09:06:00Z"/>
              </w:rPr>
            </w:pPr>
            <w:ins w:id="33" w:author="Administrator" w:date="2018-04-05T09:06:00Z">
              <w:r>
                <w:t>Taher B</w:t>
              </w:r>
            </w:ins>
          </w:p>
        </w:tc>
        <w:tc>
          <w:tcPr>
            <w:tcW w:w="1668" w:type="dxa"/>
          </w:tcPr>
          <w:p w14:paraId="387452F3" w14:textId="08644C24" w:rsidR="002D0757" w:rsidRDefault="002D0757" w:rsidP="00DC3D9D">
            <w:pPr>
              <w:cnfStyle w:val="000000100000" w:firstRow="0" w:lastRow="0" w:firstColumn="0" w:lastColumn="0" w:oddVBand="0" w:evenVBand="0" w:oddHBand="1" w:evenHBand="0" w:firstRowFirstColumn="0" w:firstRowLastColumn="0" w:lastRowFirstColumn="0" w:lastRowLastColumn="0"/>
              <w:rPr>
                <w:ins w:id="34" w:author="Administrator" w:date="2018-04-05T09:06:00Z"/>
              </w:rPr>
            </w:pPr>
            <w:ins w:id="35" w:author="Administrator" w:date="2018-04-05T09:06:00Z">
              <w:r>
                <w:t>2018-04-</w:t>
              </w:r>
            </w:ins>
            <w:ins w:id="36" w:author="Administrator" w:date="2018-04-05T09:07:00Z">
              <w:r>
                <w:t>05</w:t>
              </w:r>
            </w:ins>
          </w:p>
        </w:tc>
        <w:tc>
          <w:tcPr>
            <w:tcW w:w="1080" w:type="dxa"/>
          </w:tcPr>
          <w:p w14:paraId="619F0ABE" w14:textId="0AC9C1F8" w:rsidR="002D0757" w:rsidRDefault="002D0757" w:rsidP="00DC3D9D">
            <w:pPr>
              <w:cnfStyle w:val="000000100000" w:firstRow="0" w:lastRow="0" w:firstColumn="0" w:lastColumn="0" w:oddVBand="0" w:evenVBand="0" w:oddHBand="1" w:evenHBand="0" w:firstRowFirstColumn="0" w:firstRowLastColumn="0" w:lastRowFirstColumn="0" w:lastRowLastColumn="0"/>
              <w:rPr>
                <w:ins w:id="37" w:author="Administrator" w:date="2018-04-05T09:06:00Z"/>
              </w:rPr>
            </w:pPr>
            <w:ins w:id="38" w:author="Administrator" w:date="2018-04-05T09:07:00Z">
              <w:r>
                <w:t>0.5</w:t>
              </w:r>
            </w:ins>
          </w:p>
        </w:tc>
        <w:tc>
          <w:tcPr>
            <w:tcW w:w="4184" w:type="dxa"/>
          </w:tcPr>
          <w:p w14:paraId="2D6C0C64" w14:textId="61DC6FAD" w:rsidR="002D0757" w:rsidRDefault="00224FAD" w:rsidP="00DC3D9D">
            <w:pPr>
              <w:cnfStyle w:val="000000100000" w:firstRow="0" w:lastRow="0" w:firstColumn="0" w:lastColumn="0" w:oddVBand="0" w:evenVBand="0" w:oddHBand="1" w:evenHBand="0" w:firstRowFirstColumn="0" w:firstRowLastColumn="0" w:lastRowFirstColumn="0" w:lastRowLastColumn="0"/>
              <w:rPr>
                <w:ins w:id="39" w:author="Administrator" w:date="2018-04-05T09:06:00Z"/>
              </w:rPr>
            </w:pPr>
            <w:ins w:id="40" w:author="Administrator" w:date="2018-04-05T09:07:00Z">
              <w:r>
                <w:t>Added CheckIn and Checkout Functionality</w:t>
              </w:r>
            </w:ins>
          </w:p>
        </w:tc>
      </w:tr>
    </w:tbl>
    <w:p w14:paraId="20411932" w14:textId="77777777" w:rsidR="00966EFB" w:rsidRDefault="00966EFB" w:rsidP="00DC3D9D"/>
    <w:p w14:paraId="7188100D" w14:textId="77777777" w:rsidR="00966EFB" w:rsidRPr="00966EFB" w:rsidRDefault="00966EFB" w:rsidP="00966EFB">
      <w:pPr>
        <w:pStyle w:val="Heading-NoNumbering"/>
      </w:pPr>
      <w:r w:rsidRPr="00966EFB">
        <w:t>Content</w:t>
      </w:r>
    </w:p>
    <w:sdt>
      <w:sdtPr>
        <w:id w:val="589736653"/>
        <w:docPartObj>
          <w:docPartGallery w:val="Table of Contents"/>
          <w:docPartUnique/>
        </w:docPartObj>
      </w:sdtPr>
      <w:sdtEndPr>
        <w:rPr>
          <w:b/>
          <w:bCs/>
          <w:noProof/>
        </w:rPr>
      </w:sdtEndPr>
      <w:sdtContent>
        <w:p w14:paraId="2D1D9127" w14:textId="77777777" w:rsidR="00B07163" w:rsidRDefault="00185C01">
          <w:pPr>
            <w:pStyle w:val="TOC1"/>
            <w:tabs>
              <w:tab w:val="left" w:pos="440"/>
              <w:tab w:val="right" w:leader="dot" w:pos="9016"/>
            </w:tabs>
            <w:rPr>
              <w:ins w:id="41" w:author="Administrator" w:date="2018-04-05T09:06:00Z"/>
              <w:rFonts w:eastAsiaTheme="minorEastAsia"/>
              <w:noProof/>
              <w:lang w:val="en-US"/>
            </w:rPr>
          </w:pPr>
          <w:r>
            <w:fldChar w:fldCharType="begin"/>
          </w:r>
          <w:r>
            <w:instrText xml:space="preserve"> TOC \o "1-3" \h \z \u </w:instrText>
          </w:r>
          <w:r>
            <w:fldChar w:fldCharType="separate"/>
          </w:r>
          <w:ins w:id="42" w:author="Administrator" w:date="2018-04-05T09:06:00Z">
            <w:r w:rsidR="00B07163" w:rsidRPr="00B76C5E">
              <w:rPr>
                <w:rStyle w:val="Hyperlink"/>
                <w:noProof/>
              </w:rPr>
              <w:fldChar w:fldCharType="begin"/>
            </w:r>
            <w:r w:rsidR="00B07163" w:rsidRPr="00B76C5E">
              <w:rPr>
                <w:rStyle w:val="Hyperlink"/>
                <w:noProof/>
              </w:rPr>
              <w:instrText xml:space="preserve"> </w:instrText>
            </w:r>
            <w:r w:rsidR="00B07163">
              <w:rPr>
                <w:noProof/>
              </w:rPr>
              <w:instrText>HYPERLINK \l "_Toc510682515"</w:instrText>
            </w:r>
            <w:r w:rsidR="00B07163" w:rsidRPr="00B76C5E">
              <w:rPr>
                <w:rStyle w:val="Hyperlink"/>
                <w:noProof/>
              </w:rPr>
              <w:instrText xml:space="preserve"> </w:instrText>
            </w:r>
            <w:r w:rsidR="00B07163" w:rsidRPr="00B76C5E">
              <w:rPr>
                <w:rStyle w:val="Hyperlink"/>
                <w:noProof/>
              </w:rPr>
              <w:fldChar w:fldCharType="separate"/>
            </w:r>
            <w:r w:rsidR="00B07163" w:rsidRPr="00B76C5E">
              <w:rPr>
                <w:rStyle w:val="Hyperlink"/>
                <w:noProof/>
              </w:rPr>
              <w:t>1</w:t>
            </w:r>
            <w:r w:rsidR="00B07163">
              <w:rPr>
                <w:rFonts w:eastAsiaTheme="minorEastAsia"/>
                <w:noProof/>
                <w:lang w:val="en-US"/>
              </w:rPr>
              <w:tab/>
            </w:r>
            <w:r w:rsidR="00B07163" w:rsidRPr="00B76C5E">
              <w:rPr>
                <w:rStyle w:val="Hyperlink"/>
                <w:noProof/>
              </w:rPr>
              <w:t>Introduction</w:t>
            </w:r>
            <w:r w:rsidR="00B07163">
              <w:rPr>
                <w:noProof/>
                <w:webHidden/>
              </w:rPr>
              <w:tab/>
            </w:r>
            <w:r w:rsidR="00B07163">
              <w:rPr>
                <w:noProof/>
                <w:webHidden/>
              </w:rPr>
              <w:fldChar w:fldCharType="begin"/>
            </w:r>
            <w:r w:rsidR="00B07163">
              <w:rPr>
                <w:noProof/>
                <w:webHidden/>
              </w:rPr>
              <w:instrText xml:space="preserve"> PAGEREF _Toc510682515 \h </w:instrText>
            </w:r>
          </w:ins>
          <w:r w:rsidR="00B07163">
            <w:rPr>
              <w:noProof/>
              <w:webHidden/>
            </w:rPr>
          </w:r>
          <w:r w:rsidR="00B07163">
            <w:rPr>
              <w:noProof/>
              <w:webHidden/>
            </w:rPr>
            <w:fldChar w:fldCharType="separate"/>
          </w:r>
          <w:ins w:id="43" w:author="Administrator" w:date="2018-04-05T09:06:00Z">
            <w:r w:rsidR="00B07163">
              <w:rPr>
                <w:noProof/>
                <w:webHidden/>
              </w:rPr>
              <w:t>3</w:t>
            </w:r>
            <w:r w:rsidR="00B07163">
              <w:rPr>
                <w:noProof/>
                <w:webHidden/>
              </w:rPr>
              <w:fldChar w:fldCharType="end"/>
            </w:r>
            <w:r w:rsidR="00B07163" w:rsidRPr="00B76C5E">
              <w:rPr>
                <w:rStyle w:val="Hyperlink"/>
                <w:noProof/>
              </w:rPr>
              <w:fldChar w:fldCharType="end"/>
            </w:r>
          </w:ins>
        </w:p>
        <w:p w14:paraId="625641DC" w14:textId="77777777" w:rsidR="00B07163" w:rsidRDefault="00B07163">
          <w:pPr>
            <w:pStyle w:val="TOC1"/>
            <w:tabs>
              <w:tab w:val="left" w:pos="440"/>
              <w:tab w:val="right" w:leader="dot" w:pos="9016"/>
            </w:tabs>
            <w:rPr>
              <w:ins w:id="44" w:author="Administrator" w:date="2018-04-05T09:06:00Z"/>
              <w:rFonts w:eastAsiaTheme="minorEastAsia"/>
              <w:noProof/>
              <w:lang w:val="en-US"/>
            </w:rPr>
          </w:pPr>
          <w:ins w:id="45"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"_Toc510682516"</w:instrText>
            </w:r>
            <w:r w:rsidRPr="00B76C5E">
              <w:rPr>
                <w:rStyle w:val="Hyperlink"/>
                <w:noProof/>
              </w:rPr>
              <w:instrText xml:space="preserve"> </w:instrText>
            </w:r>
            <w:r w:rsidRPr="00B76C5E">
              <w:rPr>
                <w:rStyle w:val="Hyperlink"/>
                <w:noProof/>
              </w:rPr>
              <w:fldChar w:fldCharType="separate"/>
            </w:r>
            <w:r w:rsidRPr="00B76C5E">
              <w:rPr>
                <w:rStyle w:val="Hyperlink"/>
                <w:noProof/>
              </w:rPr>
              <w:t>2</w:t>
            </w:r>
            <w:r>
              <w:rPr>
                <w:rFonts w:eastAsiaTheme="minorEastAsia"/>
                <w:noProof/>
                <w:lang w:val="en-US"/>
              </w:rPr>
              <w:tab/>
            </w:r>
            <w:r w:rsidRPr="00B76C5E">
              <w:rPr>
                <w:rStyle w:val="Hyperlink"/>
                <w:noProof/>
              </w:rPr>
              <w:t>Methods</w:t>
            </w:r>
            <w:r>
              <w:rPr>
                <w:noProof/>
                <w:webHidden/>
              </w:rPr>
              <w:tab/>
            </w:r>
            <w:r>
              <w:rPr>
                <w:noProof/>
                <w:webHidden/>
              </w:rPr>
              <w:fldChar w:fldCharType="begin"/>
            </w:r>
            <w:r>
              <w:rPr>
                <w:noProof/>
                <w:webHidden/>
              </w:rPr>
              <w:instrText xml:space="preserve"> PAGEREF _Toc510682516 \h </w:instrText>
            </w:r>
          </w:ins>
          <w:r>
            <w:rPr>
              <w:noProof/>
              <w:webHidden/>
            </w:rPr>
          </w:r>
          <w:r>
            <w:rPr>
              <w:noProof/>
              <w:webHidden/>
            </w:rPr>
            <w:fldChar w:fldCharType="separate"/>
          </w:r>
          <w:ins w:id="46" w:author="Administrator" w:date="2018-04-05T09:06:00Z">
            <w:r>
              <w:rPr>
                <w:noProof/>
                <w:webHidden/>
              </w:rPr>
              <w:t>3</w:t>
            </w:r>
            <w:r>
              <w:rPr>
                <w:noProof/>
                <w:webHidden/>
              </w:rPr>
              <w:fldChar w:fldCharType="end"/>
            </w:r>
            <w:r w:rsidRPr="00B76C5E">
              <w:rPr>
                <w:rStyle w:val="Hyperlink"/>
                <w:noProof/>
              </w:rPr>
              <w:fldChar w:fldCharType="end"/>
            </w:r>
          </w:ins>
        </w:p>
        <w:p w14:paraId="222973B5" w14:textId="77777777" w:rsidR="00B07163" w:rsidRDefault="00B07163">
          <w:pPr>
            <w:pStyle w:val="TOC2"/>
            <w:tabs>
              <w:tab w:val="left" w:pos="880"/>
              <w:tab w:val="right" w:leader="dot" w:pos="9016"/>
            </w:tabs>
            <w:rPr>
              <w:ins w:id="47" w:author="Administrator" w:date="2018-04-05T09:06:00Z"/>
              <w:rFonts w:eastAsiaTheme="minorEastAsia"/>
              <w:noProof/>
              <w:lang w:val="en-US"/>
            </w:rPr>
          </w:pPr>
          <w:ins w:id="48"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"_Toc510682517"</w:instrText>
            </w:r>
            <w:r w:rsidRPr="00B76C5E">
              <w:rPr>
                <w:rStyle w:val="Hyperlink"/>
                <w:noProof/>
              </w:rPr>
              <w:instrText xml:space="preserve"> </w:instrText>
            </w:r>
            <w:r w:rsidRPr="00B76C5E">
              <w:rPr>
                <w:rStyle w:val="Hyperlink"/>
                <w:noProof/>
              </w:rPr>
              <w:fldChar w:fldCharType="separate"/>
            </w:r>
            <w:r w:rsidRPr="00B76C5E">
              <w:rPr>
                <w:rStyle w:val="Hyperlink"/>
                <w:noProof/>
              </w:rPr>
              <w:t>2.1</w:t>
            </w:r>
            <w:r>
              <w:rPr>
                <w:rFonts w:eastAsiaTheme="minorEastAsia"/>
                <w:noProof/>
                <w:lang w:val="en-US"/>
              </w:rPr>
              <w:tab/>
            </w:r>
            <w:r w:rsidRPr="00B76C5E">
              <w:rPr>
                <w:rStyle w:val="Hyperlink"/>
                <w:noProof/>
              </w:rPr>
              <w:t>Special properties</w:t>
            </w:r>
            <w:r>
              <w:rPr>
                <w:noProof/>
                <w:webHidden/>
              </w:rPr>
              <w:tab/>
            </w:r>
            <w:r>
              <w:rPr>
                <w:noProof/>
                <w:webHidden/>
              </w:rPr>
              <w:fldChar w:fldCharType="begin"/>
            </w:r>
            <w:r>
              <w:rPr>
                <w:noProof/>
                <w:webHidden/>
              </w:rPr>
              <w:instrText xml:space="preserve"> PAGEREF _Toc510682517 \h </w:instrText>
            </w:r>
          </w:ins>
          <w:r>
            <w:rPr>
              <w:noProof/>
              <w:webHidden/>
            </w:rPr>
          </w:r>
          <w:r>
            <w:rPr>
              <w:noProof/>
              <w:webHidden/>
            </w:rPr>
            <w:fldChar w:fldCharType="separate"/>
          </w:r>
          <w:ins w:id="49" w:author="Administrator" w:date="2018-04-05T09:06:00Z">
            <w:r>
              <w:rPr>
                <w:noProof/>
                <w:webHidden/>
              </w:rPr>
              <w:t>3</w:t>
            </w:r>
            <w:r>
              <w:rPr>
                <w:noProof/>
                <w:webHidden/>
              </w:rPr>
              <w:fldChar w:fldCharType="end"/>
            </w:r>
            <w:r w:rsidRPr="00B76C5E">
              <w:rPr>
                <w:rStyle w:val="Hyperlink"/>
                <w:noProof/>
              </w:rPr>
              <w:fldChar w:fldCharType="end"/>
            </w:r>
          </w:ins>
        </w:p>
        <w:p w14:paraId="2B48B7FA" w14:textId="77777777" w:rsidR="00B07163" w:rsidRDefault="00B07163">
          <w:pPr>
            <w:pStyle w:val="TOC2"/>
            <w:tabs>
              <w:tab w:val="left" w:pos="880"/>
              <w:tab w:val="right" w:leader="dot" w:pos="9016"/>
            </w:tabs>
            <w:rPr>
              <w:ins w:id="50" w:author="Administrator" w:date="2018-04-05T09:06:00Z"/>
              <w:rFonts w:eastAsiaTheme="minorEastAsia"/>
              <w:noProof/>
              <w:lang w:val="en-US"/>
            </w:rPr>
          </w:pPr>
          <w:ins w:id="51"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"_Toc510682518"</w:instrText>
            </w:r>
            <w:r w:rsidRPr="00B76C5E">
              <w:rPr>
                <w:rStyle w:val="Hyperlink"/>
                <w:noProof/>
              </w:rPr>
              <w:instrText xml:space="preserve"> </w:instrText>
            </w:r>
            <w:r w:rsidRPr="00B76C5E">
              <w:rPr>
                <w:rStyle w:val="Hyperlink"/>
                <w:noProof/>
              </w:rPr>
              <w:fldChar w:fldCharType="separate"/>
            </w:r>
            <w:r w:rsidRPr="00B76C5E">
              <w:rPr>
                <w:rStyle w:val="Hyperlink"/>
                <w:noProof/>
              </w:rPr>
              <w:t>2.2</w:t>
            </w:r>
            <w:r>
              <w:rPr>
                <w:rFonts w:eastAsiaTheme="minorEastAsia"/>
                <w:noProof/>
                <w:lang w:val="en-US"/>
              </w:rPr>
              <w:tab/>
            </w:r>
            <w:r w:rsidRPr="00B76C5E">
              <w:rPr>
                <w:rStyle w:val="Hyperlink"/>
                <w:noProof/>
              </w:rPr>
              <w:t>List and library functions</w:t>
            </w:r>
            <w:r>
              <w:rPr>
                <w:noProof/>
                <w:webHidden/>
              </w:rPr>
              <w:tab/>
            </w:r>
            <w:r>
              <w:rPr>
                <w:noProof/>
                <w:webHidden/>
              </w:rPr>
              <w:fldChar w:fldCharType="begin"/>
            </w:r>
            <w:r>
              <w:rPr>
                <w:noProof/>
                <w:webHidden/>
              </w:rPr>
              <w:instrText xml:space="preserve"> PAGEREF _Toc510682518 \h </w:instrText>
            </w:r>
          </w:ins>
          <w:r>
            <w:rPr>
              <w:noProof/>
              <w:webHidden/>
            </w:rPr>
          </w:r>
          <w:r>
            <w:rPr>
              <w:noProof/>
              <w:webHidden/>
            </w:rPr>
            <w:fldChar w:fldCharType="separate"/>
          </w:r>
          <w:ins w:id="52" w:author="Administrator" w:date="2018-04-05T09:06:00Z">
            <w:r>
              <w:rPr>
                <w:noProof/>
                <w:webHidden/>
              </w:rPr>
              <w:t>3</w:t>
            </w:r>
            <w:r>
              <w:rPr>
                <w:noProof/>
                <w:webHidden/>
              </w:rPr>
              <w:fldChar w:fldCharType="end"/>
            </w:r>
            <w:r w:rsidRPr="00B76C5E">
              <w:rPr>
                <w:rStyle w:val="Hyperlink"/>
                <w:noProof/>
              </w:rPr>
              <w:fldChar w:fldCharType="end"/>
            </w:r>
          </w:ins>
        </w:p>
        <w:p w14:paraId="1FC6C7C4" w14:textId="77777777" w:rsidR="00B07163" w:rsidRDefault="00B07163">
          <w:pPr>
            <w:pStyle w:val="TOC3"/>
            <w:tabs>
              <w:tab w:val="left" w:pos="1320"/>
              <w:tab w:val="right" w:leader="dot" w:pos="9016"/>
            </w:tabs>
            <w:rPr>
              <w:ins w:id="53" w:author="Administrator" w:date="2018-04-05T09:06:00Z"/>
              <w:rFonts w:eastAsiaTheme="minorEastAsia"/>
              <w:noProof/>
              <w:lang w:val="en-US"/>
            </w:rPr>
          </w:pPr>
          <w:ins w:id="54"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"_Toc510682519"</w:instrText>
            </w:r>
            <w:r w:rsidRPr="00B76C5E">
              <w:rPr>
                <w:rStyle w:val="Hyperlink"/>
                <w:noProof/>
              </w:rPr>
              <w:instrText xml:space="preserve"> </w:instrText>
            </w:r>
            <w:r w:rsidRPr="00B76C5E">
              <w:rPr>
                <w:rStyle w:val="Hyperlink"/>
                <w:noProof/>
              </w:rPr>
              <w:fldChar w:fldCharType="separate"/>
            </w:r>
            <w:r w:rsidRPr="00B76C5E">
              <w:rPr>
                <w:rStyle w:val="Hyperlink"/>
                <w:noProof/>
              </w:rPr>
              <w:t>2.2.1</w:t>
            </w:r>
            <w:r>
              <w:rPr>
                <w:rFonts w:eastAsiaTheme="minorEastAsia"/>
                <w:noProof/>
                <w:lang w:val="en-US"/>
              </w:rPr>
              <w:tab/>
            </w:r>
            <w:r w:rsidRPr="00B76C5E">
              <w:rPr>
                <w:rStyle w:val="Hyperlink"/>
                <w:noProof/>
              </w:rPr>
              <w:t>Get Item By Id</w:t>
            </w:r>
            <w:r>
              <w:rPr>
                <w:noProof/>
                <w:webHidden/>
              </w:rPr>
              <w:tab/>
            </w:r>
            <w:r>
              <w:rPr>
                <w:noProof/>
                <w:webHidden/>
              </w:rPr>
              <w:fldChar w:fldCharType="begin"/>
            </w:r>
            <w:r>
              <w:rPr>
                <w:noProof/>
                <w:webHidden/>
              </w:rPr>
              <w:instrText xml:space="preserve"> PAGEREF _Toc510682519 \h </w:instrText>
            </w:r>
          </w:ins>
          <w:r>
            <w:rPr>
              <w:noProof/>
              <w:webHidden/>
            </w:rPr>
          </w:r>
          <w:r>
            <w:rPr>
              <w:noProof/>
              <w:webHidden/>
            </w:rPr>
            <w:fldChar w:fldCharType="separate"/>
          </w:r>
          <w:ins w:id="55" w:author="Administrator" w:date="2018-04-05T09:06:00Z">
            <w:r>
              <w:rPr>
                <w:noProof/>
                <w:webHidden/>
              </w:rPr>
              <w:t>3</w:t>
            </w:r>
            <w:r>
              <w:rPr>
                <w:noProof/>
                <w:webHidden/>
              </w:rPr>
              <w:fldChar w:fldCharType="end"/>
            </w:r>
            <w:r w:rsidRPr="00B76C5E">
              <w:rPr>
                <w:rStyle w:val="Hyperlink"/>
                <w:noProof/>
              </w:rPr>
              <w:fldChar w:fldCharType="end"/>
            </w:r>
          </w:ins>
        </w:p>
        <w:p w14:paraId="27EA6ACB" w14:textId="77777777" w:rsidR="00B07163" w:rsidRDefault="00B07163">
          <w:pPr>
            <w:pStyle w:val="TOC3"/>
            <w:tabs>
              <w:tab w:val="left" w:pos="1320"/>
              <w:tab w:val="right" w:leader="dot" w:pos="9016"/>
            </w:tabs>
            <w:rPr>
              <w:ins w:id="56" w:author="Administrator" w:date="2018-04-05T09:06:00Z"/>
              <w:rFonts w:eastAsiaTheme="minorEastAsia"/>
              <w:noProof/>
              <w:lang w:val="en-US"/>
            </w:rPr>
          </w:pPr>
          <w:ins w:id="57"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"_Toc510682520"</w:instrText>
            </w:r>
            <w:r w:rsidRPr="00B76C5E">
              <w:rPr>
                <w:rStyle w:val="Hyperlink"/>
                <w:noProof/>
              </w:rPr>
              <w:instrText xml:space="preserve"> </w:instrText>
            </w:r>
            <w:r w:rsidRPr="00B76C5E">
              <w:rPr>
                <w:rStyle w:val="Hyperlink"/>
                <w:noProof/>
              </w:rPr>
              <w:fldChar w:fldCharType="separate"/>
            </w:r>
            <w:r w:rsidRPr="00B76C5E">
              <w:rPr>
                <w:rStyle w:val="Hyperlink"/>
                <w:noProof/>
              </w:rPr>
              <w:t>2.2.2</w:t>
            </w:r>
            <w:r>
              <w:rPr>
                <w:rFonts w:eastAsiaTheme="minorEastAsia"/>
                <w:noProof/>
                <w:lang w:val="en-US"/>
              </w:rPr>
              <w:tab/>
            </w:r>
            <w:r w:rsidRPr="00B76C5E">
              <w:rPr>
                <w:rStyle w:val="Hyperlink"/>
                <w:noProof/>
              </w:rPr>
              <w:t>Create Item</w:t>
            </w:r>
            <w:r>
              <w:rPr>
                <w:noProof/>
                <w:webHidden/>
              </w:rPr>
              <w:tab/>
            </w:r>
            <w:r>
              <w:rPr>
                <w:noProof/>
                <w:webHidden/>
              </w:rPr>
              <w:fldChar w:fldCharType="begin"/>
            </w:r>
            <w:r>
              <w:rPr>
                <w:noProof/>
                <w:webHidden/>
              </w:rPr>
              <w:instrText xml:space="preserve"> PAGEREF _Toc510682520 \h </w:instrText>
            </w:r>
          </w:ins>
          <w:r>
            <w:rPr>
              <w:noProof/>
              <w:webHidden/>
            </w:rPr>
          </w:r>
          <w:r>
            <w:rPr>
              <w:noProof/>
              <w:webHidden/>
            </w:rPr>
            <w:fldChar w:fldCharType="separate"/>
          </w:r>
          <w:ins w:id="58" w:author="Administrator" w:date="2018-04-05T09:06:00Z">
            <w:r>
              <w:rPr>
                <w:noProof/>
                <w:webHidden/>
              </w:rPr>
              <w:t>4</w:t>
            </w:r>
            <w:r>
              <w:rPr>
                <w:noProof/>
                <w:webHidden/>
              </w:rPr>
              <w:fldChar w:fldCharType="end"/>
            </w:r>
            <w:r w:rsidRPr="00B76C5E">
              <w:rPr>
                <w:rStyle w:val="Hyperlink"/>
                <w:noProof/>
              </w:rPr>
              <w:fldChar w:fldCharType="end"/>
            </w:r>
          </w:ins>
        </w:p>
        <w:p w14:paraId="670FB740" w14:textId="77777777" w:rsidR="00B07163" w:rsidRDefault="00B07163">
          <w:pPr>
            <w:pStyle w:val="TOC3"/>
            <w:tabs>
              <w:tab w:val="left" w:pos="1320"/>
              <w:tab w:val="right" w:leader="dot" w:pos="9016"/>
            </w:tabs>
            <w:rPr>
              <w:ins w:id="59" w:author="Administrator" w:date="2018-04-05T09:06:00Z"/>
              <w:rFonts w:eastAsiaTheme="minorEastAsia"/>
              <w:noProof/>
              <w:lang w:val="en-US"/>
            </w:rPr>
          </w:pPr>
          <w:ins w:id="60"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"_Toc510682521"</w:instrText>
            </w:r>
            <w:r w:rsidRPr="00B76C5E">
              <w:rPr>
                <w:rStyle w:val="Hyperlink"/>
                <w:noProof/>
              </w:rPr>
              <w:instrText xml:space="preserve"> </w:instrText>
            </w:r>
            <w:r w:rsidRPr="00B76C5E">
              <w:rPr>
                <w:rStyle w:val="Hyperlink"/>
                <w:noProof/>
              </w:rPr>
              <w:fldChar w:fldCharType="separate"/>
            </w:r>
            <w:r w:rsidRPr="00B76C5E">
              <w:rPr>
                <w:rStyle w:val="Hyperlink"/>
                <w:noProof/>
              </w:rPr>
              <w:t>2.2.3</w:t>
            </w:r>
            <w:r>
              <w:rPr>
                <w:rFonts w:eastAsiaTheme="minorEastAsia"/>
                <w:noProof/>
                <w:lang w:val="en-US"/>
              </w:rPr>
              <w:tab/>
            </w:r>
            <w:r w:rsidRPr="00B76C5E">
              <w:rPr>
                <w:rStyle w:val="Hyperlink"/>
                <w:noProof/>
              </w:rPr>
              <w:t>Update item By Id</w:t>
            </w:r>
            <w:r>
              <w:rPr>
                <w:noProof/>
                <w:webHidden/>
              </w:rPr>
              <w:tab/>
            </w:r>
            <w:r>
              <w:rPr>
                <w:noProof/>
                <w:webHidden/>
              </w:rPr>
              <w:fldChar w:fldCharType="begin"/>
            </w:r>
            <w:r>
              <w:rPr>
                <w:noProof/>
                <w:webHidden/>
              </w:rPr>
              <w:instrText xml:space="preserve"> PAGEREF _Toc510682521 \h </w:instrText>
            </w:r>
          </w:ins>
          <w:r>
            <w:rPr>
              <w:noProof/>
              <w:webHidden/>
            </w:rPr>
          </w:r>
          <w:r>
            <w:rPr>
              <w:noProof/>
              <w:webHidden/>
            </w:rPr>
            <w:fldChar w:fldCharType="separate"/>
          </w:r>
          <w:ins w:id="61" w:author="Administrator" w:date="2018-04-05T09:06:00Z">
            <w:r>
              <w:rPr>
                <w:noProof/>
                <w:webHidden/>
              </w:rPr>
              <w:t>4</w:t>
            </w:r>
            <w:r>
              <w:rPr>
                <w:noProof/>
                <w:webHidden/>
              </w:rPr>
              <w:fldChar w:fldCharType="end"/>
            </w:r>
            <w:r w:rsidRPr="00B76C5E">
              <w:rPr>
                <w:rStyle w:val="Hyperlink"/>
                <w:noProof/>
              </w:rPr>
              <w:fldChar w:fldCharType="end"/>
            </w:r>
          </w:ins>
        </w:p>
        <w:p w14:paraId="60F5F35B" w14:textId="77777777" w:rsidR="00B07163" w:rsidRDefault="00B07163">
          <w:pPr>
            <w:pStyle w:val="TOC3"/>
            <w:tabs>
              <w:tab w:val="left" w:pos="1320"/>
              <w:tab w:val="right" w:leader="dot" w:pos="9016"/>
            </w:tabs>
            <w:rPr>
              <w:ins w:id="62" w:author="Administrator" w:date="2018-04-05T09:06:00Z"/>
              <w:rFonts w:eastAsiaTheme="minorEastAsia"/>
              <w:noProof/>
              <w:lang w:val="en-US"/>
            </w:rPr>
          </w:pPr>
          <w:ins w:id="63"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"_Toc510682522"</w:instrText>
            </w:r>
            <w:r w:rsidRPr="00B76C5E">
              <w:rPr>
                <w:rStyle w:val="Hyperlink"/>
                <w:noProof/>
              </w:rPr>
              <w:instrText xml:space="preserve"> </w:instrText>
            </w:r>
            <w:r w:rsidRPr="00B76C5E">
              <w:rPr>
                <w:rStyle w:val="Hyperlink"/>
                <w:noProof/>
              </w:rPr>
              <w:fldChar w:fldCharType="separate"/>
            </w:r>
            <w:r w:rsidRPr="00B76C5E">
              <w:rPr>
                <w:rStyle w:val="Hyperlink"/>
                <w:noProof/>
              </w:rPr>
              <w:t>2.2.4</w:t>
            </w:r>
            <w:r>
              <w:rPr>
                <w:rFonts w:eastAsiaTheme="minorEastAsia"/>
                <w:noProof/>
                <w:lang w:val="en-US"/>
              </w:rPr>
              <w:tab/>
            </w:r>
            <w:r w:rsidRPr="00B76C5E">
              <w:rPr>
                <w:rStyle w:val="Hyperlink"/>
                <w:noProof/>
              </w:rPr>
              <w:t>Delete Item By Id</w:t>
            </w:r>
            <w:r>
              <w:rPr>
                <w:noProof/>
                <w:webHidden/>
              </w:rPr>
              <w:tab/>
            </w:r>
            <w:r>
              <w:rPr>
                <w:noProof/>
                <w:webHidden/>
              </w:rPr>
              <w:fldChar w:fldCharType="begin"/>
            </w:r>
            <w:r>
              <w:rPr>
                <w:noProof/>
                <w:webHidden/>
              </w:rPr>
              <w:instrText xml:space="preserve"> PAGEREF _Toc510682522 \h </w:instrText>
            </w:r>
          </w:ins>
          <w:r>
            <w:rPr>
              <w:noProof/>
              <w:webHidden/>
            </w:rPr>
          </w:r>
          <w:r>
            <w:rPr>
              <w:noProof/>
              <w:webHidden/>
            </w:rPr>
            <w:fldChar w:fldCharType="separate"/>
          </w:r>
          <w:ins w:id="64" w:author="Administrator" w:date="2018-04-05T09:06:00Z">
            <w:r>
              <w:rPr>
                <w:noProof/>
                <w:webHidden/>
              </w:rPr>
              <w:t>4</w:t>
            </w:r>
            <w:r>
              <w:rPr>
                <w:noProof/>
                <w:webHidden/>
              </w:rPr>
              <w:fldChar w:fldCharType="end"/>
            </w:r>
            <w:r w:rsidRPr="00B76C5E">
              <w:rPr>
                <w:rStyle w:val="Hyperlink"/>
                <w:noProof/>
              </w:rPr>
              <w:fldChar w:fldCharType="end"/>
            </w:r>
          </w:ins>
        </w:p>
        <w:p w14:paraId="5685D37B" w14:textId="77777777" w:rsidR="00B07163" w:rsidRDefault="00B07163">
          <w:pPr>
            <w:pStyle w:val="TOC3"/>
            <w:tabs>
              <w:tab w:val="left" w:pos="1320"/>
              <w:tab w:val="right" w:leader="dot" w:pos="9016"/>
            </w:tabs>
            <w:rPr>
              <w:ins w:id="65" w:author="Administrator" w:date="2018-04-05T09:06:00Z"/>
              <w:rFonts w:eastAsiaTheme="minorEastAsia"/>
              <w:noProof/>
              <w:lang w:val="en-US"/>
            </w:rPr>
          </w:pPr>
          <w:ins w:id="66"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"_Toc510682523"</w:instrText>
            </w:r>
            <w:r w:rsidRPr="00B76C5E">
              <w:rPr>
                <w:rStyle w:val="Hyperlink"/>
                <w:noProof/>
              </w:rPr>
              <w:instrText xml:space="preserve"> </w:instrText>
            </w:r>
            <w:r w:rsidRPr="00B76C5E">
              <w:rPr>
                <w:rStyle w:val="Hyperlink"/>
                <w:noProof/>
              </w:rPr>
              <w:fldChar w:fldCharType="separate"/>
            </w:r>
            <w:r w:rsidRPr="00B76C5E">
              <w:rPr>
                <w:rStyle w:val="Hyperlink"/>
                <w:noProof/>
              </w:rPr>
              <w:t>2.2.5</w:t>
            </w:r>
            <w:r>
              <w:rPr>
                <w:rFonts w:eastAsiaTheme="minorEastAsia"/>
                <w:noProof/>
                <w:lang w:val="en-US"/>
              </w:rPr>
              <w:tab/>
            </w:r>
            <w:r w:rsidRPr="00B76C5E">
              <w:rPr>
                <w:rStyle w:val="Hyperlink"/>
                <w:noProof/>
              </w:rPr>
              <w:t>Get Item By Title</w:t>
            </w:r>
            <w:r>
              <w:rPr>
                <w:noProof/>
                <w:webHidden/>
              </w:rPr>
              <w:tab/>
            </w:r>
            <w:r>
              <w:rPr>
                <w:noProof/>
                <w:webHidden/>
              </w:rPr>
              <w:fldChar w:fldCharType="begin"/>
            </w:r>
            <w:r>
              <w:rPr>
                <w:noProof/>
                <w:webHidden/>
              </w:rPr>
              <w:instrText xml:space="preserve"> PAGEREF _Toc510682523 \h </w:instrText>
            </w:r>
          </w:ins>
          <w:r>
            <w:rPr>
              <w:noProof/>
              <w:webHidden/>
            </w:rPr>
          </w:r>
          <w:r>
            <w:rPr>
              <w:noProof/>
              <w:webHidden/>
            </w:rPr>
            <w:fldChar w:fldCharType="separate"/>
          </w:r>
          <w:ins w:id="67" w:author="Administrator" w:date="2018-04-05T09:06:00Z">
            <w:r>
              <w:rPr>
                <w:noProof/>
                <w:webHidden/>
              </w:rPr>
              <w:t>4</w:t>
            </w:r>
            <w:r>
              <w:rPr>
                <w:noProof/>
                <w:webHidden/>
              </w:rPr>
              <w:fldChar w:fldCharType="end"/>
            </w:r>
            <w:r w:rsidRPr="00B76C5E">
              <w:rPr>
                <w:rStyle w:val="Hyperlink"/>
                <w:noProof/>
              </w:rPr>
              <w:fldChar w:fldCharType="end"/>
            </w:r>
          </w:ins>
        </w:p>
        <w:p w14:paraId="670F0553" w14:textId="77777777" w:rsidR="00B07163" w:rsidRDefault="00B07163">
          <w:pPr>
            <w:pStyle w:val="TOC3"/>
            <w:tabs>
              <w:tab w:val="left" w:pos="1320"/>
              <w:tab w:val="right" w:leader="dot" w:pos="9016"/>
            </w:tabs>
            <w:rPr>
              <w:ins w:id="68" w:author="Administrator" w:date="2018-04-05T09:06:00Z"/>
              <w:rFonts w:eastAsiaTheme="minorEastAsia"/>
              <w:noProof/>
              <w:lang w:val="en-US"/>
            </w:rPr>
          </w:pPr>
          <w:ins w:id="69"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"_Toc510682524"</w:instrText>
            </w:r>
            <w:r w:rsidRPr="00B76C5E">
              <w:rPr>
                <w:rStyle w:val="Hyperlink"/>
                <w:noProof/>
              </w:rPr>
              <w:instrText xml:space="preserve"> </w:instrText>
            </w:r>
            <w:r w:rsidRPr="00B76C5E">
              <w:rPr>
                <w:rStyle w:val="Hyperlink"/>
                <w:noProof/>
              </w:rPr>
              <w:fldChar w:fldCharType="separate"/>
            </w:r>
            <w:r w:rsidRPr="00B76C5E">
              <w:rPr>
                <w:rStyle w:val="Hyperlink"/>
                <w:noProof/>
              </w:rPr>
              <w:t>2.2.6</w:t>
            </w:r>
            <w:r>
              <w:rPr>
                <w:rFonts w:eastAsiaTheme="minorEastAsia"/>
                <w:noProof/>
                <w:lang w:val="en-US"/>
              </w:rPr>
              <w:tab/>
            </w:r>
            <w:r w:rsidRPr="00B76C5E">
              <w:rPr>
                <w:rStyle w:val="Hyperlink"/>
                <w:noProof/>
              </w:rPr>
              <w:t>Get Items</w:t>
            </w:r>
            <w:r>
              <w:rPr>
                <w:noProof/>
                <w:webHidden/>
              </w:rPr>
              <w:tab/>
            </w:r>
            <w:r>
              <w:rPr>
                <w:noProof/>
                <w:webHidden/>
              </w:rPr>
              <w:fldChar w:fldCharType="begin"/>
            </w:r>
            <w:r>
              <w:rPr>
                <w:noProof/>
                <w:webHidden/>
              </w:rPr>
              <w:instrText xml:space="preserve"> PAGEREF _Toc510682524 \h </w:instrText>
            </w:r>
          </w:ins>
          <w:r>
            <w:rPr>
              <w:noProof/>
              <w:webHidden/>
            </w:rPr>
          </w:r>
          <w:r>
            <w:rPr>
              <w:noProof/>
              <w:webHidden/>
            </w:rPr>
            <w:fldChar w:fldCharType="separate"/>
          </w:r>
          <w:ins w:id="70" w:author="Administrator" w:date="2018-04-05T09:06:00Z">
            <w:r>
              <w:rPr>
                <w:noProof/>
                <w:webHidden/>
              </w:rPr>
              <w:t>5</w:t>
            </w:r>
            <w:r>
              <w:rPr>
                <w:noProof/>
                <w:webHidden/>
              </w:rPr>
              <w:fldChar w:fldCharType="end"/>
            </w:r>
            <w:r w:rsidRPr="00B76C5E">
              <w:rPr>
                <w:rStyle w:val="Hyperlink"/>
                <w:noProof/>
              </w:rPr>
              <w:fldChar w:fldCharType="end"/>
            </w:r>
          </w:ins>
        </w:p>
        <w:p w14:paraId="464C33B8" w14:textId="77777777" w:rsidR="00B07163" w:rsidRDefault="00B07163">
          <w:pPr>
            <w:pStyle w:val="TOC2"/>
            <w:tabs>
              <w:tab w:val="left" w:pos="880"/>
              <w:tab w:val="right" w:leader="dot" w:pos="9016"/>
            </w:tabs>
            <w:rPr>
              <w:ins w:id="71" w:author="Administrator" w:date="2018-04-05T09:06:00Z"/>
              <w:rFonts w:eastAsiaTheme="minorEastAsia"/>
              <w:noProof/>
              <w:lang w:val="en-US"/>
            </w:rPr>
          </w:pPr>
          <w:ins w:id="72"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"_Toc510682525"</w:instrText>
            </w:r>
            <w:r w:rsidRPr="00B76C5E">
              <w:rPr>
                <w:rStyle w:val="Hyperlink"/>
                <w:noProof/>
              </w:rPr>
              <w:instrText xml:space="preserve"> </w:instrText>
            </w:r>
            <w:r w:rsidRPr="00B76C5E">
              <w:rPr>
                <w:rStyle w:val="Hyperlink"/>
                <w:noProof/>
              </w:rPr>
              <w:fldChar w:fldCharType="separate"/>
            </w:r>
            <w:r w:rsidRPr="00B76C5E">
              <w:rPr>
                <w:rStyle w:val="Hyperlink"/>
                <w:noProof/>
              </w:rPr>
              <w:t>2.3</w:t>
            </w:r>
            <w:r>
              <w:rPr>
                <w:rFonts w:eastAsiaTheme="minorEastAsia"/>
                <w:noProof/>
                <w:lang w:val="en-US"/>
              </w:rPr>
              <w:tab/>
            </w:r>
            <w:r w:rsidRPr="00B76C5E">
              <w:rPr>
                <w:rStyle w:val="Hyperlink"/>
                <w:noProof/>
              </w:rPr>
              <w:t>Document library functions</w:t>
            </w:r>
            <w:r>
              <w:rPr>
                <w:noProof/>
                <w:webHidden/>
              </w:rPr>
              <w:tab/>
            </w:r>
            <w:r>
              <w:rPr>
                <w:noProof/>
                <w:webHidden/>
              </w:rPr>
              <w:fldChar w:fldCharType="begin"/>
            </w:r>
            <w:r>
              <w:rPr>
                <w:noProof/>
                <w:webHidden/>
              </w:rPr>
              <w:instrText xml:space="preserve"> PAGEREF _Toc510682525 \h </w:instrText>
            </w:r>
          </w:ins>
          <w:r>
            <w:rPr>
              <w:noProof/>
              <w:webHidden/>
            </w:rPr>
          </w:r>
          <w:r>
            <w:rPr>
              <w:noProof/>
              <w:webHidden/>
            </w:rPr>
            <w:fldChar w:fldCharType="separate"/>
          </w:r>
          <w:ins w:id="73" w:author="Administrator" w:date="2018-04-05T09:06:00Z">
            <w:r>
              <w:rPr>
                <w:noProof/>
                <w:webHidden/>
              </w:rPr>
              <w:t>5</w:t>
            </w:r>
            <w:r>
              <w:rPr>
                <w:noProof/>
                <w:webHidden/>
              </w:rPr>
              <w:fldChar w:fldCharType="end"/>
            </w:r>
            <w:r w:rsidRPr="00B76C5E">
              <w:rPr>
                <w:rStyle w:val="Hyperlink"/>
                <w:noProof/>
              </w:rPr>
              <w:fldChar w:fldCharType="end"/>
            </w:r>
          </w:ins>
        </w:p>
        <w:p w14:paraId="7468E944" w14:textId="77777777" w:rsidR="00B07163" w:rsidRDefault="00B07163">
          <w:pPr>
            <w:pStyle w:val="TOC3"/>
            <w:tabs>
              <w:tab w:val="left" w:pos="1320"/>
              <w:tab w:val="right" w:leader="dot" w:pos="9016"/>
            </w:tabs>
            <w:rPr>
              <w:ins w:id="74" w:author="Administrator" w:date="2018-04-05T09:06:00Z"/>
              <w:rFonts w:eastAsiaTheme="minorEastAsia"/>
              <w:noProof/>
              <w:lang w:val="en-US"/>
            </w:rPr>
          </w:pPr>
          <w:ins w:id="75"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"_Toc510682526"</w:instrText>
            </w:r>
            <w:r w:rsidRPr="00B76C5E">
              <w:rPr>
                <w:rStyle w:val="Hyperlink"/>
                <w:noProof/>
              </w:rPr>
              <w:instrText xml:space="preserve"> </w:instrText>
            </w:r>
            <w:r w:rsidRPr="00B76C5E">
              <w:rPr>
                <w:rStyle w:val="Hyperlink"/>
                <w:noProof/>
              </w:rPr>
              <w:fldChar w:fldCharType="separate"/>
            </w:r>
            <w:r w:rsidRPr="00B76C5E">
              <w:rPr>
                <w:rStyle w:val="Hyperlink"/>
                <w:noProof/>
              </w:rPr>
              <w:t>2.3.1</w:t>
            </w:r>
            <w:r>
              <w:rPr>
                <w:rFonts w:eastAsiaTheme="minorEastAsia"/>
                <w:noProof/>
                <w:lang w:val="en-US"/>
              </w:rPr>
              <w:tab/>
            </w:r>
            <w:r w:rsidRPr="00B76C5E">
              <w:rPr>
                <w:rStyle w:val="Hyperlink"/>
                <w:noProof/>
              </w:rPr>
              <w:t>Create Document</w:t>
            </w:r>
            <w:r>
              <w:rPr>
                <w:noProof/>
                <w:webHidden/>
              </w:rPr>
              <w:tab/>
            </w:r>
            <w:r>
              <w:rPr>
                <w:noProof/>
                <w:webHidden/>
              </w:rPr>
              <w:fldChar w:fldCharType="begin"/>
            </w:r>
            <w:r>
              <w:rPr>
                <w:noProof/>
                <w:webHidden/>
              </w:rPr>
              <w:instrText xml:space="preserve"> PAGEREF _Toc510682526 \h </w:instrText>
            </w:r>
          </w:ins>
          <w:r>
            <w:rPr>
              <w:noProof/>
              <w:webHidden/>
            </w:rPr>
          </w:r>
          <w:r>
            <w:rPr>
              <w:noProof/>
              <w:webHidden/>
            </w:rPr>
            <w:fldChar w:fldCharType="separate"/>
          </w:r>
          <w:ins w:id="76" w:author="Administrator" w:date="2018-04-05T09:06:00Z">
            <w:r>
              <w:rPr>
                <w:noProof/>
                <w:webHidden/>
              </w:rPr>
              <w:t>5</w:t>
            </w:r>
            <w:r>
              <w:rPr>
                <w:noProof/>
                <w:webHidden/>
              </w:rPr>
              <w:fldChar w:fldCharType="end"/>
            </w:r>
            <w:r w:rsidRPr="00B76C5E">
              <w:rPr>
                <w:rStyle w:val="Hyperlink"/>
                <w:noProof/>
              </w:rPr>
              <w:fldChar w:fldCharType="end"/>
            </w:r>
          </w:ins>
        </w:p>
        <w:p w14:paraId="77C9C438" w14:textId="77777777" w:rsidR="00B07163" w:rsidRDefault="00B07163">
          <w:pPr>
            <w:pStyle w:val="TOC3"/>
            <w:tabs>
              <w:tab w:val="left" w:pos="1320"/>
              <w:tab w:val="right" w:leader="dot" w:pos="9016"/>
            </w:tabs>
            <w:rPr>
              <w:ins w:id="77" w:author="Administrator" w:date="2018-04-05T09:06:00Z"/>
              <w:rFonts w:eastAsiaTheme="minorEastAsia"/>
              <w:noProof/>
              <w:lang w:val="en-US"/>
            </w:rPr>
          </w:pPr>
          <w:ins w:id="78"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"_Toc510682527"</w:instrText>
            </w:r>
            <w:r w:rsidRPr="00B76C5E">
              <w:rPr>
                <w:rStyle w:val="Hyperlink"/>
                <w:noProof/>
              </w:rPr>
              <w:instrText xml:space="preserve"> </w:instrText>
            </w:r>
            <w:r w:rsidRPr="00B76C5E">
              <w:rPr>
                <w:rStyle w:val="Hyperlink"/>
                <w:noProof/>
              </w:rPr>
              <w:fldChar w:fldCharType="separate"/>
            </w:r>
            <w:r w:rsidRPr="00B76C5E">
              <w:rPr>
                <w:rStyle w:val="Hyperlink"/>
                <w:noProof/>
              </w:rPr>
              <w:t>2.3.2</w:t>
            </w:r>
            <w:r>
              <w:rPr>
                <w:rFonts w:eastAsiaTheme="minorEastAsia"/>
                <w:noProof/>
                <w:lang w:val="en-US"/>
              </w:rPr>
              <w:tab/>
            </w:r>
            <w:r w:rsidRPr="00B76C5E">
              <w:rPr>
                <w:rStyle w:val="Hyperlink"/>
                <w:noProof/>
              </w:rPr>
              <w:t>Delete document By Id</w:t>
            </w:r>
            <w:r>
              <w:rPr>
                <w:noProof/>
                <w:webHidden/>
              </w:rPr>
              <w:tab/>
            </w:r>
            <w:r>
              <w:rPr>
                <w:noProof/>
                <w:webHidden/>
              </w:rPr>
              <w:fldChar w:fldCharType="begin"/>
            </w:r>
            <w:r>
              <w:rPr>
                <w:noProof/>
                <w:webHidden/>
              </w:rPr>
              <w:instrText xml:space="preserve"> PAGEREF _Toc510682527 \h </w:instrText>
            </w:r>
          </w:ins>
          <w:r>
            <w:rPr>
              <w:noProof/>
              <w:webHidden/>
            </w:rPr>
          </w:r>
          <w:r>
            <w:rPr>
              <w:noProof/>
              <w:webHidden/>
            </w:rPr>
            <w:fldChar w:fldCharType="separate"/>
          </w:r>
          <w:ins w:id="79" w:author="Administrator" w:date="2018-04-05T09:06:00Z">
            <w:r>
              <w:rPr>
                <w:noProof/>
                <w:webHidden/>
              </w:rPr>
              <w:t>5</w:t>
            </w:r>
            <w:r>
              <w:rPr>
                <w:noProof/>
                <w:webHidden/>
              </w:rPr>
              <w:fldChar w:fldCharType="end"/>
            </w:r>
            <w:r w:rsidRPr="00B76C5E">
              <w:rPr>
                <w:rStyle w:val="Hyperlink"/>
                <w:noProof/>
              </w:rPr>
              <w:fldChar w:fldCharType="end"/>
            </w:r>
          </w:ins>
        </w:p>
        <w:p w14:paraId="1279958D" w14:textId="77777777" w:rsidR="00B07163" w:rsidRDefault="00B07163">
          <w:pPr>
            <w:pStyle w:val="TOC3"/>
            <w:tabs>
              <w:tab w:val="left" w:pos="1320"/>
              <w:tab w:val="right" w:leader="dot" w:pos="9016"/>
            </w:tabs>
            <w:rPr>
              <w:ins w:id="80" w:author="Administrator" w:date="2018-04-05T09:06:00Z"/>
              <w:rFonts w:eastAsiaTheme="minorEastAsia"/>
              <w:noProof/>
              <w:lang w:val="en-US"/>
            </w:rPr>
          </w:pPr>
          <w:ins w:id="81"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"_Toc510682528"</w:instrText>
            </w:r>
            <w:r w:rsidRPr="00B76C5E">
              <w:rPr>
                <w:rStyle w:val="Hyperlink"/>
                <w:noProof/>
              </w:rPr>
              <w:instrText xml:space="preserve"> </w:instrText>
            </w:r>
            <w:r w:rsidRPr="00B76C5E">
              <w:rPr>
                <w:rStyle w:val="Hyperlink"/>
                <w:noProof/>
              </w:rPr>
              <w:fldChar w:fldCharType="separate"/>
            </w:r>
            <w:r w:rsidRPr="00B76C5E">
              <w:rPr>
                <w:rStyle w:val="Hyperlink"/>
                <w:noProof/>
              </w:rPr>
              <w:t>2.3.3</w:t>
            </w:r>
            <w:r>
              <w:rPr>
                <w:rFonts w:eastAsiaTheme="minorEastAsia"/>
                <w:noProof/>
                <w:lang w:val="en-US"/>
              </w:rPr>
              <w:tab/>
            </w:r>
            <w:r w:rsidRPr="00B76C5E">
              <w:rPr>
                <w:rStyle w:val="Hyperlink"/>
                <w:noProof/>
              </w:rPr>
              <w:t>Get Document By Id</w:t>
            </w:r>
            <w:r>
              <w:rPr>
                <w:noProof/>
                <w:webHidden/>
              </w:rPr>
              <w:tab/>
            </w:r>
            <w:r>
              <w:rPr>
                <w:noProof/>
                <w:webHidden/>
              </w:rPr>
              <w:fldChar w:fldCharType="begin"/>
            </w:r>
            <w:r>
              <w:rPr>
                <w:noProof/>
                <w:webHidden/>
              </w:rPr>
              <w:instrText xml:space="preserve"> PAGEREF _Toc510682528 \h </w:instrText>
            </w:r>
          </w:ins>
          <w:r>
            <w:rPr>
              <w:noProof/>
              <w:webHidden/>
            </w:rPr>
          </w:r>
          <w:r>
            <w:rPr>
              <w:noProof/>
              <w:webHidden/>
            </w:rPr>
            <w:fldChar w:fldCharType="separate"/>
          </w:r>
          <w:ins w:id="82" w:author="Administrator" w:date="2018-04-05T09:06:00Z">
            <w:r>
              <w:rPr>
                <w:noProof/>
                <w:webHidden/>
              </w:rPr>
              <w:t>6</w:t>
            </w:r>
            <w:r>
              <w:rPr>
                <w:noProof/>
                <w:webHidden/>
              </w:rPr>
              <w:fldChar w:fldCharType="end"/>
            </w:r>
            <w:r w:rsidRPr="00B76C5E">
              <w:rPr>
                <w:rStyle w:val="Hyperlink"/>
                <w:noProof/>
              </w:rPr>
              <w:fldChar w:fldCharType="end"/>
            </w:r>
          </w:ins>
        </w:p>
        <w:p w14:paraId="5D6B09C7" w14:textId="77777777" w:rsidR="00B07163" w:rsidRDefault="00B07163">
          <w:pPr>
            <w:pStyle w:val="TOC3"/>
            <w:tabs>
              <w:tab w:val="left" w:pos="1320"/>
              <w:tab w:val="right" w:leader="dot" w:pos="9016"/>
            </w:tabs>
            <w:rPr>
              <w:ins w:id="83" w:author="Administrator" w:date="2018-04-05T09:06:00Z"/>
              <w:rFonts w:eastAsiaTheme="minorEastAsia"/>
              <w:noProof/>
              <w:lang w:val="en-US"/>
            </w:rPr>
          </w:pPr>
          <w:ins w:id="84"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"_Toc510682529"</w:instrText>
            </w:r>
            <w:r w:rsidRPr="00B76C5E">
              <w:rPr>
                <w:rStyle w:val="Hyperlink"/>
                <w:noProof/>
              </w:rPr>
              <w:instrText xml:space="preserve"> </w:instrText>
            </w:r>
            <w:r w:rsidRPr="00B76C5E">
              <w:rPr>
                <w:rStyle w:val="Hyperlink"/>
                <w:noProof/>
              </w:rPr>
              <w:fldChar w:fldCharType="separate"/>
            </w:r>
            <w:r w:rsidRPr="00B76C5E">
              <w:rPr>
                <w:rStyle w:val="Hyperlink"/>
                <w:noProof/>
              </w:rPr>
              <w:t>2.3.4</w:t>
            </w:r>
            <w:r>
              <w:rPr>
                <w:rFonts w:eastAsiaTheme="minorEastAsia"/>
                <w:noProof/>
                <w:lang w:val="en-US"/>
              </w:rPr>
              <w:tab/>
            </w:r>
            <w:r w:rsidRPr="00B76C5E">
              <w:rPr>
                <w:rStyle w:val="Hyperlink"/>
                <w:noProof/>
              </w:rPr>
              <w:t>Get Documents</w:t>
            </w:r>
            <w:r>
              <w:rPr>
                <w:noProof/>
                <w:webHidden/>
              </w:rPr>
              <w:tab/>
            </w:r>
            <w:r>
              <w:rPr>
                <w:noProof/>
                <w:webHidden/>
              </w:rPr>
              <w:fldChar w:fldCharType="begin"/>
            </w:r>
            <w:r>
              <w:rPr>
                <w:noProof/>
                <w:webHidden/>
              </w:rPr>
              <w:instrText xml:space="preserve"> PAGEREF _Toc510682529 \h </w:instrText>
            </w:r>
          </w:ins>
          <w:r>
            <w:rPr>
              <w:noProof/>
              <w:webHidden/>
            </w:rPr>
          </w:r>
          <w:r>
            <w:rPr>
              <w:noProof/>
              <w:webHidden/>
            </w:rPr>
            <w:fldChar w:fldCharType="separate"/>
          </w:r>
          <w:ins w:id="85" w:author="Administrator" w:date="2018-04-05T09:06:00Z">
            <w:r>
              <w:rPr>
                <w:noProof/>
                <w:webHidden/>
              </w:rPr>
              <w:t>6</w:t>
            </w:r>
            <w:r>
              <w:rPr>
                <w:noProof/>
                <w:webHidden/>
              </w:rPr>
              <w:fldChar w:fldCharType="end"/>
            </w:r>
            <w:r w:rsidRPr="00B76C5E">
              <w:rPr>
                <w:rStyle w:val="Hyperlink"/>
                <w:noProof/>
              </w:rPr>
              <w:fldChar w:fldCharType="end"/>
            </w:r>
          </w:ins>
        </w:p>
        <w:p w14:paraId="6E63030A" w14:textId="77777777" w:rsidR="00B07163" w:rsidRDefault="00B07163">
          <w:pPr>
            <w:pStyle w:val="TOC3"/>
            <w:tabs>
              <w:tab w:val="left" w:pos="1320"/>
              <w:tab w:val="right" w:leader="dot" w:pos="9016"/>
            </w:tabs>
            <w:rPr>
              <w:ins w:id="86" w:author="Administrator" w:date="2018-04-05T09:06:00Z"/>
              <w:rFonts w:eastAsiaTheme="minorEastAsia"/>
              <w:noProof/>
              <w:lang w:val="en-US"/>
            </w:rPr>
          </w:pPr>
          <w:ins w:id="87"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"_Toc510682530"</w:instrText>
            </w:r>
            <w:r w:rsidRPr="00B76C5E">
              <w:rPr>
                <w:rStyle w:val="Hyperlink"/>
                <w:noProof/>
              </w:rPr>
              <w:instrText xml:space="preserve"> </w:instrText>
            </w:r>
            <w:r w:rsidRPr="00B76C5E">
              <w:rPr>
                <w:rStyle w:val="Hyperlink"/>
                <w:noProof/>
              </w:rPr>
              <w:fldChar w:fldCharType="separate"/>
            </w:r>
            <w:r w:rsidRPr="00B76C5E">
              <w:rPr>
                <w:rStyle w:val="Hyperlink"/>
                <w:noProof/>
              </w:rPr>
              <w:t>2.3.5</w:t>
            </w:r>
            <w:r>
              <w:rPr>
                <w:rFonts w:eastAsiaTheme="minorEastAsia"/>
                <w:noProof/>
                <w:lang w:val="en-US"/>
              </w:rPr>
              <w:tab/>
            </w:r>
            <w:r w:rsidRPr="00B76C5E">
              <w:rPr>
                <w:rStyle w:val="Hyperlink"/>
                <w:noProof/>
              </w:rPr>
              <w:t>Copy Document By Name</w:t>
            </w:r>
            <w:r>
              <w:rPr>
                <w:noProof/>
                <w:webHidden/>
              </w:rPr>
              <w:tab/>
            </w:r>
            <w:r>
              <w:rPr>
                <w:noProof/>
                <w:webHidden/>
              </w:rPr>
              <w:fldChar w:fldCharType="begin"/>
            </w:r>
            <w:r>
              <w:rPr>
                <w:noProof/>
                <w:webHidden/>
              </w:rPr>
              <w:instrText xml:space="preserve"> PAGEREF _Toc510682530 \h </w:instrText>
            </w:r>
          </w:ins>
          <w:r>
            <w:rPr>
              <w:noProof/>
              <w:webHidden/>
            </w:rPr>
          </w:r>
          <w:r>
            <w:rPr>
              <w:noProof/>
              <w:webHidden/>
            </w:rPr>
            <w:fldChar w:fldCharType="separate"/>
          </w:r>
          <w:ins w:id="88" w:author="Administrator" w:date="2018-04-05T09:06:00Z">
            <w:r>
              <w:rPr>
                <w:noProof/>
                <w:webHidden/>
              </w:rPr>
              <w:t>6</w:t>
            </w:r>
            <w:r>
              <w:rPr>
                <w:noProof/>
                <w:webHidden/>
              </w:rPr>
              <w:fldChar w:fldCharType="end"/>
            </w:r>
            <w:r w:rsidRPr="00B76C5E">
              <w:rPr>
                <w:rStyle w:val="Hyperlink"/>
                <w:noProof/>
              </w:rPr>
              <w:fldChar w:fldCharType="end"/>
            </w:r>
          </w:ins>
        </w:p>
        <w:p w14:paraId="6778781D" w14:textId="77777777" w:rsidR="00B07163" w:rsidRDefault="00B07163">
          <w:pPr>
            <w:pStyle w:val="TOC3"/>
            <w:tabs>
              <w:tab w:val="left" w:pos="1320"/>
              <w:tab w:val="right" w:leader="dot" w:pos="9016"/>
            </w:tabs>
            <w:rPr>
              <w:ins w:id="89" w:author="Administrator" w:date="2018-04-05T09:06:00Z"/>
              <w:rFonts w:eastAsiaTheme="minorEastAsia"/>
              <w:noProof/>
              <w:lang w:val="en-US"/>
            </w:rPr>
          </w:pPr>
          <w:ins w:id="90"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"_Toc510682531"</w:instrText>
            </w:r>
            <w:r w:rsidRPr="00B76C5E">
              <w:rPr>
                <w:rStyle w:val="Hyperlink"/>
                <w:noProof/>
              </w:rPr>
              <w:instrText xml:space="preserve"> </w:instrText>
            </w:r>
            <w:r w:rsidRPr="00B76C5E">
              <w:rPr>
                <w:rStyle w:val="Hyperlink"/>
                <w:noProof/>
              </w:rPr>
              <w:fldChar w:fldCharType="separate"/>
            </w:r>
            <w:r w:rsidRPr="00B76C5E">
              <w:rPr>
                <w:rStyle w:val="Hyperlink"/>
                <w:noProof/>
              </w:rPr>
              <w:t>2.3.6</w:t>
            </w:r>
            <w:r>
              <w:rPr>
                <w:rFonts w:eastAsiaTheme="minorEastAsia"/>
                <w:noProof/>
                <w:lang w:val="en-US"/>
              </w:rPr>
              <w:tab/>
            </w:r>
            <w:r w:rsidRPr="00B76C5E">
              <w:rPr>
                <w:rStyle w:val="Hyperlink"/>
                <w:noProof/>
              </w:rPr>
              <w:t>Move Document By Name</w:t>
            </w:r>
            <w:r>
              <w:rPr>
                <w:noProof/>
                <w:webHidden/>
              </w:rPr>
              <w:tab/>
            </w:r>
            <w:r>
              <w:rPr>
                <w:noProof/>
                <w:webHidden/>
              </w:rPr>
              <w:fldChar w:fldCharType="begin"/>
            </w:r>
            <w:r>
              <w:rPr>
                <w:noProof/>
                <w:webHidden/>
              </w:rPr>
              <w:instrText xml:space="preserve"> PAGEREF _Toc510682531 \h </w:instrText>
            </w:r>
          </w:ins>
          <w:r>
            <w:rPr>
              <w:noProof/>
              <w:webHidden/>
            </w:rPr>
          </w:r>
          <w:r>
            <w:rPr>
              <w:noProof/>
              <w:webHidden/>
            </w:rPr>
            <w:fldChar w:fldCharType="separate"/>
          </w:r>
          <w:ins w:id="91" w:author="Administrator" w:date="2018-04-05T09:06:00Z">
            <w:r>
              <w:rPr>
                <w:noProof/>
                <w:webHidden/>
              </w:rPr>
              <w:t>7</w:t>
            </w:r>
            <w:r>
              <w:rPr>
                <w:noProof/>
                <w:webHidden/>
              </w:rPr>
              <w:fldChar w:fldCharType="end"/>
            </w:r>
            <w:r w:rsidRPr="00B76C5E">
              <w:rPr>
                <w:rStyle w:val="Hyperlink"/>
                <w:noProof/>
              </w:rPr>
              <w:fldChar w:fldCharType="end"/>
            </w:r>
          </w:ins>
        </w:p>
        <w:p w14:paraId="13A4D684" w14:textId="77777777" w:rsidR="00B07163" w:rsidRDefault="00B07163">
          <w:pPr>
            <w:pStyle w:val="TOC3"/>
            <w:tabs>
              <w:tab w:val="left" w:pos="1320"/>
              <w:tab w:val="right" w:leader="dot" w:pos="9016"/>
            </w:tabs>
            <w:rPr>
              <w:ins w:id="92" w:author="Administrator" w:date="2018-04-05T09:06:00Z"/>
              <w:rFonts w:eastAsiaTheme="minorEastAsia"/>
              <w:noProof/>
              <w:lang w:val="en-US"/>
            </w:rPr>
          </w:pPr>
          <w:ins w:id="93"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"_Toc510682532"</w:instrText>
            </w:r>
            <w:r w:rsidRPr="00B76C5E">
              <w:rPr>
                <w:rStyle w:val="Hyperlink"/>
                <w:noProof/>
              </w:rPr>
              <w:instrText xml:space="preserve"> </w:instrText>
            </w:r>
            <w:r w:rsidRPr="00B76C5E">
              <w:rPr>
                <w:rStyle w:val="Hyperlink"/>
                <w:noProof/>
              </w:rPr>
              <w:fldChar w:fldCharType="separate"/>
            </w:r>
            <w:r w:rsidRPr="00B76C5E">
              <w:rPr>
                <w:rStyle w:val="Hyperlink"/>
                <w:noProof/>
              </w:rPr>
              <w:t>2.3.7</w:t>
            </w:r>
            <w:r>
              <w:rPr>
                <w:rFonts w:eastAsiaTheme="minorEastAsia"/>
                <w:noProof/>
                <w:lang w:val="en-US"/>
              </w:rPr>
              <w:tab/>
            </w:r>
            <w:r w:rsidRPr="00B76C5E">
              <w:rPr>
                <w:rStyle w:val="Hyperlink"/>
                <w:noProof/>
              </w:rPr>
              <w:t>Rename Document By Id</w:t>
            </w:r>
            <w:r>
              <w:rPr>
                <w:noProof/>
                <w:webHidden/>
              </w:rPr>
              <w:tab/>
            </w:r>
            <w:r>
              <w:rPr>
                <w:noProof/>
                <w:webHidden/>
              </w:rPr>
              <w:fldChar w:fldCharType="begin"/>
            </w:r>
            <w:r>
              <w:rPr>
                <w:noProof/>
                <w:webHidden/>
              </w:rPr>
              <w:instrText xml:space="preserve"> PAGEREF _Toc510682532 \h </w:instrText>
            </w:r>
          </w:ins>
          <w:r>
            <w:rPr>
              <w:noProof/>
              <w:webHidden/>
            </w:rPr>
          </w:r>
          <w:r>
            <w:rPr>
              <w:noProof/>
              <w:webHidden/>
            </w:rPr>
            <w:fldChar w:fldCharType="separate"/>
          </w:r>
          <w:ins w:id="94" w:author="Administrator" w:date="2018-04-05T09:06:00Z">
            <w:r>
              <w:rPr>
                <w:noProof/>
                <w:webHidden/>
              </w:rPr>
              <w:t>7</w:t>
            </w:r>
            <w:r>
              <w:rPr>
                <w:noProof/>
                <w:webHidden/>
              </w:rPr>
              <w:fldChar w:fldCharType="end"/>
            </w:r>
            <w:r w:rsidRPr="00B76C5E">
              <w:rPr>
                <w:rStyle w:val="Hyperlink"/>
                <w:noProof/>
              </w:rPr>
              <w:fldChar w:fldCharType="end"/>
            </w:r>
          </w:ins>
        </w:p>
        <w:p w14:paraId="35C64199" w14:textId="77777777" w:rsidR="00B07163" w:rsidRDefault="00B07163">
          <w:pPr>
            <w:pStyle w:val="TOC3"/>
            <w:tabs>
              <w:tab w:val="left" w:pos="1320"/>
              <w:tab w:val="right" w:leader="dot" w:pos="9016"/>
            </w:tabs>
            <w:rPr>
              <w:ins w:id="95" w:author="Administrator" w:date="2018-04-05T09:06:00Z"/>
              <w:rFonts w:eastAsiaTheme="minorEastAsia"/>
              <w:noProof/>
              <w:lang w:val="en-US"/>
            </w:rPr>
          </w:pPr>
          <w:ins w:id="96"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"_Toc510682533"</w:instrText>
            </w:r>
            <w:r w:rsidRPr="00B76C5E">
              <w:rPr>
                <w:rStyle w:val="Hyperlink"/>
                <w:noProof/>
              </w:rPr>
              <w:instrText xml:space="preserve"> </w:instrText>
            </w:r>
            <w:r w:rsidRPr="00B76C5E">
              <w:rPr>
                <w:rStyle w:val="Hyperlink"/>
                <w:noProof/>
              </w:rPr>
              <w:fldChar w:fldCharType="separate"/>
            </w:r>
            <w:r w:rsidRPr="00B76C5E">
              <w:rPr>
                <w:rStyle w:val="Hyperlink"/>
                <w:noProof/>
              </w:rPr>
              <w:t>2.3.8</w:t>
            </w:r>
            <w:r>
              <w:rPr>
                <w:rFonts w:eastAsiaTheme="minorEastAsia"/>
                <w:noProof/>
                <w:lang w:val="en-US"/>
              </w:rPr>
              <w:tab/>
            </w:r>
            <w:r w:rsidRPr="00B76C5E">
              <w:rPr>
                <w:rStyle w:val="Hyperlink"/>
                <w:noProof/>
              </w:rPr>
              <w:t>Check In document by name</w:t>
            </w:r>
            <w:r>
              <w:rPr>
                <w:noProof/>
                <w:webHidden/>
              </w:rPr>
              <w:tab/>
            </w:r>
            <w:r>
              <w:rPr>
                <w:noProof/>
                <w:webHidden/>
              </w:rPr>
              <w:fldChar w:fldCharType="begin"/>
            </w:r>
            <w:r>
              <w:rPr>
                <w:noProof/>
                <w:webHidden/>
              </w:rPr>
              <w:instrText xml:space="preserve"> PAGEREF _Toc510682533 \h </w:instrText>
            </w:r>
          </w:ins>
          <w:r>
            <w:rPr>
              <w:noProof/>
              <w:webHidden/>
            </w:rPr>
          </w:r>
          <w:r>
            <w:rPr>
              <w:noProof/>
              <w:webHidden/>
            </w:rPr>
            <w:fldChar w:fldCharType="separate"/>
          </w:r>
          <w:ins w:id="97" w:author="Administrator" w:date="2018-04-05T09:06:00Z">
            <w:r>
              <w:rPr>
                <w:noProof/>
                <w:webHidden/>
              </w:rPr>
              <w:t>7</w:t>
            </w:r>
            <w:r>
              <w:rPr>
                <w:noProof/>
                <w:webHidden/>
              </w:rPr>
              <w:fldChar w:fldCharType="end"/>
            </w:r>
            <w:r w:rsidRPr="00B76C5E">
              <w:rPr>
                <w:rStyle w:val="Hyperlink"/>
                <w:noProof/>
              </w:rPr>
              <w:fldChar w:fldCharType="end"/>
            </w:r>
          </w:ins>
        </w:p>
        <w:p w14:paraId="11CF548A" w14:textId="77777777" w:rsidR="00B07163" w:rsidRDefault="00B07163">
          <w:pPr>
            <w:pStyle w:val="TOC3"/>
            <w:tabs>
              <w:tab w:val="left" w:pos="1320"/>
              <w:tab w:val="right" w:leader="dot" w:pos="9016"/>
            </w:tabs>
            <w:rPr>
              <w:ins w:id="98" w:author="Administrator" w:date="2018-04-05T09:06:00Z"/>
              <w:rFonts w:eastAsiaTheme="minorEastAsia"/>
              <w:noProof/>
              <w:lang w:val="en-US"/>
            </w:rPr>
          </w:pPr>
          <w:ins w:id="99"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"_Toc510682534"</w:instrText>
            </w:r>
            <w:r w:rsidRPr="00B76C5E">
              <w:rPr>
                <w:rStyle w:val="Hyperlink"/>
                <w:noProof/>
              </w:rPr>
              <w:instrText xml:space="preserve"> </w:instrText>
            </w:r>
            <w:r w:rsidRPr="00B76C5E">
              <w:rPr>
                <w:rStyle w:val="Hyperlink"/>
                <w:noProof/>
              </w:rPr>
              <w:fldChar w:fldCharType="separate"/>
            </w:r>
            <w:r w:rsidRPr="00B76C5E">
              <w:rPr>
                <w:rStyle w:val="Hyperlink"/>
                <w:noProof/>
              </w:rPr>
              <w:t>2.3.9</w:t>
            </w:r>
            <w:r>
              <w:rPr>
                <w:rFonts w:eastAsiaTheme="minorEastAsia"/>
                <w:noProof/>
                <w:lang w:val="en-US"/>
              </w:rPr>
              <w:tab/>
            </w:r>
            <w:r w:rsidRPr="00B76C5E">
              <w:rPr>
                <w:rStyle w:val="Hyperlink"/>
                <w:noProof/>
              </w:rPr>
              <w:t>Check In document by Id</w:t>
            </w:r>
            <w:r>
              <w:rPr>
                <w:noProof/>
                <w:webHidden/>
              </w:rPr>
              <w:tab/>
            </w:r>
            <w:r>
              <w:rPr>
                <w:noProof/>
                <w:webHidden/>
              </w:rPr>
              <w:fldChar w:fldCharType="begin"/>
            </w:r>
            <w:r>
              <w:rPr>
                <w:noProof/>
                <w:webHidden/>
              </w:rPr>
              <w:instrText xml:space="preserve"> PAGEREF _Toc510682534 \h </w:instrText>
            </w:r>
          </w:ins>
          <w:r>
            <w:rPr>
              <w:noProof/>
              <w:webHidden/>
            </w:rPr>
          </w:r>
          <w:r>
            <w:rPr>
              <w:noProof/>
              <w:webHidden/>
            </w:rPr>
            <w:fldChar w:fldCharType="separate"/>
          </w:r>
          <w:ins w:id="100" w:author="Administrator" w:date="2018-04-05T09:06:00Z">
            <w:r>
              <w:rPr>
                <w:noProof/>
                <w:webHidden/>
              </w:rPr>
              <w:t>8</w:t>
            </w:r>
            <w:r>
              <w:rPr>
                <w:noProof/>
                <w:webHidden/>
              </w:rPr>
              <w:fldChar w:fldCharType="end"/>
            </w:r>
            <w:r w:rsidRPr="00B76C5E">
              <w:rPr>
                <w:rStyle w:val="Hyperlink"/>
                <w:noProof/>
              </w:rPr>
              <w:fldChar w:fldCharType="end"/>
            </w:r>
          </w:ins>
        </w:p>
        <w:p w14:paraId="59EAF052" w14:textId="77777777" w:rsidR="00B07163" w:rsidRDefault="00B07163">
          <w:pPr>
            <w:pStyle w:val="TOC3"/>
            <w:tabs>
              <w:tab w:val="left" w:pos="1320"/>
              <w:tab w:val="right" w:leader="dot" w:pos="9016"/>
            </w:tabs>
            <w:rPr>
              <w:ins w:id="101" w:author="Administrator" w:date="2018-04-05T09:06:00Z"/>
              <w:rFonts w:eastAsiaTheme="minorEastAsia"/>
              <w:noProof/>
              <w:lang w:val="en-US"/>
            </w:rPr>
          </w:pPr>
          <w:ins w:id="102"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"_Toc510682535"</w:instrText>
            </w:r>
            <w:r w:rsidRPr="00B76C5E">
              <w:rPr>
                <w:rStyle w:val="Hyperlink"/>
                <w:noProof/>
              </w:rPr>
              <w:instrText xml:space="preserve"> </w:instrText>
            </w:r>
            <w:r w:rsidRPr="00B76C5E">
              <w:rPr>
                <w:rStyle w:val="Hyperlink"/>
                <w:noProof/>
              </w:rPr>
              <w:fldChar w:fldCharType="separate"/>
            </w:r>
            <w:r w:rsidRPr="00B76C5E">
              <w:rPr>
                <w:rStyle w:val="Hyperlink"/>
                <w:noProof/>
              </w:rPr>
              <w:t>2.3.10</w:t>
            </w:r>
            <w:r>
              <w:rPr>
                <w:rFonts w:eastAsiaTheme="minorEastAsia"/>
                <w:noProof/>
                <w:lang w:val="en-US"/>
              </w:rPr>
              <w:tab/>
            </w:r>
            <w:r w:rsidRPr="00B76C5E">
              <w:rPr>
                <w:rStyle w:val="Hyperlink"/>
                <w:noProof/>
              </w:rPr>
              <w:t>Check Out document by name</w:t>
            </w:r>
            <w:r>
              <w:rPr>
                <w:noProof/>
                <w:webHidden/>
              </w:rPr>
              <w:tab/>
            </w:r>
            <w:r>
              <w:rPr>
                <w:noProof/>
                <w:webHidden/>
              </w:rPr>
              <w:fldChar w:fldCharType="begin"/>
            </w:r>
            <w:r>
              <w:rPr>
                <w:noProof/>
                <w:webHidden/>
              </w:rPr>
              <w:instrText xml:space="preserve"> PAGEREF _Toc510682535 \h </w:instrText>
            </w:r>
          </w:ins>
          <w:r>
            <w:rPr>
              <w:noProof/>
              <w:webHidden/>
            </w:rPr>
          </w:r>
          <w:r>
            <w:rPr>
              <w:noProof/>
              <w:webHidden/>
            </w:rPr>
            <w:fldChar w:fldCharType="separate"/>
          </w:r>
          <w:ins w:id="103" w:author="Administrator" w:date="2018-04-05T09:06:00Z">
            <w:r>
              <w:rPr>
                <w:noProof/>
                <w:webHidden/>
              </w:rPr>
              <w:t>8</w:t>
            </w:r>
            <w:r>
              <w:rPr>
                <w:noProof/>
                <w:webHidden/>
              </w:rPr>
              <w:fldChar w:fldCharType="end"/>
            </w:r>
            <w:r w:rsidRPr="00B76C5E">
              <w:rPr>
                <w:rStyle w:val="Hyperlink"/>
                <w:noProof/>
              </w:rPr>
              <w:fldChar w:fldCharType="end"/>
            </w:r>
          </w:ins>
        </w:p>
        <w:p w14:paraId="251270DA" w14:textId="77777777" w:rsidR="00B07163" w:rsidRDefault="00B07163">
          <w:pPr>
            <w:pStyle w:val="TOC3"/>
            <w:tabs>
              <w:tab w:val="left" w:pos="1320"/>
              <w:tab w:val="right" w:leader="dot" w:pos="9016"/>
            </w:tabs>
            <w:rPr>
              <w:ins w:id="104" w:author="Administrator" w:date="2018-04-05T09:06:00Z"/>
              <w:rFonts w:eastAsiaTheme="minorEastAsia"/>
              <w:noProof/>
              <w:lang w:val="en-US"/>
            </w:rPr>
          </w:pPr>
          <w:ins w:id="105"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"_Toc510682536"</w:instrText>
            </w:r>
            <w:r w:rsidRPr="00B76C5E">
              <w:rPr>
                <w:rStyle w:val="Hyperlink"/>
                <w:noProof/>
              </w:rPr>
              <w:instrText xml:space="preserve"> </w:instrText>
            </w:r>
            <w:r w:rsidRPr="00B76C5E">
              <w:rPr>
                <w:rStyle w:val="Hyperlink"/>
                <w:noProof/>
              </w:rPr>
              <w:fldChar w:fldCharType="separate"/>
            </w:r>
            <w:r w:rsidRPr="00B76C5E">
              <w:rPr>
                <w:rStyle w:val="Hyperlink"/>
                <w:noProof/>
              </w:rPr>
              <w:t>2.3.11</w:t>
            </w:r>
            <w:r>
              <w:rPr>
                <w:rFonts w:eastAsiaTheme="minorEastAsia"/>
                <w:noProof/>
                <w:lang w:val="en-US"/>
              </w:rPr>
              <w:tab/>
            </w:r>
            <w:r w:rsidRPr="00B76C5E">
              <w:rPr>
                <w:rStyle w:val="Hyperlink"/>
                <w:noProof/>
              </w:rPr>
              <w:t>Check Out document by Id</w:t>
            </w:r>
            <w:r>
              <w:rPr>
                <w:noProof/>
                <w:webHidden/>
              </w:rPr>
              <w:tab/>
            </w:r>
            <w:r>
              <w:rPr>
                <w:noProof/>
                <w:webHidden/>
              </w:rPr>
              <w:fldChar w:fldCharType="begin"/>
            </w:r>
            <w:r>
              <w:rPr>
                <w:noProof/>
                <w:webHidden/>
              </w:rPr>
              <w:instrText xml:space="preserve"> PAGEREF _Toc510682536 \h </w:instrText>
            </w:r>
          </w:ins>
          <w:r>
            <w:rPr>
              <w:noProof/>
              <w:webHidden/>
            </w:rPr>
          </w:r>
          <w:r>
            <w:rPr>
              <w:noProof/>
              <w:webHidden/>
            </w:rPr>
            <w:fldChar w:fldCharType="separate"/>
          </w:r>
          <w:ins w:id="106" w:author="Administrator" w:date="2018-04-05T09:06:00Z">
            <w:r>
              <w:rPr>
                <w:noProof/>
                <w:webHidden/>
              </w:rPr>
              <w:t>8</w:t>
            </w:r>
            <w:r>
              <w:rPr>
                <w:noProof/>
                <w:webHidden/>
              </w:rPr>
              <w:fldChar w:fldCharType="end"/>
            </w:r>
            <w:r w:rsidRPr="00B76C5E">
              <w:rPr>
                <w:rStyle w:val="Hyperlink"/>
                <w:noProof/>
              </w:rPr>
              <w:fldChar w:fldCharType="end"/>
            </w:r>
          </w:ins>
        </w:p>
        <w:p w14:paraId="4F8026B9" w14:textId="77777777" w:rsidR="00B07163" w:rsidRDefault="00B07163">
          <w:pPr>
            <w:pStyle w:val="TOC2"/>
            <w:tabs>
              <w:tab w:val="left" w:pos="880"/>
              <w:tab w:val="right" w:leader="dot" w:pos="9016"/>
            </w:tabs>
            <w:rPr>
              <w:ins w:id="107" w:author="Administrator" w:date="2018-04-05T09:06:00Z"/>
              <w:rFonts w:eastAsiaTheme="minorEastAsia"/>
              <w:noProof/>
              <w:lang w:val="en-US"/>
            </w:rPr>
          </w:pPr>
          <w:ins w:id="108"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"_Toc510682537"</w:instrText>
            </w:r>
            <w:r w:rsidRPr="00B76C5E">
              <w:rPr>
                <w:rStyle w:val="Hyperlink"/>
                <w:noProof/>
              </w:rPr>
              <w:instrText xml:space="preserve"> </w:instrText>
            </w:r>
            <w:r w:rsidRPr="00B76C5E">
              <w:rPr>
                <w:rStyle w:val="Hyperlink"/>
                <w:noProof/>
              </w:rPr>
              <w:fldChar w:fldCharType="separate"/>
            </w:r>
            <w:r w:rsidRPr="00B76C5E">
              <w:rPr>
                <w:rStyle w:val="Hyperlink"/>
                <w:noProof/>
              </w:rPr>
              <w:t>2.4</w:t>
            </w:r>
            <w:r>
              <w:rPr>
                <w:rFonts w:eastAsiaTheme="minorEastAsia"/>
                <w:noProof/>
                <w:lang w:val="en-US"/>
              </w:rPr>
              <w:tab/>
            </w:r>
            <w:r w:rsidRPr="00B76C5E">
              <w:rPr>
                <w:rStyle w:val="Hyperlink"/>
                <w:noProof/>
              </w:rPr>
              <w:t>Folder functionality</w:t>
            </w:r>
            <w:r>
              <w:rPr>
                <w:noProof/>
                <w:webHidden/>
              </w:rPr>
              <w:tab/>
            </w:r>
            <w:r>
              <w:rPr>
                <w:noProof/>
                <w:webHidden/>
              </w:rPr>
              <w:fldChar w:fldCharType="begin"/>
            </w:r>
            <w:r>
              <w:rPr>
                <w:noProof/>
                <w:webHidden/>
              </w:rPr>
              <w:instrText xml:space="preserve"> PAGEREF _Toc510682537 \h </w:instrText>
            </w:r>
          </w:ins>
          <w:r>
            <w:rPr>
              <w:noProof/>
              <w:webHidden/>
            </w:rPr>
          </w:r>
          <w:r>
            <w:rPr>
              <w:noProof/>
              <w:webHidden/>
            </w:rPr>
            <w:fldChar w:fldCharType="separate"/>
          </w:r>
          <w:ins w:id="109" w:author="Administrator" w:date="2018-04-05T09:06:00Z">
            <w:r>
              <w:rPr>
                <w:noProof/>
                <w:webHidden/>
              </w:rPr>
              <w:t>8</w:t>
            </w:r>
            <w:r>
              <w:rPr>
                <w:noProof/>
                <w:webHidden/>
              </w:rPr>
              <w:fldChar w:fldCharType="end"/>
            </w:r>
            <w:r w:rsidRPr="00B76C5E">
              <w:rPr>
                <w:rStyle w:val="Hyperlink"/>
                <w:noProof/>
              </w:rPr>
              <w:fldChar w:fldCharType="end"/>
            </w:r>
          </w:ins>
        </w:p>
        <w:p w14:paraId="025A64A6" w14:textId="77777777" w:rsidR="00B07163" w:rsidRDefault="00B07163">
          <w:pPr>
            <w:pStyle w:val="TOC3"/>
            <w:tabs>
              <w:tab w:val="left" w:pos="1320"/>
              <w:tab w:val="right" w:leader="dot" w:pos="9016"/>
            </w:tabs>
            <w:rPr>
              <w:ins w:id="110" w:author="Administrator" w:date="2018-04-05T09:06:00Z"/>
              <w:rFonts w:eastAsiaTheme="minorEastAsia"/>
              <w:noProof/>
              <w:lang w:val="en-US"/>
            </w:rPr>
          </w:pPr>
          <w:ins w:id="111"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"_Toc510682538"</w:instrText>
            </w:r>
            <w:r w:rsidRPr="00B76C5E">
              <w:rPr>
                <w:rStyle w:val="Hyperlink"/>
                <w:noProof/>
              </w:rPr>
              <w:instrText xml:space="preserve"> </w:instrText>
            </w:r>
            <w:r w:rsidRPr="00B76C5E">
              <w:rPr>
                <w:rStyle w:val="Hyperlink"/>
                <w:noProof/>
              </w:rPr>
              <w:fldChar w:fldCharType="separate"/>
            </w:r>
            <w:r w:rsidRPr="00B76C5E">
              <w:rPr>
                <w:rStyle w:val="Hyperlink"/>
                <w:noProof/>
              </w:rPr>
              <w:t>2.4.1</w:t>
            </w:r>
            <w:r>
              <w:rPr>
                <w:rFonts w:eastAsiaTheme="minorEastAsia"/>
                <w:noProof/>
                <w:lang w:val="en-US"/>
              </w:rPr>
              <w:tab/>
            </w:r>
            <w:r w:rsidRPr="00B76C5E">
              <w:rPr>
                <w:rStyle w:val="Hyperlink"/>
                <w:noProof/>
              </w:rPr>
              <w:t>Create Folder</w:t>
            </w:r>
            <w:r>
              <w:rPr>
                <w:noProof/>
                <w:webHidden/>
              </w:rPr>
              <w:tab/>
            </w:r>
            <w:r>
              <w:rPr>
                <w:noProof/>
                <w:webHidden/>
              </w:rPr>
              <w:fldChar w:fldCharType="begin"/>
            </w:r>
            <w:r>
              <w:rPr>
                <w:noProof/>
                <w:webHidden/>
              </w:rPr>
              <w:instrText xml:space="preserve"> PAGEREF _Toc510682538 \h </w:instrText>
            </w:r>
          </w:ins>
          <w:r>
            <w:rPr>
              <w:noProof/>
              <w:webHidden/>
            </w:rPr>
          </w:r>
          <w:r>
            <w:rPr>
              <w:noProof/>
              <w:webHidden/>
            </w:rPr>
            <w:fldChar w:fldCharType="separate"/>
          </w:r>
          <w:ins w:id="112" w:author="Administrator" w:date="2018-04-05T09:06:00Z">
            <w:r>
              <w:rPr>
                <w:noProof/>
                <w:webHidden/>
              </w:rPr>
              <w:t>8</w:t>
            </w:r>
            <w:r>
              <w:rPr>
                <w:noProof/>
                <w:webHidden/>
              </w:rPr>
              <w:fldChar w:fldCharType="end"/>
            </w:r>
            <w:r w:rsidRPr="00B76C5E">
              <w:rPr>
                <w:rStyle w:val="Hyperlink"/>
                <w:noProof/>
              </w:rPr>
              <w:fldChar w:fldCharType="end"/>
            </w:r>
          </w:ins>
        </w:p>
        <w:p w14:paraId="60D3D4D2" w14:textId="77777777" w:rsidR="00B07163" w:rsidRDefault="00B07163">
          <w:pPr>
            <w:pStyle w:val="TOC3"/>
            <w:tabs>
              <w:tab w:val="left" w:pos="1320"/>
              <w:tab w:val="right" w:leader="dot" w:pos="9016"/>
            </w:tabs>
            <w:rPr>
              <w:ins w:id="113" w:author="Administrator" w:date="2018-04-05T09:06:00Z"/>
              <w:rFonts w:eastAsiaTheme="minorEastAsia"/>
              <w:noProof/>
              <w:lang w:val="en-US"/>
            </w:rPr>
          </w:pPr>
          <w:ins w:id="114"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"_Toc510682539"</w:instrText>
            </w:r>
            <w:r w:rsidRPr="00B76C5E">
              <w:rPr>
                <w:rStyle w:val="Hyperlink"/>
                <w:noProof/>
              </w:rPr>
              <w:instrText xml:space="preserve"> </w:instrText>
            </w:r>
            <w:r w:rsidRPr="00B76C5E">
              <w:rPr>
                <w:rStyle w:val="Hyperlink"/>
                <w:noProof/>
              </w:rPr>
              <w:fldChar w:fldCharType="separate"/>
            </w:r>
            <w:r w:rsidRPr="00B76C5E">
              <w:rPr>
                <w:rStyle w:val="Hyperlink"/>
                <w:noProof/>
              </w:rPr>
              <w:t>2.4.2</w:t>
            </w:r>
            <w:r>
              <w:rPr>
                <w:rFonts w:eastAsiaTheme="minorEastAsia"/>
                <w:noProof/>
                <w:lang w:val="en-US"/>
              </w:rPr>
              <w:tab/>
            </w:r>
            <w:r w:rsidRPr="00B76C5E">
              <w:rPr>
                <w:rStyle w:val="Hyperlink"/>
                <w:noProof/>
              </w:rPr>
              <w:t>Delete Folder</w:t>
            </w:r>
            <w:r>
              <w:rPr>
                <w:noProof/>
                <w:webHidden/>
              </w:rPr>
              <w:tab/>
            </w:r>
            <w:r>
              <w:rPr>
                <w:noProof/>
                <w:webHidden/>
              </w:rPr>
              <w:fldChar w:fldCharType="begin"/>
            </w:r>
            <w:r>
              <w:rPr>
                <w:noProof/>
                <w:webHidden/>
              </w:rPr>
              <w:instrText xml:space="preserve"> PAGEREF _Toc510682539 \h </w:instrText>
            </w:r>
          </w:ins>
          <w:r>
            <w:rPr>
              <w:noProof/>
              <w:webHidden/>
            </w:rPr>
          </w:r>
          <w:r>
            <w:rPr>
              <w:noProof/>
              <w:webHidden/>
            </w:rPr>
            <w:fldChar w:fldCharType="separate"/>
          </w:r>
          <w:ins w:id="115" w:author="Administrator" w:date="2018-04-05T09:06:00Z">
            <w:r>
              <w:rPr>
                <w:noProof/>
                <w:webHidden/>
              </w:rPr>
              <w:t>9</w:t>
            </w:r>
            <w:r>
              <w:rPr>
                <w:noProof/>
                <w:webHidden/>
              </w:rPr>
              <w:fldChar w:fldCharType="end"/>
            </w:r>
            <w:r w:rsidRPr="00B76C5E">
              <w:rPr>
                <w:rStyle w:val="Hyperlink"/>
                <w:noProof/>
              </w:rPr>
              <w:fldChar w:fldCharType="end"/>
            </w:r>
          </w:ins>
        </w:p>
        <w:p w14:paraId="3998760D" w14:textId="77777777" w:rsidR="00B07163" w:rsidRDefault="00B07163">
          <w:pPr>
            <w:pStyle w:val="TOC3"/>
            <w:tabs>
              <w:tab w:val="left" w:pos="1320"/>
              <w:tab w:val="right" w:leader="dot" w:pos="9016"/>
            </w:tabs>
            <w:rPr>
              <w:ins w:id="116" w:author="Administrator" w:date="2018-04-05T09:06:00Z"/>
              <w:rFonts w:eastAsiaTheme="minorEastAsia"/>
              <w:noProof/>
              <w:lang w:val="en-US"/>
            </w:rPr>
          </w:pPr>
          <w:ins w:id="117"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"_Toc510682540"</w:instrText>
            </w:r>
            <w:r w:rsidRPr="00B76C5E">
              <w:rPr>
                <w:rStyle w:val="Hyperlink"/>
                <w:noProof/>
              </w:rPr>
              <w:instrText xml:space="preserve"> </w:instrText>
            </w:r>
            <w:r w:rsidRPr="00B76C5E">
              <w:rPr>
                <w:rStyle w:val="Hyperlink"/>
                <w:noProof/>
              </w:rPr>
              <w:fldChar w:fldCharType="separate"/>
            </w:r>
            <w:r w:rsidRPr="00B76C5E">
              <w:rPr>
                <w:rStyle w:val="Hyperlink"/>
                <w:noProof/>
              </w:rPr>
              <w:t>2.4.3</w:t>
            </w:r>
            <w:r>
              <w:rPr>
                <w:rFonts w:eastAsiaTheme="minorEastAsia"/>
                <w:noProof/>
                <w:lang w:val="en-US"/>
              </w:rPr>
              <w:tab/>
            </w:r>
            <w:r w:rsidRPr="00B76C5E">
              <w:rPr>
                <w:rStyle w:val="Hyperlink"/>
                <w:noProof/>
              </w:rPr>
              <w:t>Rename Folder</w:t>
            </w:r>
            <w:r>
              <w:rPr>
                <w:noProof/>
                <w:webHidden/>
              </w:rPr>
              <w:tab/>
            </w:r>
            <w:r>
              <w:rPr>
                <w:noProof/>
                <w:webHidden/>
              </w:rPr>
              <w:fldChar w:fldCharType="begin"/>
            </w:r>
            <w:r>
              <w:rPr>
                <w:noProof/>
                <w:webHidden/>
              </w:rPr>
              <w:instrText xml:space="preserve"> PAGEREF _Toc510682540 \h </w:instrText>
            </w:r>
          </w:ins>
          <w:r>
            <w:rPr>
              <w:noProof/>
              <w:webHidden/>
            </w:rPr>
          </w:r>
          <w:r>
            <w:rPr>
              <w:noProof/>
              <w:webHidden/>
            </w:rPr>
            <w:fldChar w:fldCharType="separate"/>
          </w:r>
          <w:ins w:id="118" w:author="Administrator" w:date="2018-04-05T09:06:00Z">
            <w:r>
              <w:rPr>
                <w:noProof/>
                <w:webHidden/>
              </w:rPr>
              <w:t>9</w:t>
            </w:r>
            <w:r>
              <w:rPr>
                <w:noProof/>
                <w:webHidden/>
              </w:rPr>
              <w:fldChar w:fldCharType="end"/>
            </w:r>
            <w:r w:rsidRPr="00B76C5E">
              <w:rPr>
                <w:rStyle w:val="Hyperlink"/>
                <w:noProof/>
              </w:rPr>
              <w:fldChar w:fldCharType="end"/>
            </w:r>
          </w:ins>
        </w:p>
        <w:p w14:paraId="28F5A192" w14:textId="77777777" w:rsidR="00B07163" w:rsidRDefault="00B07163">
          <w:pPr>
            <w:pStyle w:val="TOC3"/>
            <w:tabs>
              <w:tab w:val="left" w:pos="1320"/>
              <w:tab w:val="right" w:leader="dot" w:pos="9016"/>
            </w:tabs>
            <w:rPr>
              <w:ins w:id="119" w:author="Administrator" w:date="2018-04-05T09:06:00Z"/>
              <w:rFonts w:eastAsiaTheme="minorEastAsia"/>
              <w:noProof/>
              <w:lang w:val="en-US"/>
            </w:rPr>
          </w:pPr>
          <w:ins w:id="120" w:author="Administrator" w:date="2018-04-05T09:06:00Z">
            <w:r w:rsidRPr="00B76C5E">
              <w:rPr>
                <w:rStyle w:val="Hyperlink"/>
                <w:noProof/>
              </w:rPr>
              <w:lastRenderedPageBreak/>
              <w:fldChar w:fldCharType="begin"/>
            </w:r>
            <w:r w:rsidRPr="00B76C5E">
              <w:rPr>
                <w:rStyle w:val="Hyperlink"/>
                <w:noProof/>
              </w:rPr>
              <w:instrText xml:space="preserve"> </w:instrText>
            </w:r>
            <w:r>
              <w:rPr>
                <w:noProof/>
              </w:rPr>
              <w:instrText>HYPERLINK \l "_Toc510682541"</w:instrText>
            </w:r>
            <w:r w:rsidRPr="00B76C5E">
              <w:rPr>
                <w:rStyle w:val="Hyperlink"/>
                <w:noProof/>
              </w:rPr>
              <w:instrText xml:space="preserve"> </w:instrText>
            </w:r>
            <w:r w:rsidRPr="00B76C5E">
              <w:rPr>
                <w:rStyle w:val="Hyperlink"/>
                <w:noProof/>
              </w:rPr>
              <w:fldChar w:fldCharType="separate"/>
            </w:r>
            <w:r w:rsidRPr="00B76C5E">
              <w:rPr>
                <w:rStyle w:val="Hyperlink"/>
                <w:noProof/>
              </w:rPr>
              <w:t>2.4.4</w:t>
            </w:r>
            <w:r>
              <w:rPr>
                <w:rFonts w:eastAsiaTheme="minorEastAsia"/>
                <w:noProof/>
                <w:lang w:val="en-US"/>
              </w:rPr>
              <w:tab/>
            </w:r>
            <w:r w:rsidRPr="00B76C5E">
              <w:rPr>
                <w:rStyle w:val="Hyperlink"/>
                <w:noProof/>
              </w:rPr>
              <w:t>Move Folder</w:t>
            </w:r>
            <w:r>
              <w:rPr>
                <w:noProof/>
                <w:webHidden/>
              </w:rPr>
              <w:tab/>
            </w:r>
            <w:r>
              <w:rPr>
                <w:noProof/>
                <w:webHidden/>
              </w:rPr>
              <w:fldChar w:fldCharType="begin"/>
            </w:r>
            <w:r>
              <w:rPr>
                <w:noProof/>
                <w:webHidden/>
              </w:rPr>
              <w:instrText xml:space="preserve"> PAGEREF _Toc510682541 \h </w:instrText>
            </w:r>
          </w:ins>
          <w:r>
            <w:rPr>
              <w:noProof/>
              <w:webHidden/>
            </w:rPr>
          </w:r>
          <w:r>
            <w:rPr>
              <w:noProof/>
              <w:webHidden/>
            </w:rPr>
            <w:fldChar w:fldCharType="separate"/>
          </w:r>
          <w:ins w:id="121" w:author="Administrator" w:date="2018-04-05T09:06:00Z">
            <w:r>
              <w:rPr>
                <w:noProof/>
                <w:webHidden/>
              </w:rPr>
              <w:t>9</w:t>
            </w:r>
            <w:r>
              <w:rPr>
                <w:noProof/>
                <w:webHidden/>
              </w:rPr>
              <w:fldChar w:fldCharType="end"/>
            </w:r>
            <w:r w:rsidRPr="00B76C5E">
              <w:rPr>
                <w:rStyle w:val="Hyperlink"/>
                <w:noProof/>
              </w:rPr>
              <w:fldChar w:fldCharType="end"/>
            </w:r>
          </w:ins>
        </w:p>
        <w:p w14:paraId="72443780" w14:textId="77777777" w:rsidR="00B07163" w:rsidRDefault="00B07163">
          <w:pPr>
            <w:pStyle w:val="TOC2"/>
            <w:tabs>
              <w:tab w:val="left" w:pos="880"/>
              <w:tab w:val="right" w:leader="dot" w:pos="9016"/>
            </w:tabs>
            <w:rPr>
              <w:ins w:id="122" w:author="Administrator" w:date="2018-04-05T09:06:00Z"/>
              <w:rFonts w:eastAsiaTheme="minorEastAsia"/>
              <w:noProof/>
              <w:lang w:val="en-US"/>
            </w:rPr>
          </w:pPr>
          <w:ins w:id="123"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"_Toc510682542"</w:instrText>
            </w:r>
            <w:r w:rsidRPr="00B76C5E">
              <w:rPr>
                <w:rStyle w:val="Hyperlink"/>
                <w:noProof/>
              </w:rPr>
              <w:instrText xml:space="preserve"> </w:instrText>
            </w:r>
            <w:r w:rsidRPr="00B76C5E">
              <w:rPr>
                <w:rStyle w:val="Hyperlink"/>
                <w:noProof/>
              </w:rPr>
              <w:fldChar w:fldCharType="separate"/>
            </w:r>
            <w:r w:rsidRPr="00B76C5E">
              <w:rPr>
                <w:rStyle w:val="Hyperlink"/>
                <w:noProof/>
              </w:rPr>
              <w:t>2.5</w:t>
            </w:r>
            <w:r>
              <w:rPr>
                <w:rFonts w:eastAsiaTheme="minorEastAsia"/>
                <w:noProof/>
                <w:lang w:val="en-US"/>
              </w:rPr>
              <w:tab/>
            </w:r>
            <w:r w:rsidRPr="00B76C5E">
              <w:rPr>
                <w:rStyle w:val="Hyperlink"/>
                <w:noProof/>
              </w:rPr>
              <w:t>Document set functionality</w:t>
            </w:r>
            <w:r>
              <w:rPr>
                <w:noProof/>
                <w:webHidden/>
              </w:rPr>
              <w:tab/>
            </w:r>
            <w:r>
              <w:rPr>
                <w:noProof/>
                <w:webHidden/>
              </w:rPr>
              <w:fldChar w:fldCharType="begin"/>
            </w:r>
            <w:r>
              <w:rPr>
                <w:noProof/>
                <w:webHidden/>
              </w:rPr>
              <w:instrText xml:space="preserve"> PAGEREF _Toc510682542 \h </w:instrText>
            </w:r>
          </w:ins>
          <w:r>
            <w:rPr>
              <w:noProof/>
              <w:webHidden/>
            </w:rPr>
          </w:r>
          <w:r>
            <w:rPr>
              <w:noProof/>
              <w:webHidden/>
            </w:rPr>
            <w:fldChar w:fldCharType="separate"/>
          </w:r>
          <w:ins w:id="124" w:author="Administrator" w:date="2018-04-05T09:06:00Z">
            <w:r>
              <w:rPr>
                <w:noProof/>
                <w:webHidden/>
              </w:rPr>
              <w:t>10</w:t>
            </w:r>
            <w:r>
              <w:rPr>
                <w:noProof/>
                <w:webHidden/>
              </w:rPr>
              <w:fldChar w:fldCharType="end"/>
            </w:r>
            <w:r w:rsidRPr="00B76C5E">
              <w:rPr>
                <w:rStyle w:val="Hyperlink"/>
                <w:noProof/>
              </w:rPr>
              <w:fldChar w:fldCharType="end"/>
            </w:r>
          </w:ins>
        </w:p>
        <w:p w14:paraId="3E12250F" w14:textId="77777777" w:rsidR="00B07163" w:rsidRDefault="00B07163">
          <w:pPr>
            <w:pStyle w:val="TOC3"/>
            <w:tabs>
              <w:tab w:val="left" w:pos="1320"/>
              <w:tab w:val="right" w:leader="dot" w:pos="9016"/>
            </w:tabs>
            <w:rPr>
              <w:ins w:id="125" w:author="Administrator" w:date="2018-04-05T09:06:00Z"/>
              <w:rFonts w:eastAsiaTheme="minorEastAsia"/>
              <w:noProof/>
              <w:lang w:val="en-US"/>
            </w:rPr>
          </w:pPr>
          <w:ins w:id="126"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"_Toc510682543"</w:instrText>
            </w:r>
            <w:r w:rsidRPr="00B76C5E">
              <w:rPr>
                <w:rStyle w:val="Hyperlink"/>
                <w:noProof/>
              </w:rPr>
              <w:instrText xml:space="preserve"> </w:instrText>
            </w:r>
            <w:r w:rsidRPr="00B76C5E">
              <w:rPr>
                <w:rStyle w:val="Hyperlink"/>
                <w:noProof/>
              </w:rPr>
              <w:fldChar w:fldCharType="separate"/>
            </w:r>
            <w:r w:rsidRPr="00B76C5E">
              <w:rPr>
                <w:rStyle w:val="Hyperlink"/>
                <w:noProof/>
              </w:rPr>
              <w:t>2.5.1</w:t>
            </w:r>
            <w:r>
              <w:rPr>
                <w:rFonts w:eastAsiaTheme="minorEastAsia"/>
                <w:noProof/>
                <w:lang w:val="en-US"/>
              </w:rPr>
              <w:tab/>
            </w:r>
            <w:r w:rsidRPr="00B76C5E">
              <w:rPr>
                <w:rStyle w:val="Hyperlink"/>
                <w:noProof/>
              </w:rPr>
              <w:t>Create Document Set</w:t>
            </w:r>
            <w:r>
              <w:rPr>
                <w:noProof/>
                <w:webHidden/>
              </w:rPr>
              <w:tab/>
            </w:r>
            <w:r>
              <w:rPr>
                <w:noProof/>
                <w:webHidden/>
              </w:rPr>
              <w:fldChar w:fldCharType="begin"/>
            </w:r>
            <w:r>
              <w:rPr>
                <w:noProof/>
                <w:webHidden/>
              </w:rPr>
              <w:instrText xml:space="preserve"> PAGEREF _Toc510682543 \h </w:instrText>
            </w:r>
          </w:ins>
          <w:r>
            <w:rPr>
              <w:noProof/>
              <w:webHidden/>
            </w:rPr>
          </w:r>
          <w:r>
            <w:rPr>
              <w:noProof/>
              <w:webHidden/>
            </w:rPr>
            <w:fldChar w:fldCharType="separate"/>
          </w:r>
          <w:ins w:id="127" w:author="Administrator" w:date="2018-04-05T09:06:00Z">
            <w:r>
              <w:rPr>
                <w:noProof/>
                <w:webHidden/>
              </w:rPr>
              <w:t>10</w:t>
            </w:r>
            <w:r>
              <w:rPr>
                <w:noProof/>
                <w:webHidden/>
              </w:rPr>
              <w:fldChar w:fldCharType="end"/>
            </w:r>
            <w:r w:rsidRPr="00B76C5E">
              <w:rPr>
                <w:rStyle w:val="Hyperlink"/>
                <w:noProof/>
              </w:rPr>
              <w:fldChar w:fldCharType="end"/>
            </w:r>
          </w:ins>
        </w:p>
        <w:p w14:paraId="59247828" w14:textId="77777777" w:rsidR="00B07163" w:rsidRDefault="00B07163">
          <w:pPr>
            <w:pStyle w:val="TOC3"/>
            <w:tabs>
              <w:tab w:val="left" w:pos="1320"/>
              <w:tab w:val="right" w:leader="dot" w:pos="9016"/>
            </w:tabs>
            <w:rPr>
              <w:ins w:id="128" w:author="Administrator" w:date="2018-04-05T09:06:00Z"/>
              <w:rFonts w:eastAsiaTheme="minorEastAsia"/>
              <w:noProof/>
              <w:lang w:val="en-US"/>
            </w:rPr>
          </w:pPr>
          <w:ins w:id="129"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"_Toc510682544"</w:instrText>
            </w:r>
            <w:r w:rsidRPr="00B76C5E">
              <w:rPr>
                <w:rStyle w:val="Hyperlink"/>
                <w:noProof/>
              </w:rPr>
              <w:instrText xml:space="preserve"> </w:instrText>
            </w:r>
            <w:r w:rsidRPr="00B76C5E">
              <w:rPr>
                <w:rStyle w:val="Hyperlink"/>
                <w:noProof/>
              </w:rPr>
              <w:fldChar w:fldCharType="separate"/>
            </w:r>
            <w:r w:rsidRPr="00B76C5E">
              <w:rPr>
                <w:rStyle w:val="Hyperlink"/>
                <w:noProof/>
              </w:rPr>
              <w:t>2.5.2</w:t>
            </w:r>
            <w:r>
              <w:rPr>
                <w:rFonts w:eastAsiaTheme="minorEastAsia"/>
                <w:noProof/>
                <w:lang w:val="en-US"/>
              </w:rPr>
              <w:tab/>
            </w:r>
            <w:r w:rsidRPr="00B76C5E">
              <w:rPr>
                <w:rStyle w:val="Hyperlink"/>
                <w:noProof/>
              </w:rPr>
              <w:t>Delete Document Set</w:t>
            </w:r>
            <w:r>
              <w:rPr>
                <w:noProof/>
                <w:webHidden/>
              </w:rPr>
              <w:tab/>
            </w:r>
            <w:r>
              <w:rPr>
                <w:noProof/>
                <w:webHidden/>
              </w:rPr>
              <w:fldChar w:fldCharType="begin"/>
            </w:r>
            <w:r>
              <w:rPr>
                <w:noProof/>
                <w:webHidden/>
              </w:rPr>
              <w:instrText xml:space="preserve"> PAGEREF _Toc510682544 \h </w:instrText>
            </w:r>
          </w:ins>
          <w:r>
            <w:rPr>
              <w:noProof/>
              <w:webHidden/>
            </w:rPr>
          </w:r>
          <w:r>
            <w:rPr>
              <w:noProof/>
              <w:webHidden/>
            </w:rPr>
            <w:fldChar w:fldCharType="separate"/>
          </w:r>
          <w:ins w:id="130" w:author="Administrator" w:date="2018-04-05T09:06:00Z">
            <w:r>
              <w:rPr>
                <w:noProof/>
                <w:webHidden/>
              </w:rPr>
              <w:t>10</w:t>
            </w:r>
            <w:r>
              <w:rPr>
                <w:noProof/>
                <w:webHidden/>
              </w:rPr>
              <w:fldChar w:fldCharType="end"/>
            </w:r>
            <w:r w:rsidRPr="00B76C5E">
              <w:rPr>
                <w:rStyle w:val="Hyperlink"/>
                <w:noProof/>
              </w:rPr>
              <w:fldChar w:fldCharType="end"/>
            </w:r>
          </w:ins>
        </w:p>
        <w:p w14:paraId="672269D9" w14:textId="77777777" w:rsidR="00B07163" w:rsidRDefault="00B07163">
          <w:pPr>
            <w:pStyle w:val="TOC3"/>
            <w:tabs>
              <w:tab w:val="left" w:pos="1320"/>
              <w:tab w:val="right" w:leader="dot" w:pos="9016"/>
            </w:tabs>
            <w:rPr>
              <w:ins w:id="131" w:author="Administrator" w:date="2018-04-05T09:06:00Z"/>
              <w:rFonts w:eastAsiaTheme="minorEastAsia"/>
              <w:noProof/>
              <w:lang w:val="en-US"/>
            </w:rPr>
          </w:pPr>
          <w:ins w:id="132"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"_Toc510682545"</w:instrText>
            </w:r>
            <w:r w:rsidRPr="00B76C5E">
              <w:rPr>
                <w:rStyle w:val="Hyperlink"/>
                <w:noProof/>
              </w:rPr>
              <w:instrText xml:space="preserve"> </w:instrText>
            </w:r>
            <w:r w:rsidRPr="00B76C5E">
              <w:rPr>
                <w:rStyle w:val="Hyperlink"/>
                <w:noProof/>
              </w:rPr>
              <w:fldChar w:fldCharType="separate"/>
            </w:r>
            <w:r w:rsidRPr="00B76C5E">
              <w:rPr>
                <w:rStyle w:val="Hyperlink"/>
                <w:noProof/>
              </w:rPr>
              <w:t>2.5.3</w:t>
            </w:r>
            <w:r>
              <w:rPr>
                <w:rFonts w:eastAsiaTheme="minorEastAsia"/>
                <w:noProof/>
                <w:lang w:val="en-US"/>
              </w:rPr>
              <w:tab/>
            </w:r>
            <w:r w:rsidRPr="00B76C5E">
              <w:rPr>
                <w:rStyle w:val="Hyperlink"/>
                <w:noProof/>
              </w:rPr>
              <w:t>Update Document SET</w:t>
            </w:r>
            <w:r>
              <w:rPr>
                <w:noProof/>
                <w:webHidden/>
              </w:rPr>
              <w:tab/>
            </w:r>
            <w:r>
              <w:rPr>
                <w:noProof/>
                <w:webHidden/>
              </w:rPr>
              <w:fldChar w:fldCharType="begin"/>
            </w:r>
            <w:r>
              <w:rPr>
                <w:noProof/>
                <w:webHidden/>
              </w:rPr>
              <w:instrText xml:space="preserve"> PAGEREF _Toc510682545 \h </w:instrText>
            </w:r>
          </w:ins>
          <w:r>
            <w:rPr>
              <w:noProof/>
              <w:webHidden/>
            </w:rPr>
          </w:r>
          <w:r>
            <w:rPr>
              <w:noProof/>
              <w:webHidden/>
            </w:rPr>
            <w:fldChar w:fldCharType="separate"/>
          </w:r>
          <w:ins w:id="133" w:author="Administrator" w:date="2018-04-05T09:06:00Z">
            <w:r>
              <w:rPr>
                <w:noProof/>
                <w:webHidden/>
              </w:rPr>
              <w:t>10</w:t>
            </w:r>
            <w:r>
              <w:rPr>
                <w:noProof/>
                <w:webHidden/>
              </w:rPr>
              <w:fldChar w:fldCharType="end"/>
            </w:r>
            <w:r w:rsidRPr="00B76C5E">
              <w:rPr>
                <w:rStyle w:val="Hyperlink"/>
                <w:noProof/>
              </w:rPr>
              <w:fldChar w:fldCharType="end"/>
            </w:r>
          </w:ins>
        </w:p>
        <w:p w14:paraId="2E43A970" w14:textId="77777777" w:rsidR="00B07163" w:rsidRDefault="00B07163">
          <w:pPr>
            <w:pStyle w:val="TOC3"/>
            <w:tabs>
              <w:tab w:val="left" w:pos="1320"/>
              <w:tab w:val="right" w:leader="dot" w:pos="9016"/>
            </w:tabs>
            <w:rPr>
              <w:ins w:id="134" w:author="Administrator" w:date="2018-04-05T09:06:00Z"/>
              <w:rFonts w:eastAsiaTheme="minorEastAsia"/>
              <w:noProof/>
              <w:lang w:val="en-US"/>
            </w:rPr>
          </w:pPr>
          <w:ins w:id="135"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"_Toc510682546"</w:instrText>
            </w:r>
            <w:r w:rsidRPr="00B76C5E">
              <w:rPr>
                <w:rStyle w:val="Hyperlink"/>
                <w:noProof/>
              </w:rPr>
              <w:instrText xml:space="preserve"> </w:instrText>
            </w:r>
            <w:r w:rsidRPr="00B76C5E">
              <w:rPr>
                <w:rStyle w:val="Hyperlink"/>
                <w:noProof/>
              </w:rPr>
              <w:fldChar w:fldCharType="separate"/>
            </w:r>
            <w:r w:rsidRPr="00B76C5E">
              <w:rPr>
                <w:rStyle w:val="Hyperlink"/>
                <w:noProof/>
              </w:rPr>
              <w:t>2.5.4</w:t>
            </w:r>
            <w:r>
              <w:rPr>
                <w:rFonts w:eastAsiaTheme="minorEastAsia"/>
                <w:noProof/>
                <w:lang w:val="en-US"/>
              </w:rPr>
              <w:tab/>
            </w:r>
            <w:r w:rsidRPr="00B76C5E">
              <w:rPr>
                <w:rStyle w:val="Hyperlink"/>
                <w:noProof/>
              </w:rPr>
              <w:t>Get Document Set</w:t>
            </w:r>
            <w:r>
              <w:rPr>
                <w:noProof/>
                <w:webHidden/>
              </w:rPr>
              <w:tab/>
            </w:r>
            <w:r>
              <w:rPr>
                <w:noProof/>
                <w:webHidden/>
              </w:rPr>
              <w:fldChar w:fldCharType="begin"/>
            </w:r>
            <w:r>
              <w:rPr>
                <w:noProof/>
                <w:webHidden/>
              </w:rPr>
              <w:instrText xml:space="preserve"> PAGEREF _Toc510682546 \h </w:instrText>
            </w:r>
          </w:ins>
          <w:r>
            <w:rPr>
              <w:noProof/>
              <w:webHidden/>
            </w:rPr>
          </w:r>
          <w:r>
            <w:rPr>
              <w:noProof/>
              <w:webHidden/>
            </w:rPr>
            <w:fldChar w:fldCharType="separate"/>
          </w:r>
          <w:ins w:id="136" w:author="Administrator" w:date="2018-04-05T09:06:00Z">
            <w:r>
              <w:rPr>
                <w:noProof/>
                <w:webHidden/>
              </w:rPr>
              <w:t>10</w:t>
            </w:r>
            <w:r>
              <w:rPr>
                <w:noProof/>
                <w:webHidden/>
              </w:rPr>
              <w:fldChar w:fldCharType="end"/>
            </w:r>
            <w:r w:rsidRPr="00B76C5E">
              <w:rPr>
                <w:rStyle w:val="Hyperlink"/>
                <w:noProof/>
              </w:rPr>
              <w:fldChar w:fldCharType="end"/>
            </w:r>
          </w:ins>
        </w:p>
        <w:p w14:paraId="74C7EDF9" w14:textId="77777777" w:rsidR="00B07163" w:rsidRDefault="00B07163">
          <w:pPr>
            <w:pStyle w:val="TOC3"/>
            <w:tabs>
              <w:tab w:val="left" w:pos="1320"/>
              <w:tab w:val="right" w:leader="dot" w:pos="9016"/>
            </w:tabs>
            <w:rPr>
              <w:ins w:id="137" w:author="Administrator" w:date="2018-04-05T09:06:00Z"/>
              <w:rFonts w:eastAsiaTheme="minorEastAsia"/>
              <w:noProof/>
              <w:lang w:val="en-US"/>
            </w:rPr>
          </w:pPr>
          <w:ins w:id="138"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"_Toc510682547"</w:instrText>
            </w:r>
            <w:r w:rsidRPr="00B76C5E">
              <w:rPr>
                <w:rStyle w:val="Hyperlink"/>
                <w:noProof/>
              </w:rPr>
              <w:instrText xml:space="preserve"> </w:instrText>
            </w:r>
            <w:r w:rsidRPr="00B76C5E">
              <w:rPr>
                <w:rStyle w:val="Hyperlink"/>
                <w:noProof/>
              </w:rPr>
              <w:fldChar w:fldCharType="separate"/>
            </w:r>
            <w:r w:rsidRPr="00B76C5E">
              <w:rPr>
                <w:rStyle w:val="Hyperlink"/>
                <w:noProof/>
              </w:rPr>
              <w:t>2.5.5</w:t>
            </w:r>
            <w:r>
              <w:rPr>
                <w:rFonts w:eastAsiaTheme="minorEastAsia"/>
                <w:noProof/>
                <w:lang w:val="en-US"/>
              </w:rPr>
              <w:tab/>
            </w:r>
            <w:r w:rsidRPr="00B76C5E">
              <w:rPr>
                <w:rStyle w:val="Hyperlink"/>
                <w:noProof/>
              </w:rPr>
              <w:t>Get Document Sets</w:t>
            </w:r>
            <w:r>
              <w:rPr>
                <w:noProof/>
                <w:webHidden/>
              </w:rPr>
              <w:tab/>
            </w:r>
            <w:r>
              <w:rPr>
                <w:noProof/>
                <w:webHidden/>
              </w:rPr>
              <w:fldChar w:fldCharType="begin"/>
            </w:r>
            <w:r>
              <w:rPr>
                <w:noProof/>
                <w:webHidden/>
              </w:rPr>
              <w:instrText xml:space="preserve"> PAGEREF _Toc510682547 \h </w:instrText>
            </w:r>
          </w:ins>
          <w:r>
            <w:rPr>
              <w:noProof/>
              <w:webHidden/>
            </w:rPr>
          </w:r>
          <w:r>
            <w:rPr>
              <w:noProof/>
              <w:webHidden/>
            </w:rPr>
            <w:fldChar w:fldCharType="separate"/>
          </w:r>
          <w:ins w:id="139" w:author="Administrator" w:date="2018-04-05T09:06:00Z">
            <w:r>
              <w:rPr>
                <w:noProof/>
                <w:webHidden/>
              </w:rPr>
              <w:t>11</w:t>
            </w:r>
            <w:r>
              <w:rPr>
                <w:noProof/>
                <w:webHidden/>
              </w:rPr>
              <w:fldChar w:fldCharType="end"/>
            </w:r>
            <w:r w:rsidRPr="00B76C5E">
              <w:rPr>
                <w:rStyle w:val="Hyperlink"/>
                <w:noProof/>
              </w:rPr>
              <w:fldChar w:fldCharType="end"/>
            </w:r>
          </w:ins>
        </w:p>
        <w:p w14:paraId="350163D1" w14:textId="77777777" w:rsidR="00B07163" w:rsidRDefault="00B07163">
          <w:pPr>
            <w:pStyle w:val="TOC3"/>
            <w:tabs>
              <w:tab w:val="left" w:pos="1320"/>
              <w:tab w:val="right" w:leader="dot" w:pos="9016"/>
            </w:tabs>
            <w:rPr>
              <w:ins w:id="140" w:author="Administrator" w:date="2018-04-05T09:06:00Z"/>
              <w:rFonts w:eastAsiaTheme="minorEastAsia"/>
              <w:noProof/>
              <w:lang w:val="en-US"/>
            </w:rPr>
          </w:pPr>
          <w:ins w:id="141"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"_Toc510682548"</w:instrText>
            </w:r>
            <w:r w:rsidRPr="00B76C5E">
              <w:rPr>
                <w:rStyle w:val="Hyperlink"/>
                <w:noProof/>
              </w:rPr>
              <w:instrText xml:space="preserve"> </w:instrText>
            </w:r>
            <w:r w:rsidRPr="00B76C5E">
              <w:rPr>
                <w:rStyle w:val="Hyperlink"/>
                <w:noProof/>
              </w:rPr>
              <w:fldChar w:fldCharType="separate"/>
            </w:r>
            <w:r w:rsidRPr="00B76C5E">
              <w:rPr>
                <w:rStyle w:val="Hyperlink"/>
                <w:noProof/>
              </w:rPr>
              <w:t>2.5.6</w:t>
            </w:r>
            <w:r>
              <w:rPr>
                <w:rFonts w:eastAsiaTheme="minorEastAsia"/>
                <w:noProof/>
                <w:lang w:val="en-US"/>
              </w:rPr>
              <w:tab/>
            </w:r>
            <w:r w:rsidRPr="00B76C5E">
              <w:rPr>
                <w:rStyle w:val="Hyperlink"/>
                <w:noProof/>
              </w:rPr>
              <w:t>Rename document set</w:t>
            </w:r>
            <w:r>
              <w:rPr>
                <w:noProof/>
                <w:webHidden/>
              </w:rPr>
              <w:tab/>
            </w:r>
            <w:r>
              <w:rPr>
                <w:noProof/>
                <w:webHidden/>
              </w:rPr>
              <w:fldChar w:fldCharType="begin"/>
            </w:r>
            <w:r>
              <w:rPr>
                <w:noProof/>
                <w:webHidden/>
              </w:rPr>
              <w:instrText xml:space="preserve"> PAGEREF _Toc510682548 \h </w:instrText>
            </w:r>
          </w:ins>
          <w:r>
            <w:rPr>
              <w:noProof/>
              <w:webHidden/>
            </w:rPr>
          </w:r>
          <w:r>
            <w:rPr>
              <w:noProof/>
              <w:webHidden/>
            </w:rPr>
            <w:fldChar w:fldCharType="separate"/>
          </w:r>
          <w:ins w:id="142" w:author="Administrator" w:date="2018-04-05T09:06:00Z">
            <w:r>
              <w:rPr>
                <w:noProof/>
                <w:webHidden/>
              </w:rPr>
              <w:t>11</w:t>
            </w:r>
            <w:r>
              <w:rPr>
                <w:noProof/>
                <w:webHidden/>
              </w:rPr>
              <w:fldChar w:fldCharType="end"/>
            </w:r>
            <w:r w:rsidRPr="00B76C5E">
              <w:rPr>
                <w:rStyle w:val="Hyperlink"/>
                <w:noProof/>
              </w:rPr>
              <w:fldChar w:fldCharType="end"/>
            </w:r>
          </w:ins>
        </w:p>
        <w:p w14:paraId="115F143B" w14:textId="77777777" w:rsidR="00B07163" w:rsidRDefault="00B07163">
          <w:pPr>
            <w:pStyle w:val="TOC2"/>
            <w:tabs>
              <w:tab w:val="left" w:pos="880"/>
              <w:tab w:val="right" w:leader="dot" w:pos="9016"/>
            </w:tabs>
            <w:rPr>
              <w:ins w:id="143" w:author="Administrator" w:date="2018-04-05T09:06:00Z"/>
              <w:rFonts w:eastAsiaTheme="minorEastAsia"/>
              <w:noProof/>
              <w:lang w:val="en-US"/>
            </w:rPr>
          </w:pPr>
          <w:ins w:id="144"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"_Toc510682549"</w:instrText>
            </w:r>
            <w:r w:rsidRPr="00B76C5E">
              <w:rPr>
                <w:rStyle w:val="Hyperlink"/>
                <w:noProof/>
              </w:rPr>
              <w:instrText xml:space="preserve"> </w:instrText>
            </w:r>
            <w:r w:rsidRPr="00B76C5E">
              <w:rPr>
                <w:rStyle w:val="Hyperlink"/>
                <w:noProof/>
              </w:rPr>
              <w:fldChar w:fldCharType="separate"/>
            </w:r>
            <w:r w:rsidRPr="00B76C5E">
              <w:rPr>
                <w:rStyle w:val="Hyperlink"/>
                <w:noProof/>
              </w:rPr>
              <w:t>2.6</w:t>
            </w:r>
            <w:r>
              <w:rPr>
                <w:rFonts w:eastAsiaTheme="minorEastAsia"/>
                <w:noProof/>
                <w:lang w:val="en-US"/>
              </w:rPr>
              <w:tab/>
            </w:r>
            <w:r w:rsidRPr="00B76C5E">
              <w:rPr>
                <w:rStyle w:val="Hyperlink"/>
                <w:noProof/>
              </w:rPr>
              <w:t>Permission functionality</w:t>
            </w:r>
            <w:r>
              <w:rPr>
                <w:noProof/>
                <w:webHidden/>
              </w:rPr>
              <w:tab/>
            </w:r>
            <w:r>
              <w:rPr>
                <w:noProof/>
                <w:webHidden/>
              </w:rPr>
              <w:fldChar w:fldCharType="begin"/>
            </w:r>
            <w:r>
              <w:rPr>
                <w:noProof/>
                <w:webHidden/>
              </w:rPr>
              <w:instrText xml:space="preserve"> PAGEREF _Toc510682549 \h </w:instrText>
            </w:r>
          </w:ins>
          <w:r>
            <w:rPr>
              <w:noProof/>
              <w:webHidden/>
            </w:rPr>
          </w:r>
          <w:r>
            <w:rPr>
              <w:noProof/>
              <w:webHidden/>
            </w:rPr>
            <w:fldChar w:fldCharType="separate"/>
          </w:r>
          <w:ins w:id="145" w:author="Administrator" w:date="2018-04-05T09:06:00Z">
            <w:r>
              <w:rPr>
                <w:noProof/>
                <w:webHidden/>
              </w:rPr>
              <w:t>11</w:t>
            </w:r>
            <w:r>
              <w:rPr>
                <w:noProof/>
                <w:webHidden/>
              </w:rPr>
              <w:fldChar w:fldCharType="end"/>
            </w:r>
            <w:r w:rsidRPr="00B76C5E">
              <w:rPr>
                <w:rStyle w:val="Hyperlink"/>
                <w:noProof/>
              </w:rPr>
              <w:fldChar w:fldCharType="end"/>
            </w:r>
          </w:ins>
        </w:p>
        <w:p w14:paraId="0797E3F8" w14:textId="77777777" w:rsidR="00B07163" w:rsidRDefault="00B07163">
          <w:pPr>
            <w:pStyle w:val="TOC3"/>
            <w:tabs>
              <w:tab w:val="left" w:pos="1320"/>
              <w:tab w:val="right" w:leader="dot" w:pos="9016"/>
            </w:tabs>
            <w:rPr>
              <w:ins w:id="146" w:author="Administrator" w:date="2018-04-05T09:06:00Z"/>
              <w:rFonts w:eastAsiaTheme="minorEastAsia"/>
              <w:noProof/>
              <w:lang w:val="en-US"/>
            </w:rPr>
          </w:pPr>
          <w:ins w:id="147"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"_Toc510682550"</w:instrText>
            </w:r>
            <w:r w:rsidRPr="00B76C5E">
              <w:rPr>
                <w:rStyle w:val="Hyperlink"/>
                <w:noProof/>
              </w:rPr>
              <w:instrText xml:space="preserve"> </w:instrText>
            </w:r>
            <w:r w:rsidRPr="00B76C5E">
              <w:rPr>
                <w:rStyle w:val="Hyperlink"/>
                <w:noProof/>
              </w:rPr>
              <w:fldChar w:fldCharType="separate"/>
            </w:r>
            <w:r w:rsidRPr="00B76C5E">
              <w:rPr>
                <w:rStyle w:val="Hyperlink"/>
                <w:noProof/>
              </w:rPr>
              <w:t>2.6.1</w:t>
            </w:r>
            <w:r>
              <w:rPr>
                <w:rFonts w:eastAsiaTheme="minorEastAsia"/>
                <w:noProof/>
                <w:lang w:val="en-US"/>
              </w:rPr>
              <w:tab/>
            </w:r>
            <w:r w:rsidRPr="00B76C5E">
              <w:rPr>
                <w:rStyle w:val="Hyperlink"/>
                <w:noProof/>
              </w:rPr>
              <w:t>Item functions</w:t>
            </w:r>
            <w:r>
              <w:rPr>
                <w:noProof/>
                <w:webHidden/>
              </w:rPr>
              <w:tab/>
            </w:r>
            <w:r>
              <w:rPr>
                <w:noProof/>
                <w:webHidden/>
              </w:rPr>
              <w:fldChar w:fldCharType="begin"/>
            </w:r>
            <w:r>
              <w:rPr>
                <w:noProof/>
                <w:webHidden/>
              </w:rPr>
              <w:instrText xml:space="preserve"> PAGEREF _Toc510682550 \h </w:instrText>
            </w:r>
          </w:ins>
          <w:r>
            <w:rPr>
              <w:noProof/>
              <w:webHidden/>
            </w:rPr>
          </w:r>
          <w:r>
            <w:rPr>
              <w:noProof/>
              <w:webHidden/>
            </w:rPr>
            <w:fldChar w:fldCharType="separate"/>
          </w:r>
          <w:ins w:id="148" w:author="Administrator" w:date="2018-04-05T09:06:00Z">
            <w:r>
              <w:rPr>
                <w:noProof/>
                <w:webHidden/>
              </w:rPr>
              <w:t>11</w:t>
            </w:r>
            <w:r>
              <w:rPr>
                <w:noProof/>
                <w:webHidden/>
              </w:rPr>
              <w:fldChar w:fldCharType="end"/>
            </w:r>
            <w:r w:rsidRPr="00B76C5E">
              <w:rPr>
                <w:rStyle w:val="Hyperlink"/>
                <w:noProof/>
              </w:rPr>
              <w:fldChar w:fldCharType="end"/>
            </w:r>
          </w:ins>
        </w:p>
        <w:p w14:paraId="69114DF9" w14:textId="77777777" w:rsidR="00B07163" w:rsidRDefault="00B07163">
          <w:pPr>
            <w:pStyle w:val="TOC3"/>
            <w:tabs>
              <w:tab w:val="left" w:pos="1320"/>
              <w:tab w:val="right" w:leader="dot" w:pos="9016"/>
            </w:tabs>
            <w:rPr>
              <w:ins w:id="149" w:author="Administrator" w:date="2018-04-05T09:06:00Z"/>
              <w:rFonts w:eastAsiaTheme="minorEastAsia"/>
              <w:noProof/>
              <w:lang w:val="en-US"/>
            </w:rPr>
          </w:pPr>
          <w:ins w:id="150" w:author="Administrator" w:date="2018-04-05T09:06:00Z">
            <w:r w:rsidRPr="00B76C5E">
              <w:rPr>
                <w:rStyle w:val="Hyperlink"/>
                <w:noProof/>
              </w:rPr>
              <w:fldChar w:fldCharType="begin"/>
            </w:r>
            <w:r w:rsidRPr="00B76C5E">
              <w:rPr>
                <w:rStyle w:val="Hyperlink"/>
                <w:noProof/>
              </w:rPr>
              <w:instrText xml:space="preserve"> </w:instrText>
            </w:r>
            <w:r>
              <w:rPr>
                <w:noProof/>
              </w:rPr>
              <w:instrText>HYPERLINK \l "_Toc510682551"</w:instrText>
            </w:r>
            <w:r w:rsidRPr="00B76C5E">
              <w:rPr>
                <w:rStyle w:val="Hyperlink"/>
                <w:noProof/>
              </w:rPr>
              <w:instrText xml:space="preserve"> </w:instrText>
            </w:r>
            <w:r w:rsidRPr="00B76C5E">
              <w:rPr>
                <w:rStyle w:val="Hyperlink"/>
                <w:noProof/>
              </w:rPr>
              <w:fldChar w:fldCharType="separate"/>
            </w:r>
            <w:r w:rsidRPr="00B76C5E">
              <w:rPr>
                <w:rStyle w:val="Hyperlink"/>
                <w:noProof/>
              </w:rPr>
              <w:t>2.6.2</w:t>
            </w:r>
            <w:r>
              <w:rPr>
                <w:rFonts w:eastAsiaTheme="minorEastAsia"/>
                <w:noProof/>
                <w:lang w:val="en-US"/>
              </w:rPr>
              <w:tab/>
            </w:r>
            <w:r w:rsidRPr="00B76C5E">
              <w:rPr>
                <w:rStyle w:val="Hyperlink"/>
                <w:noProof/>
              </w:rPr>
              <w:t>Folder functions</w:t>
            </w:r>
            <w:r>
              <w:rPr>
                <w:noProof/>
                <w:webHidden/>
              </w:rPr>
              <w:tab/>
            </w:r>
            <w:r>
              <w:rPr>
                <w:noProof/>
                <w:webHidden/>
              </w:rPr>
              <w:fldChar w:fldCharType="begin"/>
            </w:r>
            <w:r>
              <w:rPr>
                <w:noProof/>
                <w:webHidden/>
              </w:rPr>
              <w:instrText xml:space="preserve"> PAGEREF _Toc510682551 \h </w:instrText>
            </w:r>
          </w:ins>
          <w:r>
            <w:rPr>
              <w:noProof/>
              <w:webHidden/>
            </w:rPr>
          </w:r>
          <w:r>
            <w:rPr>
              <w:noProof/>
              <w:webHidden/>
            </w:rPr>
            <w:fldChar w:fldCharType="separate"/>
          </w:r>
          <w:ins w:id="151" w:author="Administrator" w:date="2018-04-05T09:06:00Z">
            <w:r>
              <w:rPr>
                <w:noProof/>
                <w:webHidden/>
              </w:rPr>
              <w:t>12</w:t>
            </w:r>
            <w:r>
              <w:rPr>
                <w:noProof/>
                <w:webHidden/>
              </w:rPr>
              <w:fldChar w:fldCharType="end"/>
            </w:r>
            <w:r w:rsidRPr="00B76C5E">
              <w:rPr>
                <w:rStyle w:val="Hyperlink"/>
                <w:noProof/>
              </w:rPr>
              <w:fldChar w:fldCharType="end"/>
            </w:r>
          </w:ins>
        </w:p>
        <w:p w14:paraId="4B2C7BB8" w14:textId="0FC62020" w:rsidR="009B1D64" w:rsidDel="00B07163" w:rsidRDefault="009B1D64">
          <w:pPr>
            <w:pStyle w:val="TOC1"/>
            <w:tabs>
              <w:tab w:val="left" w:pos="440"/>
              <w:tab w:val="right" w:leader="dot" w:pos="9016"/>
            </w:tabs>
            <w:rPr>
              <w:del w:id="152" w:author="Administrator" w:date="2018-04-05T09:06:00Z"/>
              <w:rFonts w:eastAsiaTheme="minorEastAsia"/>
              <w:noProof/>
              <w:lang w:val="en-US"/>
            </w:rPr>
          </w:pPr>
          <w:del w:id="153" w:author="Administrator" w:date="2018-04-05T09:06:00Z">
            <w:r w:rsidRPr="00B07163" w:rsidDel="00B07163">
              <w:rPr>
                <w:rPrChange w:id="154" w:author="Administrator" w:date="2018-04-05T09:06:00Z">
                  <w:rPr>
                    <w:rStyle w:val="Hyperlink"/>
                    <w:noProof/>
                  </w:rPr>
                </w:rPrChange>
              </w:rPr>
              <w:delText>1</w:delText>
            </w:r>
            <w:r w:rsidDel="00B07163">
              <w:rPr>
                <w:rFonts w:eastAsiaTheme="minorEastAsia"/>
                <w:noProof/>
                <w:lang w:val="en-US"/>
              </w:rPr>
              <w:tab/>
            </w:r>
            <w:r w:rsidRPr="00B07163" w:rsidDel="00B07163">
              <w:rPr>
                <w:rPrChange w:id="155" w:author="Administrator" w:date="2018-04-05T09:06:00Z">
                  <w:rPr>
                    <w:rStyle w:val="Hyperlink"/>
                    <w:noProof/>
                  </w:rPr>
                </w:rPrChange>
              </w:rPr>
              <w:delText>Introduction</w:delText>
            </w:r>
            <w:r w:rsidDel="00B07163">
              <w:rPr>
                <w:noProof/>
                <w:webHidden/>
              </w:rPr>
              <w:tab/>
              <w:delText>3</w:delText>
            </w:r>
          </w:del>
        </w:p>
        <w:p w14:paraId="049331CA" w14:textId="67ACC872" w:rsidR="009B1D64" w:rsidDel="00B07163" w:rsidRDefault="009B1D64">
          <w:pPr>
            <w:pStyle w:val="TOC1"/>
            <w:tabs>
              <w:tab w:val="left" w:pos="440"/>
              <w:tab w:val="right" w:leader="dot" w:pos="9016"/>
            </w:tabs>
            <w:rPr>
              <w:del w:id="156" w:author="Administrator" w:date="2018-04-05T09:06:00Z"/>
              <w:rFonts w:eastAsiaTheme="minorEastAsia"/>
              <w:noProof/>
              <w:lang w:val="en-US"/>
            </w:rPr>
          </w:pPr>
          <w:del w:id="157" w:author="Administrator" w:date="2018-04-05T09:06:00Z">
            <w:r w:rsidRPr="00B07163" w:rsidDel="00B07163">
              <w:rPr>
                <w:rPrChange w:id="158" w:author="Administrator" w:date="2018-04-05T09:06:00Z">
                  <w:rPr>
                    <w:rStyle w:val="Hyperlink"/>
                    <w:noProof/>
                  </w:rPr>
                </w:rPrChange>
              </w:rPr>
              <w:delText>2</w:delText>
            </w:r>
            <w:r w:rsidDel="00B07163">
              <w:rPr>
                <w:rFonts w:eastAsiaTheme="minorEastAsia"/>
                <w:noProof/>
                <w:lang w:val="en-US"/>
              </w:rPr>
              <w:tab/>
            </w:r>
            <w:r w:rsidRPr="00B07163" w:rsidDel="00B07163">
              <w:rPr>
                <w:rPrChange w:id="159" w:author="Administrator" w:date="2018-04-05T09:06:00Z">
                  <w:rPr>
                    <w:rStyle w:val="Hyperlink"/>
                    <w:noProof/>
                  </w:rPr>
                </w:rPrChange>
              </w:rPr>
              <w:delText>Methods</w:delText>
            </w:r>
            <w:r w:rsidDel="00B07163">
              <w:rPr>
                <w:noProof/>
                <w:webHidden/>
              </w:rPr>
              <w:tab/>
              <w:delText>3</w:delText>
            </w:r>
          </w:del>
        </w:p>
        <w:p w14:paraId="1DE9D419" w14:textId="4BA0374E" w:rsidR="009B1D64" w:rsidDel="00B07163" w:rsidRDefault="009B1D64">
          <w:pPr>
            <w:pStyle w:val="TOC2"/>
            <w:tabs>
              <w:tab w:val="left" w:pos="880"/>
              <w:tab w:val="right" w:leader="dot" w:pos="9016"/>
            </w:tabs>
            <w:rPr>
              <w:del w:id="160" w:author="Administrator" w:date="2018-04-05T09:06:00Z"/>
              <w:rFonts w:eastAsiaTheme="minorEastAsia"/>
              <w:noProof/>
              <w:lang w:val="en-US"/>
            </w:rPr>
          </w:pPr>
          <w:del w:id="161" w:author="Administrator" w:date="2018-04-05T09:06:00Z">
            <w:r w:rsidRPr="00B07163" w:rsidDel="00B07163">
              <w:rPr>
                <w:rPrChange w:id="162" w:author="Administrator" w:date="2018-04-05T09:06:00Z">
                  <w:rPr>
                    <w:rStyle w:val="Hyperlink"/>
                    <w:noProof/>
                  </w:rPr>
                </w:rPrChange>
              </w:rPr>
              <w:delText>2.1</w:delText>
            </w:r>
            <w:r w:rsidDel="00B07163">
              <w:rPr>
                <w:rFonts w:eastAsiaTheme="minorEastAsia"/>
                <w:noProof/>
                <w:lang w:val="en-US"/>
              </w:rPr>
              <w:tab/>
            </w:r>
            <w:r w:rsidRPr="00B07163" w:rsidDel="00B07163">
              <w:rPr>
                <w:rPrChange w:id="163" w:author="Administrator" w:date="2018-04-05T09:06:00Z">
                  <w:rPr>
                    <w:rStyle w:val="Hyperlink"/>
                    <w:noProof/>
                  </w:rPr>
                </w:rPrChange>
              </w:rPr>
              <w:delText>Special properties</w:delText>
            </w:r>
            <w:r w:rsidDel="00B07163">
              <w:rPr>
                <w:noProof/>
                <w:webHidden/>
              </w:rPr>
              <w:tab/>
              <w:delText>3</w:delText>
            </w:r>
          </w:del>
        </w:p>
        <w:p w14:paraId="2E7A8206" w14:textId="325C0797" w:rsidR="009B1D64" w:rsidDel="00B07163" w:rsidRDefault="009B1D64">
          <w:pPr>
            <w:pStyle w:val="TOC2"/>
            <w:tabs>
              <w:tab w:val="left" w:pos="880"/>
              <w:tab w:val="right" w:leader="dot" w:pos="9016"/>
            </w:tabs>
            <w:rPr>
              <w:del w:id="164" w:author="Administrator" w:date="2018-04-05T09:06:00Z"/>
              <w:rFonts w:eastAsiaTheme="minorEastAsia"/>
              <w:noProof/>
              <w:lang w:val="en-US"/>
            </w:rPr>
          </w:pPr>
          <w:del w:id="165" w:author="Administrator" w:date="2018-04-05T09:06:00Z">
            <w:r w:rsidRPr="00B07163" w:rsidDel="00B07163">
              <w:rPr>
                <w:rPrChange w:id="166" w:author="Administrator" w:date="2018-04-05T09:06:00Z">
                  <w:rPr>
                    <w:rStyle w:val="Hyperlink"/>
                    <w:noProof/>
                  </w:rPr>
                </w:rPrChange>
              </w:rPr>
              <w:delText>2.2</w:delText>
            </w:r>
            <w:r w:rsidDel="00B07163">
              <w:rPr>
                <w:rFonts w:eastAsiaTheme="minorEastAsia"/>
                <w:noProof/>
                <w:lang w:val="en-US"/>
              </w:rPr>
              <w:tab/>
            </w:r>
            <w:r w:rsidRPr="00B07163" w:rsidDel="00B07163">
              <w:rPr>
                <w:rPrChange w:id="167" w:author="Administrator" w:date="2018-04-05T09:06:00Z">
                  <w:rPr>
                    <w:rStyle w:val="Hyperlink"/>
                    <w:noProof/>
                  </w:rPr>
                </w:rPrChange>
              </w:rPr>
              <w:delText>List and library functions</w:delText>
            </w:r>
            <w:r w:rsidDel="00B07163">
              <w:rPr>
                <w:noProof/>
                <w:webHidden/>
              </w:rPr>
              <w:tab/>
              <w:delText>3</w:delText>
            </w:r>
          </w:del>
        </w:p>
        <w:p w14:paraId="2CDAE9D6" w14:textId="3C5C5187" w:rsidR="009B1D64" w:rsidDel="00B07163" w:rsidRDefault="009B1D64">
          <w:pPr>
            <w:pStyle w:val="TOC3"/>
            <w:tabs>
              <w:tab w:val="left" w:pos="1320"/>
              <w:tab w:val="right" w:leader="dot" w:pos="9016"/>
            </w:tabs>
            <w:rPr>
              <w:del w:id="168" w:author="Administrator" w:date="2018-04-05T09:06:00Z"/>
              <w:rFonts w:eastAsiaTheme="minorEastAsia"/>
              <w:noProof/>
              <w:lang w:val="en-US"/>
            </w:rPr>
          </w:pPr>
          <w:del w:id="169" w:author="Administrator" w:date="2018-04-05T09:06:00Z">
            <w:r w:rsidRPr="00B07163" w:rsidDel="00B07163">
              <w:rPr>
                <w:rPrChange w:id="170" w:author="Administrator" w:date="2018-04-05T09:06:00Z">
                  <w:rPr>
                    <w:rStyle w:val="Hyperlink"/>
                    <w:noProof/>
                  </w:rPr>
                </w:rPrChange>
              </w:rPr>
              <w:delText>2.2.1</w:delText>
            </w:r>
            <w:r w:rsidDel="00B07163">
              <w:rPr>
                <w:rFonts w:eastAsiaTheme="minorEastAsia"/>
                <w:noProof/>
                <w:lang w:val="en-US"/>
              </w:rPr>
              <w:tab/>
            </w:r>
            <w:r w:rsidRPr="00B07163" w:rsidDel="00B07163">
              <w:rPr>
                <w:rPrChange w:id="171" w:author="Administrator" w:date="2018-04-05T09:06:00Z">
                  <w:rPr>
                    <w:rStyle w:val="Hyperlink"/>
                    <w:noProof/>
                  </w:rPr>
                </w:rPrChange>
              </w:rPr>
              <w:delText>Get Item By Id</w:delText>
            </w:r>
            <w:r w:rsidDel="00B07163">
              <w:rPr>
                <w:noProof/>
                <w:webHidden/>
              </w:rPr>
              <w:tab/>
              <w:delText>3</w:delText>
            </w:r>
          </w:del>
        </w:p>
        <w:p w14:paraId="65497F6C" w14:textId="6D89B324" w:rsidR="009B1D64" w:rsidDel="00B07163" w:rsidRDefault="009B1D64">
          <w:pPr>
            <w:pStyle w:val="TOC3"/>
            <w:tabs>
              <w:tab w:val="left" w:pos="1320"/>
              <w:tab w:val="right" w:leader="dot" w:pos="9016"/>
            </w:tabs>
            <w:rPr>
              <w:del w:id="172" w:author="Administrator" w:date="2018-04-05T09:06:00Z"/>
              <w:rFonts w:eastAsiaTheme="minorEastAsia"/>
              <w:noProof/>
              <w:lang w:val="en-US"/>
            </w:rPr>
          </w:pPr>
          <w:del w:id="173" w:author="Administrator" w:date="2018-04-05T09:06:00Z">
            <w:r w:rsidRPr="00B07163" w:rsidDel="00B07163">
              <w:rPr>
                <w:rPrChange w:id="174" w:author="Administrator" w:date="2018-04-05T09:06:00Z">
                  <w:rPr>
                    <w:rStyle w:val="Hyperlink"/>
                    <w:noProof/>
                  </w:rPr>
                </w:rPrChange>
              </w:rPr>
              <w:delText>2.2.2</w:delText>
            </w:r>
            <w:r w:rsidDel="00B07163">
              <w:rPr>
                <w:rFonts w:eastAsiaTheme="minorEastAsia"/>
                <w:noProof/>
                <w:lang w:val="en-US"/>
              </w:rPr>
              <w:tab/>
            </w:r>
            <w:r w:rsidRPr="00B07163" w:rsidDel="00B07163">
              <w:rPr>
                <w:rPrChange w:id="175" w:author="Administrator" w:date="2018-04-05T09:06:00Z">
                  <w:rPr>
                    <w:rStyle w:val="Hyperlink"/>
                    <w:noProof/>
                  </w:rPr>
                </w:rPrChange>
              </w:rPr>
              <w:delText>Create Item</w:delText>
            </w:r>
            <w:r w:rsidDel="00B07163">
              <w:rPr>
                <w:noProof/>
                <w:webHidden/>
              </w:rPr>
              <w:tab/>
              <w:delText>4</w:delText>
            </w:r>
          </w:del>
        </w:p>
        <w:p w14:paraId="4FAA336A" w14:textId="31A1C9E6" w:rsidR="009B1D64" w:rsidDel="00B07163" w:rsidRDefault="009B1D64">
          <w:pPr>
            <w:pStyle w:val="TOC3"/>
            <w:tabs>
              <w:tab w:val="left" w:pos="1320"/>
              <w:tab w:val="right" w:leader="dot" w:pos="9016"/>
            </w:tabs>
            <w:rPr>
              <w:del w:id="176" w:author="Administrator" w:date="2018-04-05T09:06:00Z"/>
              <w:rFonts w:eastAsiaTheme="minorEastAsia"/>
              <w:noProof/>
              <w:lang w:val="en-US"/>
            </w:rPr>
          </w:pPr>
          <w:del w:id="177" w:author="Administrator" w:date="2018-04-05T09:06:00Z">
            <w:r w:rsidRPr="00B07163" w:rsidDel="00B07163">
              <w:rPr>
                <w:rPrChange w:id="178" w:author="Administrator" w:date="2018-04-05T09:06:00Z">
                  <w:rPr>
                    <w:rStyle w:val="Hyperlink"/>
                    <w:noProof/>
                  </w:rPr>
                </w:rPrChange>
              </w:rPr>
              <w:delText>2.2.3</w:delText>
            </w:r>
            <w:r w:rsidDel="00B07163">
              <w:rPr>
                <w:rFonts w:eastAsiaTheme="minorEastAsia"/>
                <w:noProof/>
                <w:lang w:val="en-US"/>
              </w:rPr>
              <w:tab/>
            </w:r>
            <w:r w:rsidRPr="00B07163" w:rsidDel="00B07163">
              <w:rPr>
                <w:rPrChange w:id="179" w:author="Administrator" w:date="2018-04-05T09:06:00Z">
                  <w:rPr>
                    <w:rStyle w:val="Hyperlink"/>
                    <w:noProof/>
                  </w:rPr>
                </w:rPrChange>
              </w:rPr>
              <w:delText>Update item</w:delText>
            </w:r>
            <w:r w:rsidDel="00B07163">
              <w:rPr>
                <w:noProof/>
                <w:webHidden/>
              </w:rPr>
              <w:tab/>
              <w:delText>4</w:delText>
            </w:r>
          </w:del>
        </w:p>
        <w:p w14:paraId="4F8359E6" w14:textId="19B55C82" w:rsidR="009B1D64" w:rsidDel="00B07163" w:rsidRDefault="009B1D64">
          <w:pPr>
            <w:pStyle w:val="TOC3"/>
            <w:tabs>
              <w:tab w:val="left" w:pos="1320"/>
              <w:tab w:val="right" w:leader="dot" w:pos="9016"/>
            </w:tabs>
            <w:rPr>
              <w:del w:id="180" w:author="Administrator" w:date="2018-04-05T09:06:00Z"/>
              <w:rFonts w:eastAsiaTheme="minorEastAsia"/>
              <w:noProof/>
              <w:lang w:val="en-US"/>
            </w:rPr>
          </w:pPr>
          <w:del w:id="181" w:author="Administrator" w:date="2018-04-05T09:06:00Z">
            <w:r w:rsidRPr="00B07163" w:rsidDel="00B07163">
              <w:rPr>
                <w:rPrChange w:id="182" w:author="Administrator" w:date="2018-04-05T09:06:00Z">
                  <w:rPr>
                    <w:rStyle w:val="Hyperlink"/>
                    <w:noProof/>
                  </w:rPr>
                </w:rPrChange>
              </w:rPr>
              <w:delText>2.2.4</w:delText>
            </w:r>
            <w:r w:rsidDel="00B07163">
              <w:rPr>
                <w:rFonts w:eastAsiaTheme="minorEastAsia"/>
                <w:noProof/>
                <w:lang w:val="en-US"/>
              </w:rPr>
              <w:tab/>
            </w:r>
            <w:r w:rsidRPr="00B07163" w:rsidDel="00B07163">
              <w:rPr>
                <w:rPrChange w:id="183" w:author="Administrator" w:date="2018-04-05T09:06:00Z">
                  <w:rPr>
                    <w:rStyle w:val="Hyperlink"/>
                    <w:noProof/>
                  </w:rPr>
                </w:rPrChange>
              </w:rPr>
              <w:delText>Delete Item By Id</w:delText>
            </w:r>
            <w:r w:rsidDel="00B07163">
              <w:rPr>
                <w:noProof/>
                <w:webHidden/>
              </w:rPr>
              <w:tab/>
              <w:delText>4</w:delText>
            </w:r>
          </w:del>
        </w:p>
        <w:p w14:paraId="7D1CB813" w14:textId="3BFC30CE" w:rsidR="009B1D64" w:rsidDel="00B07163" w:rsidRDefault="009B1D64">
          <w:pPr>
            <w:pStyle w:val="TOC3"/>
            <w:tabs>
              <w:tab w:val="left" w:pos="1320"/>
              <w:tab w:val="right" w:leader="dot" w:pos="9016"/>
            </w:tabs>
            <w:rPr>
              <w:del w:id="184" w:author="Administrator" w:date="2018-04-05T09:06:00Z"/>
              <w:rFonts w:eastAsiaTheme="minorEastAsia"/>
              <w:noProof/>
              <w:lang w:val="en-US"/>
            </w:rPr>
          </w:pPr>
          <w:del w:id="185" w:author="Administrator" w:date="2018-04-05T09:06:00Z">
            <w:r w:rsidRPr="00B07163" w:rsidDel="00B07163">
              <w:rPr>
                <w:rPrChange w:id="186" w:author="Administrator" w:date="2018-04-05T09:06:00Z">
                  <w:rPr>
                    <w:rStyle w:val="Hyperlink"/>
                    <w:noProof/>
                  </w:rPr>
                </w:rPrChange>
              </w:rPr>
              <w:delText>2.2.5</w:delText>
            </w:r>
            <w:r w:rsidDel="00B07163">
              <w:rPr>
                <w:rFonts w:eastAsiaTheme="minorEastAsia"/>
                <w:noProof/>
                <w:lang w:val="en-US"/>
              </w:rPr>
              <w:tab/>
            </w:r>
            <w:r w:rsidRPr="00B07163" w:rsidDel="00B07163">
              <w:rPr>
                <w:rPrChange w:id="187" w:author="Administrator" w:date="2018-04-05T09:06:00Z">
                  <w:rPr>
                    <w:rStyle w:val="Hyperlink"/>
                    <w:noProof/>
                  </w:rPr>
                </w:rPrChange>
              </w:rPr>
              <w:delText>Get Item By Title/ Get Item By Name</w:delText>
            </w:r>
            <w:r w:rsidDel="00B07163">
              <w:rPr>
                <w:noProof/>
                <w:webHidden/>
              </w:rPr>
              <w:tab/>
              <w:delText>4</w:delText>
            </w:r>
          </w:del>
        </w:p>
        <w:p w14:paraId="51CEA3D7" w14:textId="7D003FD5" w:rsidR="009B1D64" w:rsidDel="00B07163" w:rsidRDefault="009B1D64">
          <w:pPr>
            <w:pStyle w:val="TOC3"/>
            <w:tabs>
              <w:tab w:val="left" w:pos="1320"/>
              <w:tab w:val="right" w:leader="dot" w:pos="9016"/>
            </w:tabs>
            <w:rPr>
              <w:del w:id="188" w:author="Administrator" w:date="2018-04-05T09:06:00Z"/>
              <w:rFonts w:eastAsiaTheme="minorEastAsia"/>
              <w:noProof/>
              <w:lang w:val="en-US"/>
            </w:rPr>
          </w:pPr>
          <w:del w:id="189" w:author="Administrator" w:date="2018-04-05T09:06:00Z">
            <w:r w:rsidRPr="00B07163" w:rsidDel="00B07163">
              <w:rPr>
                <w:rPrChange w:id="190" w:author="Administrator" w:date="2018-04-05T09:06:00Z">
                  <w:rPr>
                    <w:rStyle w:val="Hyperlink"/>
                    <w:noProof/>
                  </w:rPr>
                </w:rPrChange>
              </w:rPr>
              <w:delText>2.2.6</w:delText>
            </w:r>
            <w:r w:rsidDel="00B07163">
              <w:rPr>
                <w:rFonts w:eastAsiaTheme="minorEastAsia"/>
                <w:noProof/>
                <w:lang w:val="en-US"/>
              </w:rPr>
              <w:tab/>
            </w:r>
            <w:r w:rsidRPr="00B07163" w:rsidDel="00B07163">
              <w:rPr>
                <w:rPrChange w:id="191" w:author="Administrator" w:date="2018-04-05T09:06:00Z">
                  <w:rPr>
                    <w:rStyle w:val="Hyperlink"/>
                    <w:noProof/>
                  </w:rPr>
                </w:rPrChange>
              </w:rPr>
              <w:delText>Get Items</w:delText>
            </w:r>
            <w:r w:rsidDel="00B07163">
              <w:rPr>
                <w:noProof/>
                <w:webHidden/>
              </w:rPr>
              <w:tab/>
              <w:delText>5</w:delText>
            </w:r>
          </w:del>
        </w:p>
        <w:p w14:paraId="7F706184" w14:textId="62C728D6" w:rsidR="009B1D64" w:rsidDel="00B07163" w:rsidRDefault="009B1D64">
          <w:pPr>
            <w:pStyle w:val="TOC2"/>
            <w:tabs>
              <w:tab w:val="left" w:pos="880"/>
              <w:tab w:val="right" w:leader="dot" w:pos="9016"/>
            </w:tabs>
            <w:rPr>
              <w:del w:id="192" w:author="Administrator" w:date="2018-04-05T09:06:00Z"/>
              <w:rFonts w:eastAsiaTheme="minorEastAsia"/>
              <w:noProof/>
              <w:lang w:val="en-US"/>
            </w:rPr>
          </w:pPr>
          <w:del w:id="193" w:author="Administrator" w:date="2018-04-05T09:06:00Z">
            <w:r w:rsidRPr="00B07163" w:rsidDel="00B07163">
              <w:rPr>
                <w:rPrChange w:id="194" w:author="Administrator" w:date="2018-04-05T09:06:00Z">
                  <w:rPr>
                    <w:rStyle w:val="Hyperlink"/>
                    <w:noProof/>
                  </w:rPr>
                </w:rPrChange>
              </w:rPr>
              <w:delText>2.3</w:delText>
            </w:r>
            <w:r w:rsidDel="00B07163">
              <w:rPr>
                <w:rFonts w:eastAsiaTheme="minorEastAsia"/>
                <w:noProof/>
                <w:lang w:val="en-US"/>
              </w:rPr>
              <w:tab/>
            </w:r>
            <w:r w:rsidRPr="00B07163" w:rsidDel="00B07163">
              <w:rPr>
                <w:rPrChange w:id="195" w:author="Administrator" w:date="2018-04-05T09:06:00Z">
                  <w:rPr>
                    <w:rStyle w:val="Hyperlink"/>
                    <w:noProof/>
                  </w:rPr>
                </w:rPrChange>
              </w:rPr>
              <w:delText>Document library functions</w:delText>
            </w:r>
            <w:r w:rsidDel="00B07163">
              <w:rPr>
                <w:noProof/>
                <w:webHidden/>
              </w:rPr>
              <w:tab/>
              <w:delText>5</w:delText>
            </w:r>
          </w:del>
        </w:p>
        <w:p w14:paraId="155A132C" w14:textId="7C1A69E4" w:rsidR="009B1D64" w:rsidDel="00B07163" w:rsidRDefault="009B1D64">
          <w:pPr>
            <w:pStyle w:val="TOC3"/>
            <w:tabs>
              <w:tab w:val="left" w:pos="1320"/>
              <w:tab w:val="right" w:leader="dot" w:pos="9016"/>
            </w:tabs>
            <w:rPr>
              <w:del w:id="196" w:author="Administrator" w:date="2018-04-05T09:06:00Z"/>
              <w:rFonts w:eastAsiaTheme="minorEastAsia"/>
              <w:noProof/>
              <w:lang w:val="en-US"/>
            </w:rPr>
          </w:pPr>
          <w:del w:id="197" w:author="Administrator" w:date="2018-04-05T09:06:00Z">
            <w:r w:rsidRPr="00B07163" w:rsidDel="00B07163">
              <w:rPr>
                <w:rPrChange w:id="198" w:author="Administrator" w:date="2018-04-05T09:06:00Z">
                  <w:rPr>
                    <w:rStyle w:val="Hyperlink"/>
                    <w:noProof/>
                  </w:rPr>
                </w:rPrChange>
              </w:rPr>
              <w:delText>2.3.1</w:delText>
            </w:r>
            <w:r w:rsidDel="00B07163">
              <w:rPr>
                <w:rFonts w:eastAsiaTheme="minorEastAsia"/>
                <w:noProof/>
                <w:lang w:val="en-US"/>
              </w:rPr>
              <w:tab/>
            </w:r>
            <w:r w:rsidRPr="00B07163" w:rsidDel="00B07163">
              <w:rPr>
                <w:rPrChange w:id="199" w:author="Administrator" w:date="2018-04-05T09:06:00Z">
                  <w:rPr>
                    <w:rStyle w:val="Hyperlink"/>
                    <w:noProof/>
                  </w:rPr>
                </w:rPrChange>
              </w:rPr>
              <w:delText>Create Document</w:delText>
            </w:r>
            <w:r w:rsidDel="00B07163">
              <w:rPr>
                <w:noProof/>
                <w:webHidden/>
              </w:rPr>
              <w:tab/>
              <w:delText>6</w:delText>
            </w:r>
          </w:del>
        </w:p>
        <w:p w14:paraId="3B9E292B" w14:textId="20EDB639" w:rsidR="009B1D64" w:rsidDel="00B07163" w:rsidRDefault="009B1D64">
          <w:pPr>
            <w:pStyle w:val="TOC3"/>
            <w:tabs>
              <w:tab w:val="left" w:pos="1320"/>
              <w:tab w:val="right" w:leader="dot" w:pos="9016"/>
            </w:tabs>
            <w:rPr>
              <w:del w:id="200" w:author="Administrator" w:date="2018-04-05T09:06:00Z"/>
              <w:rFonts w:eastAsiaTheme="minorEastAsia"/>
              <w:noProof/>
              <w:lang w:val="en-US"/>
            </w:rPr>
          </w:pPr>
          <w:del w:id="201" w:author="Administrator" w:date="2018-04-05T09:06:00Z">
            <w:r w:rsidRPr="00B07163" w:rsidDel="00B07163">
              <w:rPr>
                <w:rPrChange w:id="202" w:author="Administrator" w:date="2018-04-05T09:06:00Z">
                  <w:rPr>
                    <w:rStyle w:val="Hyperlink"/>
                    <w:noProof/>
                  </w:rPr>
                </w:rPrChange>
              </w:rPr>
              <w:delText>2.3.2</w:delText>
            </w:r>
            <w:r w:rsidDel="00B07163">
              <w:rPr>
                <w:rFonts w:eastAsiaTheme="minorEastAsia"/>
                <w:noProof/>
                <w:lang w:val="en-US"/>
              </w:rPr>
              <w:tab/>
            </w:r>
            <w:r w:rsidRPr="00B07163" w:rsidDel="00B07163">
              <w:rPr>
                <w:rPrChange w:id="203" w:author="Administrator" w:date="2018-04-05T09:06:00Z">
                  <w:rPr>
                    <w:rStyle w:val="Hyperlink"/>
                    <w:noProof/>
                  </w:rPr>
                </w:rPrChange>
              </w:rPr>
              <w:delText>Delete document</w:delText>
            </w:r>
            <w:r w:rsidDel="00B07163">
              <w:rPr>
                <w:noProof/>
                <w:webHidden/>
              </w:rPr>
              <w:tab/>
              <w:delText>6</w:delText>
            </w:r>
          </w:del>
        </w:p>
        <w:p w14:paraId="3D9E3A93" w14:textId="15287393" w:rsidR="009B1D64" w:rsidDel="00B07163" w:rsidRDefault="009B1D64">
          <w:pPr>
            <w:pStyle w:val="TOC3"/>
            <w:tabs>
              <w:tab w:val="left" w:pos="1320"/>
              <w:tab w:val="right" w:leader="dot" w:pos="9016"/>
            </w:tabs>
            <w:rPr>
              <w:del w:id="204" w:author="Administrator" w:date="2018-04-05T09:06:00Z"/>
              <w:rFonts w:eastAsiaTheme="minorEastAsia"/>
              <w:noProof/>
              <w:lang w:val="en-US"/>
            </w:rPr>
          </w:pPr>
          <w:del w:id="205" w:author="Administrator" w:date="2018-04-05T09:06:00Z">
            <w:r w:rsidRPr="00B07163" w:rsidDel="00B07163">
              <w:rPr>
                <w:rPrChange w:id="206" w:author="Administrator" w:date="2018-04-05T09:06:00Z">
                  <w:rPr>
                    <w:rStyle w:val="Hyperlink"/>
                    <w:noProof/>
                  </w:rPr>
                </w:rPrChange>
              </w:rPr>
              <w:delText>2.3.3</w:delText>
            </w:r>
            <w:r w:rsidDel="00B07163">
              <w:rPr>
                <w:rFonts w:eastAsiaTheme="minorEastAsia"/>
                <w:noProof/>
                <w:lang w:val="en-US"/>
              </w:rPr>
              <w:tab/>
            </w:r>
            <w:r w:rsidRPr="00B07163" w:rsidDel="00B07163">
              <w:rPr>
                <w:rPrChange w:id="207" w:author="Administrator" w:date="2018-04-05T09:06:00Z">
                  <w:rPr>
                    <w:rStyle w:val="Hyperlink"/>
                    <w:noProof/>
                  </w:rPr>
                </w:rPrChange>
              </w:rPr>
              <w:delText>Update Document</w:delText>
            </w:r>
            <w:r w:rsidDel="00B07163">
              <w:rPr>
                <w:noProof/>
                <w:webHidden/>
              </w:rPr>
              <w:tab/>
              <w:delText>7</w:delText>
            </w:r>
          </w:del>
        </w:p>
        <w:p w14:paraId="7A39FF14" w14:textId="451C8565" w:rsidR="009B1D64" w:rsidDel="00B07163" w:rsidRDefault="009B1D64">
          <w:pPr>
            <w:pStyle w:val="TOC3"/>
            <w:tabs>
              <w:tab w:val="left" w:pos="1320"/>
              <w:tab w:val="right" w:leader="dot" w:pos="9016"/>
            </w:tabs>
            <w:rPr>
              <w:del w:id="208" w:author="Administrator" w:date="2018-04-05T09:06:00Z"/>
              <w:rFonts w:eastAsiaTheme="minorEastAsia"/>
              <w:noProof/>
              <w:lang w:val="en-US"/>
            </w:rPr>
          </w:pPr>
          <w:del w:id="209" w:author="Administrator" w:date="2018-04-05T09:06:00Z">
            <w:r w:rsidRPr="00B07163" w:rsidDel="00B07163">
              <w:rPr>
                <w:rPrChange w:id="210" w:author="Administrator" w:date="2018-04-05T09:06:00Z">
                  <w:rPr>
                    <w:rStyle w:val="Hyperlink"/>
                    <w:noProof/>
                  </w:rPr>
                </w:rPrChange>
              </w:rPr>
              <w:delText>2.3.4</w:delText>
            </w:r>
            <w:r w:rsidDel="00B07163">
              <w:rPr>
                <w:rFonts w:eastAsiaTheme="minorEastAsia"/>
                <w:noProof/>
                <w:lang w:val="en-US"/>
              </w:rPr>
              <w:tab/>
            </w:r>
            <w:r w:rsidRPr="00B07163" w:rsidDel="00B07163">
              <w:rPr>
                <w:rPrChange w:id="211" w:author="Administrator" w:date="2018-04-05T09:06:00Z">
                  <w:rPr>
                    <w:rStyle w:val="Hyperlink"/>
                    <w:noProof/>
                  </w:rPr>
                </w:rPrChange>
              </w:rPr>
              <w:delText>Get Document By Id</w:delText>
            </w:r>
            <w:r w:rsidDel="00B07163">
              <w:rPr>
                <w:noProof/>
                <w:webHidden/>
              </w:rPr>
              <w:tab/>
              <w:delText>7</w:delText>
            </w:r>
          </w:del>
        </w:p>
        <w:p w14:paraId="1DFB8EC4" w14:textId="1EA39C82" w:rsidR="009B1D64" w:rsidDel="00B07163" w:rsidRDefault="009B1D64">
          <w:pPr>
            <w:pStyle w:val="TOC3"/>
            <w:tabs>
              <w:tab w:val="left" w:pos="1320"/>
              <w:tab w:val="right" w:leader="dot" w:pos="9016"/>
            </w:tabs>
            <w:rPr>
              <w:del w:id="212" w:author="Administrator" w:date="2018-04-05T09:06:00Z"/>
              <w:rFonts w:eastAsiaTheme="minorEastAsia"/>
              <w:noProof/>
              <w:lang w:val="en-US"/>
            </w:rPr>
          </w:pPr>
          <w:del w:id="213" w:author="Administrator" w:date="2018-04-05T09:06:00Z">
            <w:r w:rsidRPr="00B07163" w:rsidDel="00B07163">
              <w:rPr>
                <w:rPrChange w:id="214" w:author="Administrator" w:date="2018-04-05T09:06:00Z">
                  <w:rPr>
                    <w:rStyle w:val="Hyperlink"/>
                    <w:noProof/>
                  </w:rPr>
                </w:rPrChange>
              </w:rPr>
              <w:delText>2.3.5</w:delText>
            </w:r>
            <w:r w:rsidDel="00B07163">
              <w:rPr>
                <w:rFonts w:eastAsiaTheme="minorEastAsia"/>
                <w:noProof/>
                <w:lang w:val="en-US"/>
              </w:rPr>
              <w:tab/>
            </w:r>
            <w:r w:rsidRPr="00B07163" w:rsidDel="00B07163">
              <w:rPr>
                <w:rPrChange w:id="215" w:author="Administrator" w:date="2018-04-05T09:06:00Z">
                  <w:rPr>
                    <w:rStyle w:val="Hyperlink"/>
                    <w:noProof/>
                  </w:rPr>
                </w:rPrChange>
              </w:rPr>
              <w:delText>Get Documents</w:delText>
            </w:r>
            <w:r w:rsidDel="00B07163">
              <w:rPr>
                <w:noProof/>
                <w:webHidden/>
              </w:rPr>
              <w:tab/>
              <w:delText>8</w:delText>
            </w:r>
          </w:del>
        </w:p>
        <w:p w14:paraId="56A0A947" w14:textId="24A014D8" w:rsidR="009B1D64" w:rsidDel="00B07163" w:rsidRDefault="009B1D64">
          <w:pPr>
            <w:pStyle w:val="TOC3"/>
            <w:tabs>
              <w:tab w:val="left" w:pos="1320"/>
              <w:tab w:val="right" w:leader="dot" w:pos="9016"/>
            </w:tabs>
            <w:rPr>
              <w:del w:id="216" w:author="Administrator" w:date="2018-04-05T09:06:00Z"/>
              <w:rFonts w:eastAsiaTheme="minorEastAsia"/>
              <w:noProof/>
              <w:lang w:val="en-US"/>
            </w:rPr>
          </w:pPr>
          <w:del w:id="217" w:author="Administrator" w:date="2018-04-05T09:06:00Z">
            <w:r w:rsidRPr="00B07163" w:rsidDel="00B07163">
              <w:rPr>
                <w:rPrChange w:id="218" w:author="Administrator" w:date="2018-04-05T09:06:00Z">
                  <w:rPr>
                    <w:rStyle w:val="Hyperlink"/>
                    <w:noProof/>
                  </w:rPr>
                </w:rPrChange>
              </w:rPr>
              <w:delText>2.3.6</w:delText>
            </w:r>
            <w:r w:rsidDel="00B07163">
              <w:rPr>
                <w:rFonts w:eastAsiaTheme="minorEastAsia"/>
                <w:noProof/>
                <w:lang w:val="en-US"/>
              </w:rPr>
              <w:tab/>
            </w:r>
            <w:r w:rsidRPr="00B07163" w:rsidDel="00B07163">
              <w:rPr>
                <w:rPrChange w:id="219" w:author="Administrator" w:date="2018-04-05T09:06:00Z">
                  <w:rPr>
                    <w:rStyle w:val="Hyperlink"/>
                    <w:noProof/>
                  </w:rPr>
                </w:rPrChange>
              </w:rPr>
              <w:delText>Copy Document</w:delText>
            </w:r>
            <w:r w:rsidDel="00B07163">
              <w:rPr>
                <w:noProof/>
                <w:webHidden/>
              </w:rPr>
              <w:tab/>
              <w:delText>9</w:delText>
            </w:r>
          </w:del>
        </w:p>
        <w:p w14:paraId="6C8AEBD9" w14:textId="103FE37C" w:rsidR="009B1D64" w:rsidDel="00B07163" w:rsidRDefault="009B1D64">
          <w:pPr>
            <w:pStyle w:val="TOC3"/>
            <w:tabs>
              <w:tab w:val="left" w:pos="1320"/>
              <w:tab w:val="right" w:leader="dot" w:pos="9016"/>
            </w:tabs>
            <w:rPr>
              <w:del w:id="220" w:author="Administrator" w:date="2018-04-05T09:06:00Z"/>
              <w:rFonts w:eastAsiaTheme="minorEastAsia"/>
              <w:noProof/>
              <w:lang w:val="en-US"/>
            </w:rPr>
          </w:pPr>
          <w:del w:id="221" w:author="Administrator" w:date="2018-04-05T09:06:00Z">
            <w:r w:rsidRPr="00B07163" w:rsidDel="00B07163">
              <w:rPr>
                <w:rPrChange w:id="222" w:author="Administrator" w:date="2018-04-05T09:06:00Z">
                  <w:rPr>
                    <w:rStyle w:val="Hyperlink"/>
                    <w:noProof/>
                  </w:rPr>
                </w:rPrChange>
              </w:rPr>
              <w:delText>2.3.7</w:delText>
            </w:r>
            <w:r w:rsidDel="00B07163">
              <w:rPr>
                <w:rFonts w:eastAsiaTheme="minorEastAsia"/>
                <w:noProof/>
                <w:lang w:val="en-US"/>
              </w:rPr>
              <w:tab/>
            </w:r>
            <w:r w:rsidRPr="00B07163" w:rsidDel="00B07163">
              <w:rPr>
                <w:rPrChange w:id="223" w:author="Administrator" w:date="2018-04-05T09:06:00Z">
                  <w:rPr>
                    <w:rStyle w:val="Hyperlink"/>
                    <w:noProof/>
                  </w:rPr>
                </w:rPrChange>
              </w:rPr>
              <w:delText>Move Document</w:delText>
            </w:r>
            <w:r w:rsidDel="00B07163">
              <w:rPr>
                <w:noProof/>
                <w:webHidden/>
              </w:rPr>
              <w:tab/>
              <w:delText>9</w:delText>
            </w:r>
          </w:del>
        </w:p>
        <w:p w14:paraId="2886C29E" w14:textId="70BF3095" w:rsidR="009B1D64" w:rsidDel="00B07163" w:rsidRDefault="009B1D64">
          <w:pPr>
            <w:pStyle w:val="TOC3"/>
            <w:tabs>
              <w:tab w:val="left" w:pos="1320"/>
              <w:tab w:val="right" w:leader="dot" w:pos="9016"/>
            </w:tabs>
            <w:rPr>
              <w:del w:id="224" w:author="Administrator" w:date="2018-04-05T09:06:00Z"/>
              <w:rFonts w:eastAsiaTheme="minorEastAsia"/>
              <w:noProof/>
              <w:lang w:val="en-US"/>
            </w:rPr>
          </w:pPr>
          <w:del w:id="225" w:author="Administrator" w:date="2018-04-05T09:06:00Z">
            <w:r w:rsidRPr="00B07163" w:rsidDel="00B07163">
              <w:rPr>
                <w:rPrChange w:id="226" w:author="Administrator" w:date="2018-04-05T09:06:00Z">
                  <w:rPr>
                    <w:rStyle w:val="Hyperlink"/>
                    <w:noProof/>
                  </w:rPr>
                </w:rPrChange>
              </w:rPr>
              <w:delText>2.3.8</w:delText>
            </w:r>
            <w:r w:rsidDel="00B07163">
              <w:rPr>
                <w:rFonts w:eastAsiaTheme="minorEastAsia"/>
                <w:noProof/>
                <w:lang w:val="en-US"/>
              </w:rPr>
              <w:tab/>
            </w:r>
            <w:r w:rsidRPr="00B07163" w:rsidDel="00B07163">
              <w:rPr>
                <w:rPrChange w:id="227" w:author="Administrator" w:date="2018-04-05T09:06:00Z">
                  <w:rPr>
                    <w:rStyle w:val="Hyperlink"/>
                    <w:noProof/>
                  </w:rPr>
                </w:rPrChange>
              </w:rPr>
              <w:delText>Rename Document</w:delText>
            </w:r>
            <w:r w:rsidDel="00B07163">
              <w:rPr>
                <w:noProof/>
                <w:webHidden/>
              </w:rPr>
              <w:tab/>
              <w:delText>10</w:delText>
            </w:r>
          </w:del>
        </w:p>
        <w:p w14:paraId="54E4F8B2" w14:textId="0787C8C2" w:rsidR="009B1D64" w:rsidDel="00B07163" w:rsidRDefault="009B1D64">
          <w:pPr>
            <w:pStyle w:val="TOC2"/>
            <w:tabs>
              <w:tab w:val="left" w:pos="880"/>
              <w:tab w:val="right" w:leader="dot" w:pos="9016"/>
            </w:tabs>
            <w:rPr>
              <w:del w:id="228" w:author="Administrator" w:date="2018-04-05T09:06:00Z"/>
              <w:rFonts w:eastAsiaTheme="minorEastAsia"/>
              <w:noProof/>
              <w:lang w:val="en-US"/>
            </w:rPr>
          </w:pPr>
          <w:del w:id="229" w:author="Administrator" w:date="2018-04-05T09:06:00Z">
            <w:r w:rsidRPr="00B07163" w:rsidDel="00B07163">
              <w:rPr>
                <w:rPrChange w:id="230" w:author="Administrator" w:date="2018-04-05T09:06:00Z">
                  <w:rPr>
                    <w:rStyle w:val="Hyperlink"/>
                    <w:noProof/>
                  </w:rPr>
                </w:rPrChange>
              </w:rPr>
              <w:delText>2.4</w:delText>
            </w:r>
            <w:r w:rsidDel="00B07163">
              <w:rPr>
                <w:rFonts w:eastAsiaTheme="minorEastAsia"/>
                <w:noProof/>
                <w:lang w:val="en-US"/>
              </w:rPr>
              <w:tab/>
            </w:r>
            <w:r w:rsidRPr="00B07163" w:rsidDel="00B07163">
              <w:rPr>
                <w:rPrChange w:id="231" w:author="Administrator" w:date="2018-04-05T09:06:00Z">
                  <w:rPr>
                    <w:rStyle w:val="Hyperlink"/>
                    <w:noProof/>
                  </w:rPr>
                </w:rPrChange>
              </w:rPr>
              <w:delText>Folder functionality</w:delText>
            </w:r>
            <w:r w:rsidDel="00B07163">
              <w:rPr>
                <w:noProof/>
                <w:webHidden/>
              </w:rPr>
              <w:tab/>
              <w:delText>10</w:delText>
            </w:r>
          </w:del>
        </w:p>
        <w:p w14:paraId="6F25A193" w14:textId="2E1B5749" w:rsidR="009B1D64" w:rsidDel="00B07163" w:rsidRDefault="009B1D64">
          <w:pPr>
            <w:pStyle w:val="TOC3"/>
            <w:tabs>
              <w:tab w:val="left" w:pos="1320"/>
              <w:tab w:val="right" w:leader="dot" w:pos="9016"/>
            </w:tabs>
            <w:rPr>
              <w:del w:id="232" w:author="Administrator" w:date="2018-04-05T09:06:00Z"/>
              <w:rFonts w:eastAsiaTheme="minorEastAsia"/>
              <w:noProof/>
              <w:lang w:val="en-US"/>
            </w:rPr>
          </w:pPr>
          <w:del w:id="233" w:author="Administrator" w:date="2018-04-05T09:06:00Z">
            <w:r w:rsidRPr="00B07163" w:rsidDel="00B07163">
              <w:rPr>
                <w:rPrChange w:id="234" w:author="Administrator" w:date="2018-04-05T09:06:00Z">
                  <w:rPr>
                    <w:rStyle w:val="Hyperlink"/>
                    <w:noProof/>
                  </w:rPr>
                </w:rPrChange>
              </w:rPr>
              <w:delText>2.4.1</w:delText>
            </w:r>
            <w:r w:rsidDel="00B07163">
              <w:rPr>
                <w:rFonts w:eastAsiaTheme="minorEastAsia"/>
                <w:noProof/>
                <w:lang w:val="en-US"/>
              </w:rPr>
              <w:tab/>
            </w:r>
            <w:r w:rsidRPr="00B07163" w:rsidDel="00B07163">
              <w:rPr>
                <w:rPrChange w:id="235" w:author="Administrator" w:date="2018-04-05T09:06:00Z">
                  <w:rPr>
                    <w:rStyle w:val="Hyperlink"/>
                    <w:noProof/>
                  </w:rPr>
                </w:rPrChange>
              </w:rPr>
              <w:delText>Create Folder</w:delText>
            </w:r>
            <w:r w:rsidDel="00B07163">
              <w:rPr>
                <w:noProof/>
                <w:webHidden/>
              </w:rPr>
              <w:tab/>
              <w:delText>10</w:delText>
            </w:r>
          </w:del>
        </w:p>
        <w:p w14:paraId="11B4673C" w14:textId="04C1D8BE" w:rsidR="009B1D64" w:rsidDel="00B07163" w:rsidRDefault="009B1D64">
          <w:pPr>
            <w:pStyle w:val="TOC3"/>
            <w:tabs>
              <w:tab w:val="left" w:pos="1320"/>
              <w:tab w:val="right" w:leader="dot" w:pos="9016"/>
            </w:tabs>
            <w:rPr>
              <w:del w:id="236" w:author="Administrator" w:date="2018-04-05T09:06:00Z"/>
              <w:rFonts w:eastAsiaTheme="minorEastAsia"/>
              <w:noProof/>
              <w:lang w:val="en-US"/>
            </w:rPr>
          </w:pPr>
          <w:del w:id="237" w:author="Administrator" w:date="2018-04-05T09:06:00Z">
            <w:r w:rsidRPr="00B07163" w:rsidDel="00B07163">
              <w:rPr>
                <w:rPrChange w:id="238" w:author="Administrator" w:date="2018-04-05T09:06:00Z">
                  <w:rPr>
                    <w:rStyle w:val="Hyperlink"/>
                    <w:noProof/>
                  </w:rPr>
                </w:rPrChange>
              </w:rPr>
              <w:delText>2.4.2</w:delText>
            </w:r>
            <w:r w:rsidDel="00B07163">
              <w:rPr>
                <w:rFonts w:eastAsiaTheme="minorEastAsia"/>
                <w:noProof/>
                <w:lang w:val="en-US"/>
              </w:rPr>
              <w:tab/>
            </w:r>
            <w:r w:rsidRPr="00B07163" w:rsidDel="00B07163">
              <w:rPr>
                <w:rPrChange w:id="239" w:author="Administrator" w:date="2018-04-05T09:06:00Z">
                  <w:rPr>
                    <w:rStyle w:val="Hyperlink"/>
                    <w:noProof/>
                  </w:rPr>
                </w:rPrChange>
              </w:rPr>
              <w:delText>Delete Folder</w:delText>
            </w:r>
            <w:r w:rsidDel="00B07163">
              <w:rPr>
                <w:noProof/>
                <w:webHidden/>
              </w:rPr>
              <w:tab/>
              <w:delText>10</w:delText>
            </w:r>
          </w:del>
        </w:p>
        <w:p w14:paraId="50E932C0" w14:textId="5733077F" w:rsidR="009B1D64" w:rsidDel="00B07163" w:rsidRDefault="009B1D64">
          <w:pPr>
            <w:pStyle w:val="TOC3"/>
            <w:tabs>
              <w:tab w:val="left" w:pos="1320"/>
              <w:tab w:val="right" w:leader="dot" w:pos="9016"/>
            </w:tabs>
            <w:rPr>
              <w:del w:id="240" w:author="Administrator" w:date="2018-04-05T09:06:00Z"/>
              <w:rFonts w:eastAsiaTheme="minorEastAsia"/>
              <w:noProof/>
              <w:lang w:val="en-US"/>
            </w:rPr>
          </w:pPr>
          <w:del w:id="241" w:author="Administrator" w:date="2018-04-05T09:06:00Z">
            <w:r w:rsidRPr="00B07163" w:rsidDel="00B07163">
              <w:rPr>
                <w:rPrChange w:id="242" w:author="Administrator" w:date="2018-04-05T09:06:00Z">
                  <w:rPr>
                    <w:rStyle w:val="Hyperlink"/>
                    <w:noProof/>
                  </w:rPr>
                </w:rPrChange>
              </w:rPr>
              <w:delText>2.4.3</w:delText>
            </w:r>
            <w:r w:rsidDel="00B07163">
              <w:rPr>
                <w:rFonts w:eastAsiaTheme="minorEastAsia"/>
                <w:noProof/>
                <w:lang w:val="en-US"/>
              </w:rPr>
              <w:tab/>
            </w:r>
            <w:r w:rsidRPr="00B07163" w:rsidDel="00B07163">
              <w:rPr>
                <w:rPrChange w:id="243" w:author="Administrator" w:date="2018-04-05T09:06:00Z">
                  <w:rPr>
                    <w:rStyle w:val="Hyperlink"/>
                    <w:noProof/>
                  </w:rPr>
                </w:rPrChange>
              </w:rPr>
              <w:delText>Rename Folder</w:delText>
            </w:r>
            <w:r w:rsidDel="00B07163">
              <w:rPr>
                <w:noProof/>
                <w:webHidden/>
              </w:rPr>
              <w:tab/>
              <w:delText>10</w:delText>
            </w:r>
          </w:del>
        </w:p>
        <w:p w14:paraId="1D4CD44E" w14:textId="0256DA4C" w:rsidR="009B1D64" w:rsidDel="00B07163" w:rsidRDefault="009B1D64">
          <w:pPr>
            <w:pStyle w:val="TOC3"/>
            <w:tabs>
              <w:tab w:val="left" w:pos="1320"/>
              <w:tab w:val="right" w:leader="dot" w:pos="9016"/>
            </w:tabs>
            <w:rPr>
              <w:del w:id="244" w:author="Administrator" w:date="2018-04-05T09:06:00Z"/>
              <w:rFonts w:eastAsiaTheme="minorEastAsia"/>
              <w:noProof/>
              <w:lang w:val="en-US"/>
            </w:rPr>
          </w:pPr>
          <w:del w:id="245" w:author="Administrator" w:date="2018-04-05T09:06:00Z">
            <w:r w:rsidRPr="00B07163" w:rsidDel="00B07163">
              <w:rPr>
                <w:rPrChange w:id="246" w:author="Administrator" w:date="2018-04-05T09:06:00Z">
                  <w:rPr>
                    <w:rStyle w:val="Hyperlink"/>
                    <w:noProof/>
                  </w:rPr>
                </w:rPrChange>
              </w:rPr>
              <w:delText>2.4.4</w:delText>
            </w:r>
            <w:r w:rsidDel="00B07163">
              <w:rPr>
                <w:rFonts w:eastAsiaTheme="minorEastAsia"/>
                <w:noProof/>
                <w:lang w:val="en-US"/>
              </w:rPr>
              <w:tab/>
            </w:r>
            <w:r w:rsidRPr="00B07163" w:rsidDel="00B07163">
              <w:rPr>
                <w:rPrChange w:id="247" w:author="Administrator" w:date="2018-04-05T09:06:00Z">
                  <w:rPr>
                    <w:rStyle w:val="Hyperlink"/>
                    <w:noProof/>
                  </w:rPr>
                </w:rPrChange>
              </w:rPr>
              <w:delText>Move Folder</w:delText>
            </w:r>
            <w:r w:rsidDel="00B07163">
              <w:rPr>
                <w:noProof/>
                <w:webHidden/>
              </w:rPr>
              <w:tab/>
              <w:delText>11</w:delText>
            </w:r>
          </w:del>
        </w:p>
        <w:p w14:paraId="27798509" w14:textId="68BB9EBE" w:rsidR="009B1D64" w:rsidDel="00B07163" w:rsidRDefault="009B1D64">
          <w:pPr>
            <w:pStyle w:val="TOC2"/>
            <w:tabs>
              <w:tab w:val="left" w:pos="880"/>
              <w:tab w:val="right" w:leader="dot" w:pos="9016"/>
            </w:tabs>
            <w:rPr>
              <w:del w:id="248" w:author="Administrator" w:date="2018-04-05T09:06:00Z"/>
              <w:rFonts w:eastAsiaTheme="minorEastAsia"/>
              <w:noProof/>
              <w:lang w:val="en-US"/>
            </w:rPr>
          </w:pPr>
          <w:del w:id="249" w:author="Administrator" w:date="2018-04-05T09:06:00Z">
            <w:r w:rsidRPr="00B07163" w:rsidDel="00B07163">
              <w:rPr>
                <w:rPrChange w:id="250" w:author="Administrator" w:date="2018-04-05T09:06:00Z">
                  <w:rPr>
                    <w:rStyle w:val="Hyperlink"/>
                    <w:noProof/>
                  </w:rPr>
                </w:rPrChange>
              </w:rPr>
              <w:delText>2.5</w:delText>
            </w:r>
            <w:r w:rsidDel="00B07163">
              <w:rPr>
                <w:rFonts w:eastAsiaTheme="minorEastAsia"/>
                <w:noProof/>
                <w:lang w:val="en-US"/>
              </w:rPr>
              <w:tab/>
            </w:r>
            <w:r w:rsidRPr="00B07163" w:rsidDel="00B07163">
              <w:rPr>
                <w:rPrChange w:id="251" w:author="Administrator" w:date="2018-04-05T09:06:00Z">
                  <w:rPr>
                    <w:rStyle w:val="Hyperlink"/>
                    <w:noProof/>
                  </w:rPr>
                </w:rPrChange>
              </w:rPr>
              <w:delText>Document set functionality</w:delText>
            </w:r>
            <w:r w:rsidDel="00B07163">
              <w:rPr>
                <w:noProof/>
                <w:webHidden/>
              </w:rPr>
              <w:tab/>
              <w:delText>11</w:delText>
            </w:r>
          </w:del>
        </w:p>
        <w:p w14:paraId="7BF175CB" w14:textId="3DD38E5D" w:rsidR="009B1D64" w:rsidDel="00B07163" w:rsidRDefault="009B1D64">
          <w:pPr>
            <w:pStyle w:val="TOC3"/>
            <w:tabs>
              <w:tab w:val="left" w:pos="1320"/>
              <w:tab w:val="right" w:leader="dot" w:pos="9016"/>
            </w:tabs>
            <w:rPr>
              <w:del w:id="252" w:author="Administrator" w:date="2018-04-05T09:06:00Z"/>
              <w:rFonts w:eastAsiaTheme="minorEastAsia"/>
              <w:noProof/>
              <w:lang w:val="en-US"/>
            </w:rPr>
          </w:pPr>
          <w:del w:id="253" w:author="Administrator" w:date="2018-04-05T09:06:00Z">
            <w:r w:rsidRPr="00B07163" w:rsidDel="00B07163">
              <w:rPr>
                <w:rPrChange w:id="254" w:author="Administrator" w:date="2018-04-05T09:06:00Z">
                  <w:rPr>
                    <w:rStyle w:val="Hyperlink"/>
                    <w:noProof/>
                  </w:rPr>
                </w:rPrChange>
              </w:rPr>
              <w:delText>2.5.1</w:delText>
            </w:r>
            <w:r w:rsidDel="00B07163">
              <w:rPr>
                <w:rFonts w:eastAsiaTheme="minorEastAsia"/>
                <w:noProof/>
                <w:lang w:val="en-US"/>
              </w:rPr>
              <w:tab/>
            </w:r>
            <w:r w:rsidRPr="00B07163" w:rsidDel="00B07163">
              <w:rPr>
                <w:rPrChange w:id="255" w:author="Administrator" w:date="2018-04-05T09:06:00Z">
                  <w:rPr>
                    <w:rStyle w:val="Hyperlink"/>
                    <w:noProof/>
                  </w:rPr>
                </w:rPrChange>
              </w:rPr>
              <w:delText>Create Document Set</w:delText>
            </w:r>
            <w:r w:rsidDel="00B07163">
              <w:rPr>
                <w:noProof/>
                <w:webHidden/>
              </w:rPr>
              <w:tab/>
              <w:delText>11</w:delText>
            </w:r>
          </w:del>
        </w:p>
        <w:p w14:paraId="7940F08B" w14:textId="625C8FDE" w:rsidR="009B1D64" w:rsidDel="00B07163" w:rsidRDefault="009B1D64">
          <w:pPr>
            <w:pStyle w:val="TOC3"/>
            <w:tabs>
              <w:tab w:val="left" w:pos="1320"/>
              <w:tab w:val="right" w:leader="dot" w:pos="9016"/>
            </w:tabs>
            <w:rPr>
              <w:del w:id="256" w:author="Administrator" w:date="2018-04-05T09:06:00Z"/>
              <w:rFonts w:eastAsiaTheme="minorEastAsia"/>
              <w:noProof/>
              <w:lang w:val="en-US"/>
            </w:rPr>
          </w:pPr>
          <w:del w:id="257" w:author="Administrator" w:date="2018-04-05T09:06:00Z">
            <w:r w:rsidRPr="00B07163" w:rsidDel="00B07163">
              <w:rPr>
                <w:rPrChange w:id="258" w:author="Administrator" w:date="2018-04-05T09:06:00Z">
                  <w:rPr>
                    <w:rStyle w:val="Hyperlink"/>
                    <w:noProof/>
                  </w:rPr>
                </w:rPrChange>
              </w:rPr>
              <w:delText>2.5.2</w:delText>
            </w:r>
            <w:r w:rsidDel="00B07163">
              <w:rPr>
                <w:rFonts w:eastAsiaTheme="minorEastAsia"/>
                <w:noProof/>
                <w:lang w:val="en-US"/>
              </w:rPr>
              <w:tab/>
            </w:r>
            <w:r w:rsidRPr="00B07163" w:rsidDel="00B07163">
              <w:rPr>
                <w:rPrChange w:id="259" w:author="Administrator" w:date="2018-04-05T09:06:00Z">
                  <w:rPr>
                    <w:rStyle w:val="Hyperlink"/>
                    <w:noProof/>
                  </w:rPr>
                </w:rPrChange>
              </w:rPr>
              <w:delText>Delete Document Set</w:delText>
            </w:r>
            <w:r w:rsidDel="00B07163">
              <w:rPr>
                <w:noProof/>
                <w:webHidden/>
              </w:rPr>
              <w:tab/>
              <w:delText>11</w:delText>
            </w:r>
          </w:del>
        </w:p>
        <w:p w14:paraId="4B58F1D1" w14:textId="3BB13ABB" w:rsidR="009B1D64" w:rsidDel="00B07163" w:rsidRDefault="009B1D64">
          <w:pPr>
            <w:pStyle w:val="TOC3"/>
            <w:tabs>
              <w:tab w:val="left" w:pos="1320"/>
              <w:tab w:val="right" w:leader="dot" w:pos="9016"/>
            </w:tabs>
            <w:rPr>
              <w:del w:id="260" w:author="Administrator" w:date="2018-04-05T09:06:00Z"/>
              <w:rFonts w:eastAsiaTheme="minorEastAsia"/>
              <w:noProof/>
              <w:lang w:val="en-US"/>
            </w:rPr>
          </w:pPr>
          <w:del w:id="261" w:author="Administrator" w:date="2018-04-05T09:06:00Z">
            <w:r w:rsidRPr="00B07163" w:rsidDel="00B07163">
              <w:rPr>
                <w:rPrChange w:id="262" w:author="Administrator" w:date="2018-04-05T09:06:00Z">
                  <w:rPr>
                    <w:rStyle w:val="Hyperlink"/>
                    <w:noProof/>
                  </w:rPr>
                </w:rPrChange>
              </w:rPr>
              <w:delText>2.5.3</w:delText>
            </w:r>
            <w:r w:rsidDel="00B07163">
              <w:rPr>
                <w:rFonts w:eastAsiaTheme="minorEastAsia"/>
                <w:noProof/>
                <w:lang w:val="en-US"/>
              </w:rPr>
              <w:tab/>
            </w:r>
            <w:r w:rsidRPr="00B07163" w:rsidDel="00B07163">
              <w:rPr>
                <w:rPrChange w:id="263" w:author="Administrator" w:date="2018-04-05T09:06:00Z">
                  <w:rPr>
                    <w:rStyle w:val="Hyperlink"/>
                    <w:noProof/>
                  </w:rPr>
                </w:rPrChange>
              </w:rPr>
              <w:delText>Update Document SET</w:delText>
            </w:r>
            <w:r w:rsidDel="00B07163">
              <w:rPr>
                <w:noProof/>
                <w:webHidden/>
              </w:rPr>
              <w:tab/>
              <w:delText>12</w:delText>
            </w:r>
          </w:del>
        </w:p>
        <w:p w14:paraId="2E41B95E" w14:textId="527E198C" w:rsidR="009B1D64" w:rsidDel="00B07163" w:rsidRDefault="009B1D64">
          <w:pPr>
            <w:pStyle w:val="TOC3"/>
            <w:tabs>
              <w:tab w:val="left" w:pos="1320"/>
              <w:tab w:val="right" w:leader="dot" w:pos="9016"/>
            </w:tabs>
            <w:rPr>
              <w:del w:id="264" w:author="Administrator" w:date="2018-04-05T09:06:00Z"/>
              <w:rFonts w:eastAsiaTheme="minorEastAsia"/>
              <w:noProof/>
              <w:lang w:val="en-US"/>
            </w:rPr>
          </w:pPr>
          <w:del w:id="265" w:author="Administrator" w:date="2018-04-05T09:06:00Z">
            <w:r w:rsidRPr="00B07163" w:rsidDel="00B07163">
              <w:rPr>
                <w:rPrChange w:id="266" w:author="Administrator" w:date="2018-04-05T09:06:00Z">
                  <w:rPr>
                    <w:rStyle w:val="Hyperlink"/>
                    <w:noProof/>
                  </w:rPr>
                </w:rPrChange>
              </w:rPr>
              <w:delText>2.5.4</w:delText>
            </w:r>
            <w:r w:rsidDel="00B07163">
              <w:rPr>
                <w:rFonts w:eastAsiaTheme="minorEastAsia"/>
                <w:noProof/>
                <w:lang w:val="en-US"/>
              </w:rPr>
              <w:tab/>
            </w:r>
            <w:r w:rsidRPr="00B07163" w:rsidDel="00B07163">
              <w:rPr>
                <w:rPrChange w:id="267" w:author="Administrator" w:date="2018-04-05T09:06:00Z">
                  <w:rPr>
                    <w:rStyle w:val="Hyperlink"/>
                    <w:noProof/>
                  </w:rPr>
                </w:rPrChange>
              </w:rPr>
              <w:delText>Get Document Set</w:delText>
            </w:r>
            <w:r w:rsidDel="00B07163">
              <w:rPr>
                <w:noProof/>
                <w:webHidden/>
              </w:rPr>
              <w:tab/>
              <w:delText>12</w:delText>
            </w:r>
          </w:del>
        </w:p>
        <w:p w14:paraId="2A7107D8" w14:textId="5FFA3EBC" w:rsidR="009B1D64" w:rsidDel="00B07163" w:rsidRDefault="009B1D64">
          <w:pPr>
            <w:pStyle w:val="TOC3"/>
            <w:tabs>
              <w:tab w:val="left" w:pos="1320"/>
              <w:tab w:val="right" w:leader="dot" w:pos="9016"/>
            </w:tabs>
            <w:rPr>
              <w:del w:id="268" w:author="Administrator" w:date="2018-04-05T09:06:00Z"/>
              <w:rFonts w:eastAsiaTheme="minorEastAsia"/>
              <w:noProof/>
              <w:lang w:val="en-US"/>
            </w:rPr>
          </w:pPr>
          <w:del w:id="269" w:author="Administrator" w:date="2018-04-05T09:06:00Z">
            <w:r w:rsidRPr="00B07163" w:rsidDel="00B07163">
              <w:rPr>
                <w:rPrChange w:id="270" w:author="Administrator" w:date="2018-04-05T09:06:00Z">
                  <w:rPr>
                    <w:rStyle w:val="Hyperlink"/>
                    <w:noProof/>
                  </w:rPr>
                </w:rPrChange>
              </w:rPr>
              <w:delText>2.5.5</w:delText>
            </w:r>
            <w:r w:rsidDel="00B07163">
              <w:rPr>
                <w:rFonts w:eastAsiaTheme="minorEastAsia"/>
                <w:noProof/>
                <w:lang w:val="en-US"/>
              </w:rPr>
              <w:tab/>
            </w:r>
            <w:r w:rsidRPr="00B07163" w:rsidDel="00B07163">
              <w:rPr>
                <w:rPrChange w:id="271" w:author="Administrator" w:date="2018-04-05T09:06:00Z">
                  <w:rPr>
                    <w:rStyle w:val="Hyperlink"/>
                    <w:noProof/>
                  </w:rPr>
                </w:rPrChange>
              </w:rPr>
              <w:delText>Get Document Sets</w:delText>
            </w:r>
            <w:r w:rsidDel="00B07163">
              <w:rPr>
                <w:noProof/>
                <w:webHidden/>
              </w:rPr>
              <w:tab/>
              <w:delText>12</w:delText>
            </w:r>
          </w:del>
        </w:p>
        <w:p w14:paraId="4D46A1E4" w14:textId="050D7881" w:rsidR="009B1D64" w:rsidDel="00B07163" w:rsidRDefault="009B1D64">
          <w:pPr>
            <w:pStyle w:val="TOC3"/>
            <w:tabs>
              <w:tab w:val="left" w:pos="1320"/>
              <w:tab w:val="right" w:leader="dot" w:pos="9016"/>
            </w:tabs>
            <w:rPr>
              <w:del w:id="272" w:author="Administrator" w:date="2018-04-05T09:06:00Z"/>
              <w:rFonts w:eastAsiaTheme="minorEastAsia"/>
              <w:noProof/>
              <w:lang w:val="en-US"/>
            </w:rPr>
          </w:pPr>
          <w:del w:id="273" w:author="Administrator" w:date="2018-04-05T09:06:00Z">
            <w:r w:rsidRPr="00B07163" w:rsidDel="00B07163">
              <w:rPr>
                <w:rPrChange w:id="274" w:author="Administrator" w:date="2018-04-05T09:06:00Z">
                  <w:rPr>
                    <w:rStyle w:val="Hyperlink"/>
                    <w:noProof/>
                  </w:rPr>
                </w:rPrChange>
              </w:rPr>
              <w:delText>2.5.6</w:delText>
            </w:r>
            <w:r w:rsidDel="00B07163">
              <w:rPr>
                <w:rFonts w:eastAsiaTheme="minorEastAsia"/>
                <w:noProof/>
                <w:lang w:val="en-US"/>
              </w:rPr>
              <w:tab/>
            </w:r>
            <w:r w:rsidRPr="00B07163" w:rsidDel="00B07163">
              <w:rPr>
                <w:rPrChange w:id="275" w:author="Administrator" w:date="2018-04-05T09:06:00Z">
                  <w:rPr>
                    <w:rStyle w:val="Hyperlink"/>
                    <w:noProof/>
                  </w:rPr>
                </w:rPrChange>
              </w:rPr>
              <w:delText>Rename document set</w:delText>
            </w:r>
            <w:r w:rsidDel="00B07163">
              <w:rPr>
                <w:noProof/>
                <w:webHidden/>
              </w:rPr>
              <w:tab/>
              <w:delText>12</w:delText>
            </w:r>
          </w:del>
        </w:p>
        <w:p w14:paraId="29BD790D" w14:textId="0F9D3B9C" w:rsidR="009B1D64" w:rsidDel="00B07163" w:rsidRDefault="009B1D64">
          <w:pPr>
            <w:pStyle w:val="TOC2"/>
            <w:tabs>
              <w:tab w:val="left" w:pos="880"/>
              <w:tab w:val="right" w:leader="dot" w:pos="9016"/>
            </w:tabs>
            <w:rPr>
              <w:del w:id="276" w:author="Administrator" w:date="2018-04-05T09:06:00Z"/>
              <w:rFonts w:eastAsiaTheme="minorEastAsia"/>
              <w:noProof/>
              <w:lang w:val="en-US"/>
            </w:rPr>
          </w:pPr>
          <w:del w:id="277" w:author="Administrator" w:date="2018-04-05T09:06:00Z">
            <w:r w:rsidRPr="00B07163" w:rsidDel="00B07163">
              <w:rPr>
                <w:rPrChange w:id="278" w:author="Administrator" w:date="2018-04-05T09:06:00Z">
                  <w:rPr>
                    <w:rStyle w:val="Hyperlink"/>
                    <w:noProof/>
                  </w:rPr>
                </w:rPrChange>
              </w:rPr>
              <w:delText>2.6</w:delText>
            </w:r>
            <w:r w:rsidDel="00B07163">
              <w:rPr>
                <w:rFonts w:eastAsiaTheme="minorEastAsia"/>
                <w:noProof/>
                <w:lang w:val="en-US"/>
              </w:rPr>
              <w:tab/>
            </w:r>
            <w:r w:rsidRPr="00B07163" w:rsidDel="00B07163">
              <w:rPr>
                <w:rPrChange w:id="279" w:author="Administrator" w:date="2018-04-05T09:06:00Z">
                  <w:rPr>
                    <w:rStyle w:val="Hyperlink"/>
                    <w:noProof/>
                  </w:rPr>
                </w:rPrChange>
              </w:rPr>
              <w:delText>Permission functionality</w:delText>
            </w:r>
            <w:r w:rsidDel="00B07163">
              <w:rPr>
                <w:noProof/>
                <w:webHidden/>
              </w:rPr>
              <w:tab/>
              <w:delText>13</w:delText>
            </w:r>
          </w:del>
        </w:p>
        <w:p w14:paraId="64D9BDAA" w14:textId="69E395C9" w:rsidR="009B1D64" w:rsidDel="00B07163" w:rsidRDefault="009B1D64">
          <w:pPr>
            <w:pStyle w:val="TOC3"/>
            <w:tabs>
              <w:tab w:val="left" w:pos="1320"/>
              <w:tab w:val="right" w:leader="dot" w:pos="9016"/>
            </w:tabs>
            <w:rPr>
              <w:del w:id="280" w:author="Administrator" w:date="2018-04-05T09:06:00Z"/>
              <w:rFonts w:eastAsiaTheme="minorEastAsia"/>
              <w:noProof/>
              <w:lang w:val="en-US"/>
            </w:rPr>
          </w:pPr>
          <w:del w:id="281" w:author="Administrator" w:date="2018-04-05T09:06:00Z">
            <w:r w:rsidRPr="00B07163" w:rsidDel="00B07163">
              <w:rPr>
                <w:rPrChange w:id="282" w:author="Administrator" w:date="2018-04-05T09:06:00Z">
                  <w:rPr>
                    <w:rStyle w:val="Hyperlink"/>
                    <w:noProof/>
                  </w:rPr>
                </w:rPrChange>
              </w:rPr>
              <w:delText>2.6.1</w:delText>
            </w:r>
            <w:r w:rsidDel="00B07163">
              <w:rPr>
                <w:rFonts w:eastAsiaTheme="minorEastAsia"/>
                <w:noProof/>
                <w:lang w:val="en-US"/>
              </w:rPr>
              <w:tab/>
            </w:r>
            <w:r w:rsidRPr="00B07163" w:rsidDel="00B07163">
              <w:rPr>
                <w:rPrChange w:id="283" w:author="Administrator" w:date="2018-04-05T09:06:00Z">
                  <w:rPr>
                    <w:rStyle w:val="Hyperlink"/>
                    <w:noProof/>
                  </w:rPr>
                </w:rPrChange>
              </w:rPr>
              <w:delText>Break Inheritance</w:delText>
            </w:r>
            <w:r w:rsidDel="00B07163">
              <w:rPr>
                <w:noProof/>
                <w:webHidden/>
              </w:rPr>
              <w:tab/>
              <w:delText>13</w:delText>
            </w:r>
          </w:del>
        </w:p>
        <w:p w14:paraId="104E09B6" w14:textId="7B868796" w:rsidR="009B1D64" w:rsidDel="00B07163" w:rsidRDefault="009B1D64">
          <w:pPr>
            <w:pStyle w:val="TOC3"/>
            <w:tabs>
              <w:tab w:val="left" w:pos="1320"/>
              <w:tab w:val="right" w:leader="dot" w:pos="9016"/>
            </w:tabs>
            <w:rPr>
              <w:del w:id="284" w:author="Administrator" w:date="2018-04-05T09:06:00Z"/>
              <w:rFonts w:eastAsiaTheme="minorEastAsia"/>
              <w:noProof/>
              <w:lang w:val="en-US"/>
            </w:rPr>
          </w:pPr>
          <w:del w:id="285" w:author="Administrator" w:date="2018-04-05T09:06:00Z">
            <w:r w:rsidRPr="00B07163" w:rsidDel="00B07163">
              <w:rPr>
                <w:rPrChange w:id="286" w:author="Administrator" w:date="2018-04-05T09:06:00Z">
                  <w:rPr>
                    <w:rStyle w:val="Hyperlink"/>
                    <w:noProof/>
                  </w:rPr>
                </w:rPrChange>
              </w:rPr>
              <w:delText>2.6.2</w:delText>
            </w:r>
            <w:r w:rsidDel="00B07163">
              <w:rPr>
                <w:rFonts w:eastAsiaTheme="minorEastAsia"/>
                <w:noProof/>
                <w:lang w:val="en-US"/>
              </w:rPr>
              <w:tab/>
            </w:r>
            <w:r w:rsidRPr="00B07163" w:rsidDel="00B07163">
              <w:rPr>
                <w:rPrChange w:id="287" w:author="Administrator" w:date="2018-04-05T09:06:00Z">
                  <w:rPr>
                    <w:rStyle w:val="Hyperlink"/>
                    <w:noProof/>
                  </w:rPr>
                </w:rPrChange>
              </w:rPr>
              <w:delText>Add Permission</w:delText>
            </w:r>
            <w:r w:rsidDel="00B07163">
              <w:rPr>
                <w:noProof/>
                <w:webHidden/>
              </w:rPr>
              <w:tab/>
              <w:delText>13</w:delText>
            </w:r>
          </w:del>
        </w:p>
        <w:p w14:paraId="1CD754A0" w14:textId="558291D7" w:rsidR="009B1D64" w:rsidDel="00B07163" w:rsidRDefault="009B1D64">
          <w:pPr>
            <w:pStyle w:val="TOC3"/>
            <w:tabs>
              <w:tab w:val="left" w:pos="1320"/>
              <w:tab w:val="right" w:leader="dot" w:pos="9016"/>
            </w:tabs>
            <w:rPr>
              <w:del w:id="288" w:author="Administrator" w:date="2018-04-05T09:06:00Z"/>
              <w:rFonts w:eastAsiaTheme="minorEastAsia"/>
              <w:noProof/>
              <w:lang w:val="en-US"/>
            </w:rPr>
          </w:pPr>
          <w:del w:id="289" w:author="Administrator" w:date="2018-04-05T09:06:00Z">
            <w:r w:rsidRPr="00B07163" w:rsidDel="00B07163">
              <w:rPr>
                <w:rPrChange w:id="290" w:author="Administrator" w:date="2018-04-05T09:06:00Z">
                  <w:rPr>
                    <w:rStyle w:val="Hyperlink"/>
                    <w:noProof/>
                  </w:rPr>
                </w:rPrChange>
              </w:rPr>
              <w:delText>2.6.3</w:delText>
            </w:r>
            <w:r w:rsidDel="00B07163">
              <w:rPr>
                <w:rFonts w:eastAsiaTheme="minorEastAsia"/>
                <w:noProof/>
                <w:lang w:val="en-US"/>
              </w:rPr>
              <w:tab/>
            </w:r>
            <w:r w:rsidRPr="00B07163" w:rsidDel="00B07163">
              <w:rPr>
                <w:rPrChange w:id="291" w:author="Administrator" w:date="2018-04-05T09:06:00Z">
                  <w:rPr>
                    <w:rStyle w:val="Hyperlink"/>
                    <w:noProof/>
                  </w:rPr>
                </w:rPrChange>
              </w:rPr>
              <w:delText>Remove Permission</w:delText>
            </w:r>
            <w:r w:rsidDel="00B07163">
              <w:rPr>
                <w:noProof/>
                <w:webHidden/>
              </w:rPr>
              <w:tab/>
              <w:delText>13</w:delText>
            </w:r>
          </w:del>
        </w:p>
        <w:p w14:paraId="0BD638DF" w14:textId="40403786" w:rsidR="009B1D64" w:rsidDel="00B07163" w:rsidRDefault="009B1D64">
          <w:pPr>
            <w:pStyle w:val="TOC3"/>
            <w:tabs>
              <w:tab w:val="left" w:pos="1320"/>
              <w:tab w:val="right" w:leader="dot" w:pos="9016"/>
            </w:tabs>
            <w:rPr>
              <w:del w:id="292" w:author="Administrator" w:date="2018-04-05T09:06:00Z"/>
              <w:rFonts w:eastAsiaTheme="minorEastAsia"/>
              <w:noProof/>
              <w:lang w:val="en-US"/>
            </w:rPr>
          </w:pPr>
          <w:del w:id="293" w:author="Administrator" w:date="2018-04-05T09:06:00Z">
            <w:r w:rsidRPr="00B07163" w:rsidDel="00B07163">
              <w:rPr>
                <w:rPrChange w:id="294" w:author="Administrator" w:date="2018-04-05T09:06:00Z">
                  <w:rPr>
                    <w:rStyle w:val="Hyperlink"/>
                    <w:noProof/>
                  </w:rPr>
                </w:rPrChange>
              </w:rPr>
              <w:delText>2.6.4</w:delText>
            </w:r>
            <w:r w:rsidDel="00B07163">
              <w:rPr>
                <w:rFonts w:eastAsiaTheme="minorEastAsia"/>
                <w:noProof/>
                <w:lang w:val="en-US"/>
              </w:rPr>
              <w:tab/>
            </w:r>
            <w:r w:rsidRPr="00B07163" w:rsidDel="00B07163">
              <w:rPr>
                <w:rPrChange w:id="295" w:author="Administrator" w:date="2018-04-05T09:06:00Z">
                  <w:rPr>
                    <w:rStyle w:val="Hyperlink"/>
                    <w:noProof/>
                  </w:rPr>
                </w:rPrChange>
              </w:rPr>
              <w:delText>Get Permissions</w:delText>
            </w:r>
            <w:r w:rsidDel="00B07163">
              <w:rPr>
                <w:noProof/>
                <w:webHidden/>
              </w:rPr>
              <w:tab/>
              <w:delText>13</w:delText>
            </w:r>
          </w:del>
        </w:p>
        <w:p w14:paraId="27FEC0F3" w14:textId="16056065" w:rsidR="00052D4C" w:rsidRDefault="00185C01" w:rsidP="0012067D">
          <w:pPr>
            <w:rPr>
              <w:b/>
              <w:bCs/>
              <w:noProof/>
            </w:rPr>
          </w:pPr>
          <w:r>
            <w:rPr>
              <w:b/>
              <w:bCs/>
              <w:noProof/>
              <w:lang w:val="en-US"/>
            </w:rPr>
            <w:fldChar w:fldCharType="end"/>
          </w:r>
        </w:p>
      </w:sdtContent>
    </w:sdt>
    <w:p w14:paraId="3B32DC45" w14:textId="77777777" w:rsidR="00893ACF" w:rsidRDefault="00893ACF">
      <w:pPr>
        <w:rPr>
          <w:bCs/>
          <w:noProof/>
        </w:rPr>
      </w:pPr>
      <w:r>
        <w:rPr>
          <w:bCs/>
          <w:noProof/>
        </w:rPr>
        <w:br w:type="page"/>
      </w:r>
    </w:p>
    <w:p w14:paraId="0B419098" w14:textId="77777777" w:rsidR="00893ACF" w:rsidRDefault="00893ACF" w:rsidP="00893ACF">
      <w:pPr>
        <w:pStyle w:val="Heading1"/>
      </w:pPr>
      <w:bookmarkStart w:id="296" w:name="_Toc510682515"/>
      <w:r>
        <w:lastRenderedPageBreak/>
        <w:t>Introduction</w:t>
      </w:r>
      <w:bookmarkEnd w:id="296"/>
    </w:p>
    <w:p w14:paraId="4C88DDE1" w14:textId="0D35E549" w:rsidR="00893ACF" w:rsidRDefault="00893ACF" w:rsidP="00893ACF">
      <w:r>
        <w:t>The document aims to describe the functionality that the K2NE SharePoint Content broker has.</w:t>
      </w:r>
      <w:r w:rsidR="00D02D27">
        <w:t xml:space="preserve"> The document is a description of the interface that this service broker has. With interface, we refer to the Service Objects, Properties and Methods that a service instance will provide.</w:t>
      </w:r>
      <w:r w:rsidR="002D0D20">
        <w:t xml:space="preserve"> The service instance’s configuration options will also be described.</w:t>
      </w:r>
    </w:p>
    <w:p w14:paraId="5B2B98D9" w14:textId="77777777" w:rsidR="00893ACF" w:rsidRPr="00893ACF" w:rsidRDefault="00893ACF" w:rsidP="00893ACF">
      <w:pPr>
        <w:pStyle w:val="Heading1"/>
      </w:pPr>
      <w:bookmarkStart w:id="297" w:name="_Toc510682516"/>
      <w:r>
        <w:t>Methods</w:t>
      </w:r>
      <w:bookmarkEnd w:id="297"/>
    </w:p>
    <w:p w14:paraId="1E3BC25E" w14:textId="77777777" w:rsidR="00893ACF" w:rsidRDefault="00893ACF" w:rsidP="00893ACF">
      <w:r>
        <w:t>Listed in this chapter are all the methods that the service broker aims to have. Every method provides details of the Input, required and output properties/parameters as well as a short description.</w:t>
      </w:r>
    </w:p>
    <w:p w14:paraId="26F8F228" w14:textId="77777777" w:rsidR="00893ACF" w:rsidRDefault="00893ACF" w:rsidP="00462786">
      <w:pPr>
        <w:pStyle w:val="Heading2"/>
      </w:pPr>
      <w:bookmarkStart w:id="298" w:name="_Toc510682517"/>
      <w:r>
        <w:t>Special properties</w:t>
      </w:r>
      <w:bookmarkEnd w:id="298"/>
    </w:p>
    <w:p w14:paraId="2E3AFB77" w14:textId="1111683B" w:rsidR="00893ACF" w:rsidRDefault="00893ACF" w:rsidP="00893ACF">
      <w:r>
        <w:t xml:space="preserve">The broker is dynamic, this means that a list/library is </w:t>
      </w:r>
      <w:r w:rsidR="00462786">
        <w:t>interrogated</w:t>
      </w:r>
      <w:r>
        <w:t xml:space="preserve"> and all fields are provided as output properties </w:t>
      </w:r>
      <w:r w:rsidR="00462786">
        <w:t xml:space="preserve">for a given method. If a method has these output properties, </w:t>
      </w:r>
      <w:r w:rsidR="002D0D20">
        <w:t>then</w:t>
      </w:r>
      <w:r w:rsidR="00462786">
        <w:t xml:space="preserve"> this is indicated by ‘** dynamic **’. In case of a document library, the file content is NOT included</w:t>
      </w:r>
      <w:r w:rsidR="002D0D20">
        <w:t xml:space="preserve"> an</w:t>
      </w:r>
      <w:r w:rsidR="005653B3">
        <w:t>d will be indicted specifically. The name of the document and link to the document are provided.</w:t>
      </w:r>
      <w:r w:rsidR="00661901">
        <w:t xml:space="preserve"> Dynamic properties are named quite specifically. They will use the internal name within SP for it’s system name, they will use the display name for its display name. Because a list can have multiple properties with the same display name, it means that clashes will occur, in which case the displayname is prefixed by “(internal name)”. This behaviour can also be forced by the service instance configuration property.</w:t>
      </w:r>
    </w:p>
    <w:p w14:paraId="126B57E7" w14:textId="77777777" w:rsidR="00661901" w:rsidRDefault="00661901" w:rsidP="00893ACF"/>
    <w:p w14:paraId="5B62DDF6" w14:textId="543BF71F" w:rsidR="00462786" w:rsidRDefault="00462786" w:rsidP="00893ACF">
      <w:r>
        <w:t>The SiteURL property (only provided at input) is a property that is created depending on the service instance configuration.</w:t>
      </w:r>
      <w:r w:rsidR="002D0D20">
        <w:t xml:space="preserve"> The property depends on the ‘Dynamic’ service instance property.</w:t>
      </w:r>
    </w:p>
    <w:p w14:paraId="4F695F66" w14:textId="65191522" w:rsidR="00462786" w:rsidRDefault="00462786" w:rsidP="00893ACF">
      <w:r>
        <w:t>A * next to the input property indicates that the property is required.</w:t>
      </w:r>
    </w:p>
    <w:p w14:paraId="0E4CB1B1" w14:textId="343D8B07" w:rsidR="002D0D20" w:rsidRDefault="002D0D20" w:rsidP="00893ACF">
      <w:r>
        <w:t>Lookup and User columns will not only have a 1 to 1 mapping, there will be additional properties that provide only the value (number/id) and that provide the display value. This is useful as a lookup property in SharePoint is stored as (for example) “3;London”. This value itself will be provided, the ‘3’ value will be provided and the “London” value will be provided in separate properties.</w:t>
      </w:r>
    </w:p>
    <w:p w14:paraId="7EC9936E" w14:textId="0E690EEB" w:rsidR="006A7BC9" w:rsidRDefault="006A7BC9" w:rsidP="00893ACF">
      <w:r>
        <w:t>To make method names unique, we will prefix them with the ServiceObject name. This is not reflected in the document and will only impact the system name of the method.</w:t>
      </w:r>
    </w:p>
    <w:p w14:paraId="7B0AEEC2" w14:textId="77777777" w:rsidR="005A7A0B" w:rsidRDefault="005A7A0B" w:rsidP="005A7A0B">
      <w:pPr>
        <w:pStyle w:val="Heading2"/>
      </w:pPr>
      <w:bookmarkStart w:id="299" w:name="_Toc505536505"/>
      <w:bookmarkStart w:id="300" w:name="_Toc510682518"/>
      <w:bookmarkEnd w:id="299"/>
      <w:r>
        <w:t>List and library functions</w:t>
      </w:r>
      <w:bookmarkEnd w:id="300"/>
    </w:p>
    <w:p w14:paraId="34FEE870" w14:textId="77777777" w:rsidR="00893ACF" w:rsidRDefault="00893ACF" w:rsidP="005A7A0B">
      <w:pPr>
        <w:pStyle w:val="Heading3"/>
      </w:pPr>
      <w:bookmarkStart w:id="301" w:name="_Toc510682519"/>
      <w:r>
        <w:t>Get Item By Id</w:t>
      </w:r>
      <w:bookmarkEnd w:id="301"/>
    </w:p>
    <w:tbl>
      <w:tblPr>
        <w:tblStyle w:val="LightList-Accent1"/>
        <w:tblW w:w="0" w:type="auto"/>
        <w:tblLook w:val="04A0" w:firstRow="1" w:lastRow="0" w:firstColumn="1" w:lastColumn="0" w:noHBand="0" w:noVBand="1"/>
        <w:tblPrChange w:id="302"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303">
          <w:tblGrid>
            <w:gridCol w:w="360"/>
            <w:gridCol w:w="360"/>
          </w:tblGrid>
        </w:tblGridChange>
      </w:tblGrid>
      <w:tr w:rsidR="00462786" w14:paraId="4245869D"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04" w:author="Konstantin Bondarchuk" w:date="2018-02-12T10:05:00Z">
              <w:tcPr>
                <w:tcW w:w="0" w:type="auto"/>
              </w:tcPr>
            </w:tcPrChange>
          </w:tcPr>
          <w:p w14:paraId="0A8540F4" w14:textId="77777777" w:rsidR="00462786" w:rsidRDefault="00462786" w:rsidP="00893ACF">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305" w:author="Konstantin Bondarchuk" w:date="2018-02-12T10:05:00Z">
              <w:tcPr>
                <w:tcW w:w="6570" w:type="dxa"/>
              </w:tcPr>
            </w:tcPrChange>
          </w:tcPr>
          <w:p w14:paraId="76BF51B6" w14:textId="77777777" w:rsidR="00462786" w:rsidRDefault="00462786" w:rsidP="00893ACF">
            <w:pPr>
              <w:cnfStyle w:val="100000000000" w:firstRow="1" w:lastRow="0" w:firstColumn="0" w:lastColumn="0" w:oddVBand="0" w:evenVBand="0" w:oddHBand="0" w:evenHBand="0" w:firstRowFirstColumn="0" w:firstRowLastColumn="0" w:lastRowFirstColumn="0" w:lastRowLastColumn="0"/>
            </w:pPr>
            <w:r>
              <w:t>GetItemById</w:t>
            </w:r>
          </w:p>
        </w:tc>
      </w:tr>
      <w:tr w:rsidR="00462786" w14:paraId="65EF3DC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06" w:author="Konstantin Bondarchuk" w:date="2018-02-12T10:05:00Z">
              <w:tcPr>
                <w:tcW w:w="0" w:type="auto"/>
              </w:tcPr>
            </w:tcPrChange>
          </w:tcPr>
          <w:p w14:paraId="5B62C6C6" w14:textId="77777777" w:rsidR="00462786" w:rsidRDefault="00462786" w:rsidP="00893ACF">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307" w:author="Konstantin Bondarchuk" w:date="2018-02-12T10:05:00Z">
              <w:tcPr>
                <w:tcW w:w="6570" w:type="dxa"/>
              </w:tcPr>
            </w:tcPrChange>
          </w:tcPr>
          <w:p w14:paraId="4F989208" w14:textId="77777777" w:rsidR="00462786" w:rsidRDefault="00462786" w:rsidP="00893ACF">
            <w:pPr>
              <w:cnfStyle w:val="000000100000" w:firstRow="0" w:lastRow="0" w:firstColumn="0" w:lastColumn="0" w:oddVBand="0" w:evenVBand="0" w:oddHBand="1" w:evenHBand="0" w:firstRowFirstColumn="0" w:firstRowLastColumn="0" w:lastRowFirstColumn="0" w:lastRowLastColumn="0"/>
            </w:pPr>
            <w:r>
              <w:t>Get Item By Id</w:t>
            </w:r>
          </w:p>
        </w:tc>
      </w:tr>
      <w:tr w:rsidR="00462786" w14:paraId="5D6DAE5F"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08" w:author="Konstantin Bondarchuk" w:date="2018-02-12T10:05:00Z">
              <w:tcPr>
                <w:tcW w:w="0" w:type="auto"/>
              </w:tcPr>
            </w:tcPrChange>
          </w:tcPr>
          <w:p w14:paraId="691ED445" w14:textId="77777777" w:rsidR="00462786" w:rsidRDefault="00462786" w:rsidP="00893ACF">
            <w:r>
              <w:t>Method type:</w:t>
            </w:r>
          </w:p>
        </w:tc>
        <w:tc>
          <w:tcPr>
            <w:tcW w:w="6570" w:type="dxa"/>
            <w:tcPrChange w:id="309" w:author="Konstantin Bondarchuk" w:date="2018-02-12T10:05:00Z">
              <w:tcPr>
                <w:tcW w:w="6570" w:type="dxa"/>
              </w:tcPr>
            </w:tcPrChange>
          </w:tcPr>
          <w:p w14:paraId="78B5E1BB" w14:textId="77777777" w:rsidR="00462786" w:rsidRDefault="00462786" w:rsidP="00893ACF">
            <w:pPr>
              <w:cnfStyle w:val="000000000000" w:firstRow="0" w:lastRow="0" w:firstColumn="0" w:lastColumn="0" w:oddVBand="0" w:evenVBand="0" w:oddHBand="0" w:evenHBand="0" w:firstRowFirstColumn="0" w:firstRowLastColumn="0" w:lastRowFirstColumn="0" w:lastRowLastColumn="0"/>
            </w:pPr>
            <w:r>
              <w:t>Read</w:t>
            </w:r>
          </w:p>
        </w:tc>
      </w:tr>
      <w:tr w:rsidR="00462786" w14:paraId="08F11D3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10" w:author="Konstantin Bondarchuk" w:date="2018-02-12T10:05:00Z">
              <w:tcPr>
                <w:tcW w:w="0" w:type="auto"/>
              </w:tcPr>
            </w:tcPrChange>
          </w:tcPr>
          <w:p w14:paraId="354BA1A9" w14:textId="77777777" w:rsidR="00462786" w:rsidRDefault="00462786" w:rsidP="00893ACF">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311" w:author="Konstantin Bondarchuk" w:date="2018-02-12T10:05:00Z">
              <w:tcPr>
                <w:tcW w:w="6570" w:type="dxa"/>
              </w:tcPr>
            </w:tcPrChange>
          </w:tcPr>
          <w:p w14:paraId="1B331DD4" w14:textId="3A4FD6CF" w:rsidR="00462786" w:rsidRDefault="00462786" w:rsidP="00893ACF">
            <w:pPr>
              <w:cnfStyle w:val="000000100000" w:firstRow="0" w:lastRow="0" w:firstColumn="0" w:lastColumn="0" w:oddVBand="0" w:evenVBand="0" w:oddHBand="1" w:evenHBand="0" w:firstRowFirstColumn="0" w:firstRowLastColumn="0" w:lastRowFirstColumn="0" w:lastRowLastColumn="0"/>
            </w:pPr>
            <w:r>
              <w:t>Retrieves a single item from a list or library, based on the unique ID of the item.</w:t>
            </w:r>
            <w:r w:rsidR="005653B3">
              <w:t xml:space="preserve"> No Document content is ever returned  by this method.</w:t>
            </w:r>
          </w:p>
        </w:tc>
      </w:tr>
      <w:tr w:rsidR="00462786" w14:paraId="38F6923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12" w:author="Konstantin Bondarchuk" w:date="2018-02-12T10:05:00Z">
              <w:tcPr>
                <w:tcW w:w="0" w:type="auto"/>
              </w:tcPr>
            </w:tcPrChange>
          </w:tcPr>
          <w:p w14:paraId="4BE582EE" w14:textId="77777777" w:rsidR="00462786" w:rsidRDefault="00462786" w:rsidP="00893ACF">
            <w:r>
              <w:t>Input properties:</w:t>
            </w:r>
          </w:p>
        </w:tc>
        <w:tc>
          <w:tcPr>
            <w:tcW w:w="6570" w:type="dxa"/>
            <w:tcPrChange w:id="313" w:author="Konstantin Bondarchuk" w:date="2018-02-12T10:05:00Z">
              <w:tcPr>
                <w:tcW w:w="6570" w:type="dxa"/>
              </w:tcPr>
            </w:tcPrChange>
          </w:tcPr>
          <w:p w14:paraId="23BDD407" w14:textId="77777777" w:rsidR="00462786" w:rsidRDefault="00462786" w:rsidP="00893ACF">
            <w:pPr>
              <w:cnfStyle w:val="000000000000" w:firstRow="0" w:lastRow="0" w:firstColumn="0" w:lastColumn="0" w:oddVBand="0" w:evenVBand="0" w:oddHBand="0" w:evenHBand="0" w:firstRowFirstColumn="0" w:firstRowLastColumn="0" w:lastRowFirstColumn="0" w:lastRowLastColumn="0"/>
            </w:pPr>
            <w:r>
              <w:t>Id *</w:t>
            </w:r>
          </w:p>
        </w:tc>
      </w:tr>
      <w:tr w:rsidR="00462786" w14:paraId="5074818C"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14" w:author="Konstantin Bondarchuk" w:date="2018-02-12T10:05:00Z">
              <w:tcPr>
                <w:tcW w:w="0" w:type="auto"/>
              </w:tcPr>
            </w:tcPrChange>
          </w:tcPr>
          <w:p w14:paraId="1E69DDBD" w14:textId="77777777" w:rsidR="00462786" w:rsidRDefault="00462786" w:rsidP="00893ACF">
            <w:pPr>
              <w:cnfStyle w:val="001000100000" w:firstRow="0" w:lastRow="0" w:firstColumn="1" w:lastColumn="0" w:oddVBand="0" w:evenVBand="0" w:oddHBand="1" w:evenHBand="0" w:firstRowFirstColumn="0" w:firstRowLastColumn="0" w:lastRowFirstColumn="0" w:lastRowLastColumn="0"/>
            </w:pPr>
          </w:p>
        </w:tc>
        <w:tc>
          <w:tcPr>
            <w:tcW w:w="6570" w:type="dxa"/>
            <w:tcPrChange w:id="315" w:author="Konstantin Bondarchuk" w:date="2018-02-12T10:05:00Z">
              <w:tcPr>
                <w:tcW w:w="6570" w:type="dxa"/>
              </w:tcPr>
            </w:tcPrChange>
          </w:tcPr>
          <w:p w14:paraId="5A2C634B" w14:textId="3063E3EE" w:rsidR="00462786" w:rsidRDefault="002D0D20" w:rsidP="00893ACF">
            <w:pPr>
              <w:cnfStyle w:val="000000100000" w:firstRow="0" w:lastRow="0" w:firstColumn="0" w:lastColumn="0" w:oddVBand="0" w:evenVBand="0" w:oddHBand="1" w:evenHBand="0" w:firstRowFirstColumn="0" w:firstRowLastColumn="0" w:lastRowFirstColumn="0" w:lastRowLastColumn="0"/>
            </w:pPr>
            <w:r>
              <w:t>SiteURL</w:t>
            </w:r>
            <w:r w:rsidR="00462786">
              <w:t xml:space="preserve"> *</w:t>
            </w:r>
          </w:p>
        </w:tc>
      </w:tr>
      <w:tr w:rsidR="00462786" w14:paraId="1E4C410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16" w:author="Konstantin Bondarchuk" w:date="2018-02-12T10:05:00Z">
              <w:tcPr>
                <w:tcW w:w="0" w:type="auto"/>
              </w:tcPr>
            </w:tcPrChange>
          </w:tcPr>
          <w:p w14:paraId="5DA21837" w14:textId="77777777" w:rsidR="00462786" w:rsidRDefault="00462786" w:rsidP="00893ACF">
            <w:r>
              <w:t>Output properties:</w:t>
            </w:r>
          </w:p>
        </w:tc>
        <w:tc>
          <w:tcPr>
            <w:tcW w:w="6570" w:type="dxa"/>
            <w:tcPrChange w:id="317" w:author="Konstantin Bondarchuk" w:date="2018-02-12T10:05:00Z">
              <w:tcPr>
                <w:tcW w:w="6570" w:type="dxa"/>
              </w:tcPr>
            </w:tcPrChange>
          </w:tcPr>
          <w:p w14:paraId="42ABCFFD" w14:textId="77777777" w:rsidR="00462786" w:rsidRDefault="00462786" w:rsidP="00893ACF">
            <w:pPr>
              <w:cnfStyle w:val="000000000000" w:firstRow="0" w:lastRow="0" w:firstColumn="0" w:lastColumn="0" w:oddVBand="0" w:evenVBand="0" w:oddHBand="0" w:evenHBand="0" w:firstRowFirstColumn="0" w:firstRowLastColumn="0" w:lastRowFirstColumn="0" w:lastRowLastColumn="0"/>
            </w:pPr>
            <w:r>
              <w:t>** Dynamic **</w:t>
            </w:r>
          </w:p>
        </w:tc>
      </w:tr>
      <w:tr w:rsidR="00F61F76" w14:paraId="6D9A4C6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18" w:author="Konstantin Bondarchuk" w:date="2018-02-12T10:05:00Z">
              <w:tcPr>
                <w:tcW w:w="0" w:type="auto"/>
              </w:tcPr>
            </w:tcPrChange>
          </w:tcPr>
          <w:p w14:paraId="056FC8C6" w14:textId="77777777" w:rsidR="00F61F76" w:rsidRDefault="00F61F76" w:rsidP="00893ACF">
            <w:pPr>
              <w:cnfStyle w:val="001000100000" w:firstRow="0" w:lastRow="0" w:firstColumn="1" w:lastColumn="0" w:oddVBand="0" w:evenVBand="0" w:oddHBand="1" w:evenHBand="0" w:firstRowFirstColumn="0" w:firstRowLastColumn="0" w:lastRowFirstColumn="0" w:lastRowLastColumn="0"/>
            </w:pPr>
          </w:p>
        </w:tc>
        <w:tc>
          <w:tcPr>
            <w:tcW w:w="6570" w:type="dxa"/>
            <w:tcPrChange w:id="319" w:author="Konstantin Bondarchuk" w:date="2018-02-12T10:05:00Z">
              <w:tcPr>
                <w:tcW w:w="6570" w:type="dxa"/>
              </w:tcPr>
            </w:tcPrChange>
          </w:tcPr>
          <w:p w14:paraId="0FD465A5" w14:textId="77777777" w:rsidR="00F61F76" w:rsidRDefault="00F61F76" w:rsidP="00893ACF">
            <w:pPr>
              <w:cnfStyle w:val="000000100000" w:firstRow="0" w:lastRow="0" w:firstColumn="0" w:lastColumn="0" w:oddVBand="0" w:evenVBand="0" w:oddHBand="1" w:evenHBand="0" w:firstRowFirstColumn="0" w:firstRowLastColumn="0" w:lastRowFirstColumn="0" w:lastRowLastColumn="0"/>
            </w:pPr>
            <w:r>
              <w:t>FileName - only in case of a document library</w:t>
            </w:r>
          </w:p>
        </w:tc>
      </w:tr>
      <w:tr w:rsidR="00F61F76" w14:paraId="225409DC"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20" w:author="Konstantin Bondarchuk" w:date="2018-02-12T10:05:00Z">
              <w:tcPr>
                <w:tcW w:w="0" w:type="auto"/>
              </w:tcPr>
            </w:tcPrChange>
          </w:tcPr>
          <w:p w14:paraId="7D476B9D" w14:textId="77777777" w:rsidR="00F61F76" w:rsidRDefault="00F61F76" w:rsidP="00893ACF"/>
        </w:tc>
        <w:tc>
          <w:tcPr>
            <w:tcW w:w="6570" w:type="dxa"/>
            <w:tcPrChange w:id="321" w:author="Konstantin Bondarchuk" w:date="2018-02-12T10:05:00Z">
              <w:tcPr>
                <w:tcW w:w="6570" w:type="dxa"/>
              </w:tcPr>
            </w:tcPrChange>
          </w:tcPr>
          <w:p w14:paraId="3C33DD1F" w14:textId="77777777" w:rsidR="00F61F76" w:rsidRDefault="00EF03B2" w:rsidP="00893ACF">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bl>
    <w:p w14:paraId="2C6E99F6" w14:textId="77777777" w:rsidR="00462786" w:rsidRDefault="00462786" w:rsidP="00893ACF"/>
    <w:p w14:paraId="3509D370" w14:textId="77777777" w:rsidR="00462786" w:rsidRDefault="00462786" w:rsidP="005A7A0B">
      <w:pPr>
        <w:pStyle w:val="Heading3"/>
      </w:pPr>
      <w:bookmarkStart w:id="322" w:name="_Toc510682520"/>
      <w:commentRangeStart w:id="323"/>
      <w:commentRangeStart w:id="324"/>
      <w:commentRangeStart w:id="325"/>
      <w:r>
        <w:t>Create Item</w:t>
      </w:r>
      <w:bookmarkEnd w:id="322"/>
    </w:p>
    <w:tbl>
      <w:tblPr>
        <w:tblStyle w:val="LightList-Accent1"/>
        <w:tblW w:w="0" w:type="auto"/>
        <w:tblLook w:val="04A0" w:firstRow="1" w:lastRow="0" w:firstColumn="1" w:lastColumn="0" w:noHBand="0" w:noVBand="1"/>
        <w:tblPrChange w:id="326"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327">
          <w:tblGrid>
            <w:gridCol w:w="360"/>
            <w:gridCol w:w="360"/>
          </w:tblGrid>
        </w:tblGridChange>
      </w:tblGrid>
      <w:tr w:rsidR="00462786" w14:paraId="60D6F299"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28" w:author="Konstantin Bondarchuk" w:date="2018-02-12T10:05:00Z">
              <w:tcPr>
                <w:tcW w:w="0" w:type="auto"/>
              </w:tcPr>
            </w:tcPrChange>
          </w:tcPr>
          <w:p w14:paraId="0BE5D9F0" w14:textId="77777777" w:rsidR="00462786" w:rsidRDefault="00462786"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329" w:author="Konstantin Bondarchuk" w:date="2018-02-12T10:05:00Z">
              <w:tcPr>
                <w:tcW w:w="6570" w:type="dxa"/>
              </w:tcPr>
            </w:tcPrChange>
          </w:tcPr>
          <w:p w14:paraId="703A3905" w14:textId="77777777" w:rsidR="00462786" w:rsidRDefault="00462786" w:rsidP="00066D2E">
            <w:pPr>
              <w:cnfStyle w:val="100000000000" w:firstRow="1" w:lastRow="0" w:firstColumn="0" w:lastColumn="0" w:oddVBand="0" w:evenVBand="0" w:oddHBand="0" w:evenHBand="0" w:firstRowFirstColumn="0" w:firstRowLastColumn="0" w:lastRowFirstColumn="0" w:lastRowLastColumn="0"/>
            </w:pPr>
            <w:r>
              <w:t>CreateItem</w:t>
            </w:r>
          </w:p>
        </w:tc>
      </w:tr>
      <w:tr w:rsidR="00462786" w14:paraId="151DE04E"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30" w:author="Konstantin Bondarchuk" w:date="2018-02-12T10:05:00Z">
              <w:tcPr>
                <w:tcW w:w="0" w:type="auto"/>
              </w:tcPr>
            </w:tcPrChange>
          </w:tcPr>
          <w:p w14:paraId="27DA87B6" w14:textId="77777777" w:rsidR="00462786" w:rsidRDefault="00462786"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331" w:author="Konstantin Bondarchuk" w:date="2018-02-12T10:05:00Z">
              <w:tcPr>
                <w:tcW w:w="6570" w:type="dxa"/>
              </w:tcPr>
            </w:tcPrChange>
          </w:tcPr>
          <w:p w14:paraId="7E3CCBE4" w14:textId="13BD464A" w:rsidR="005A7A0B" w:rsidRDefault="005653B3" w:rsidP="00066D2E">
            <w:pPr>
              <w:cnfStyle w:val="000000100000" w:firstRow="0" w:lastRow="0" w:firstColumn="0" w:lastColumn="0" w:oddVBand="0" w:evenVBand="0" w:oddHBand="1" w:evenHBand="0" w:firstRowFirstColumn="0" w:firstRowLastColumn="0" w:lastRowFirstColumn="0" w:lastRowLastColumn="0"/>
            </w:pPr>
            <w:r>
              <w:t>Create Item</w:t>
            </w:r>
          </w:p>
        </w:tc>
      </w:tr>
      <w:tr w:rsidR="00462786" w14:paraId="673C994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32" w:author="Konstantin Bondarchuk" w:date="2018-02-12T10:05:00Z">
              <w:tcPr>
                <w:tcW w:w="0" w:type="auto"/>
              </w:tcPr>
            </w:tcPrChange>
          </w:tcPr>
          <w:p w14:paraId="42D36AD2" w14:textId="77777777" w:rsidR="00462786" w:rsidRDefault="00462786" w:rsidP="00066D2E">
            <w:r>
              <w:t>Method type:</w:t>
            </w:r>
          </w:p>
        </w:tc>
        <w:tc>
          <w:tcPr>
            <w:tcW w:w="6570" w:type="dxa"/>
            <w:tcPrChange w:id="333" w:author="Konstantin Bondarchuk" w:date="2018-02-12T10:05:00Z">
              <w:tcPr>
                <w:tcW w:w="6570" w:type="dxa"/>
              </w:tcPr>
            </w:tcPrChange>
          </w:tcPr>
          <w:p w14:paraId="08693BC8" w14:textId="77777777" w:rsidR="00462786" w:rsidRDefault="00462786" w:rsidP="00066D2E">
            <w:pPr>
              <w:cnfStyle w:val="000000000000" w:firstRow="0" w:lastRow="0" w:firstColumn="0" w:lastColumn="0" w:oddVBand="0" w:evenVBand="0" w:oddHBand="0" w:evenHBand="0" w:firstRowFirstColumn="0" w:firstRowLastColumn="0" w:lastRowFirstColumn="0" w:lastRowLastColumn="0"/>
            </w:pPr>
            <w:r>
              <w:t>Create</w:t>
            </w:r>
          </w:p>
        </w:tc>
      </w:tr>
      <w:tr w:rsidR="00462786" w14:paraId="2F48DF37"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34" w:author="Konstantin Bondarchuk" w:date="2018-02-12T10:05:00Z">
              <w:tcPr>
                <w:tcW w:w="0" w:type="auto"/>
              </w:tcPr>
            </w:tcPrChange>
          </w:tcPr>
          <w:p w14:paraId="3241BF10" w14:textId="77777777" w:rsidR="00462786" w:rsidRDefault="00462786"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335" w:author="Konstantin Bondarchuk" w:date="2018-02-12T10:05:00Z">
              <w:tcPr>
                <w:tcW w:w="6570" w:type="dxa"/>
              </w:tcPr>
            </w:tcPrChange>
          </w:tcPr>
          <w:p w14:paraId="55F5EEEE" w14:textId="3DD04F1D" w:rsidR="00462786" w:rsidRDefault="00462786" w:rsidP="00066D2E">
            <w:pPr>
              <w:cnfStyle w:val="000000100000" w:firstRow="0" w:lastRow="0" w:firstColumn="0" w:lastColumn="0" w:oddVBand="0" w:evenVBand="0" w:oddHBand="1" w:evenHBand="0" w:firstRowFirstColumn="0" w:firstRowLastColumn="0" w:lastRowFirstColumn="0" w:lastRowLastColumn="0"/>
            </w:pPr>
            <w:r>
              <w:t>Creates a single item in a list</w:t>
            </w:r>
            <w:ins w:id="336" w:author="Ruben d'Arco" w:date="2018-02-08T12:37:00Z">
              <w:r w:rsidR="006F6CDB">
                <w:t>.</w:t>
              </w:r>
            </w:ins>
            <w:del w:id="337" w:author="Ruben d'Arco" w:date="2018-02-08T12:37:00Z">
              <w:r w:rsidDel="006F6CDB">
                <w:delText xml:space="preserve"> or library. </w:delText>
              </w:r>
            </w:del>
          </w:p>
        </w:tc>
      </w:tr>
      <w:tr w:rsidR="00462786" w14:paraId="5D11953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38" w:author="Konstantin Bondarchuk" w:date="2018-02-12T10:05:00Z">
              <w:tcPr>
                <w:tcW w:w="0" w:type="auto"/>
              </w:tcPr>
            </w:tcPrChange>
          </w:tcPr>
          <w:p w14:paraId="13924BAA" w14:textId="77777777" w:rsidR="00462786" w:rsidRDefault="00462786" w:rsidP="00066D2E">
            <w:r>
              <w:t>Input properties:</w:t>
            </w:r>
          </w:p>
        </w:tc>
        <w:tc>
          <w:tcPr>
            <w:tcW w:w="6570" w:type="dxa"/>
            <w:tcPrChange w:id="339" w:author="Konstantin Bondarchuk" w:date="2018-02-12T10:05:00Z">
              <w:tcPr>
                <w:tcW w:w="6570" w:type="dxa"/>
              </w:tcPr>
            </w:tcPrChange>
          </w:tcPr>
          <w:p w14:paraId="0F4615EB" w14:textId="77777777" w:rsidR="00462786" w:rsidRDefault="00462786" w:rsidP="00066D2E">
            <w:pPr>
              <w:cnfStyle w:val="000000000000" w:firstRow="0" w:lastRow="0" w:firstColumn="0" w:lastColumn="0" w:oddVBand="0" w:evenVBand="0" w:oddHBand="0" w:evenHBand="0" w:firstRowFirstColumn="0" w:firstRowLastColumn="0" w:lastRowFirstColumn="0" w:lastRowLastColumn="0"/>
            </w:pPr>
            <w:r>
              <w:t>** Dynamic **</w:t>
            </w:r>
          </w:p>
        </w:tc>
      </w:tr>
      <w:tr w:rsidR="00462786" w14:paraId="7A7DEE56"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40" w:author="Konstantin Bondarchuk" w:date="2018-02-12T10:05:00Z">
              <w:tcPr>
                <w:tcW w:w="0" w:type="auto"/>
              </w:tcPr>
            </w:tcPrChange>
          </w:tcPr>
          <w:p w14:paraId="5684709B" w14:textId="77777777" w:rsidR="00462786" w:rsidRDefault="00462786"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341" w:author="Konstantin Bondarchuk" w:date="2018-02-12T10:05:00Z">
              <w:tcPr>
                <w:tcW w:w="6570" w:type="dxa"/>
              </w:tcPr>
            </w:tcPrChange>
          </w:tcPr>
          <w:p w14:paraId="0FD11DBA" w14:textId="5F3E3CC7" w:rsidR="00462786" w:rsidRDefault="002D0D20" w:rsidP="00066D2E">
            <w:pPr>
              <w:cnfStyle w:val="000000100000" w:firstRow="0" w:lastRow="0" w:firstColumn="0" w:lastColumn="0" w:oddVBand="0" w:evenVBand="0" w:oddHBand="1" w:evenHBand="0" w:firstRowFirstColumn="0" w:firstRowLastColumn="0" w:lastRowFirstColumn="0" w:lastRowLastColumn="0"/>
            </w:pPr>
            <w:r>
              <w:t>SiteURL</w:t>
            </w:r>
            <w:r w:rsidR="00462786">
              <w:t xml:space="preserve"> *</w:t>
            </w:r>
          </w:p>
        </w:tc>
      </w:tr>
      <w:tr w:rsidR="00926D5F" w14:paraId="72531872"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42" w:author="Konstantin Bondarchuk" w:date="2018-02-12T10:05:00Z">
              <w:tcPr>
                <w:tcW w:w="0" w:type="auto"/>
              </w:tcPr>
            </w:tcPrChange>
          </w:tcPr>
          <w:p w14:paraId="54AB3A31" w14:textId="77777777" w:rsidR="00926D5F" w:rsidRDefault="00926D5F" w:rsidP="00066D2E"/>
        </w:tc>
        <w:tc>
          <w:tcPr>
            <w:tcW w:w="6570" w:type="dxa"/>
            <w:tcPrChange w:id="343" w:author="Konstantin Bondarchuk" w:date="2018-02-12T10:05:00Z">
              <w:tcPr>
                <w:tcW w:w="6570" w:type="dxa"/>
              </w:tcPr>
            </w:tcPrChange>
          </w:tcPr>
          <w:p w14:paraId="0515782E" w14:textId="7358BF17" w:rsidR="00926D5F" w:rsidRDefault="00926D5F">
            <w:pPr>
              <w:cnfStyle w:val="000000000000" w:firstRow="0" w:lastRow="0" w:firstColumn="0" w:lastColumn="0" w:oddVBand="0" w:evenVBand="0" w:oddHBand="0" w:evenHBand="0" w:firstRowFirstColumn="0" w:firstRowLastColumn="0" w:lastRowFirstColumn="0" w:lastRowLastColumn="0"/>
            </w:pPr>
            <w:r>
              <w:t xml:space="preserve">Folder – only in case if folders creation </w:t>
            </w:r>
            <w:r w:rsidR="00891C81">
              <w:t xml:space="preserve">is </w:t>
            </w:r>
            <w:r>
              <w:t>enabled</w:t>
            </w:r>
            <w:r w:rsidR="00891C81">
              <w:t>.</w:t>
            </w:r>
          </w:p>
        </w:tc>
      </w:tr>
      <w:tr w:rsidR="00462786" w14:paraId="66EAEC11"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44" w:author="Konstantin Bondarchuk" w:date="2018-02-12T10:05:00Z">
              <w:tcPr>
                <w:tcW w:w="0" w:type="auto"/>
              </w:tcPr>
            </w:tcPrChange>
          </w:tcPr>
          <w:p w14:paraId="439B33EC" w14:textId="77777777" w:rsidR="00462786" w:rsidRDefault="00462786" w:rsidP="00066D2E">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345" w:author="Konstantin Bondarchuk" w:date="2018-02-12T10:05:00Z">
              <w:tcPr>
                <w:tcW w:w="6570" w:type="dxa"/>
              </w:tcPr>
            </w:tcPrChange>
          </w:tcPr>
          <w:p w14:paraId="5E1B5B28" w14:textId="77777777" w:rsidR="00462786" w:rsidRDefault="00462786" w:rsidP="00066D2E">
            <w:pPr>
              <w:cnfStyle w:val="000000100000" w:firstRow="0" w:lastRow="0" w:firstColumn="0" w:lastColumn="0" w:oddVBand="0" w:evenVBand="0" w:oddHBand="1" w:evenHBand="0" w:firstRowFirstColumn="0" w:firstRowLastColumn="0" w:lastRowFirstColumn="0" w:lastRowLastColumn="0"/>
            </w:pPr>
            <w:r>
              <w:t>Id</w:t>
            </w:r>
          </w:p>
        </w:tc>
      </w:tr>
      <w:tr w:rsidR="00462786" w14:paraId="1364B4E9"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46" w:author="Konstantin Bondarchuk" w:date="2018-02-12T10:05:00Z">
              <w:tcPr>
                <w:tcW w:w="0" w:type="auto"/>
              </w:tcPr>
            </w:tcPrChange>
          </w:tcPr>
          <w:p w14:paraId="481FF2D8" w14:textId="77777777" w:rsidR="00462786" w:rsidRDefault="00462786" w:rsidP="00066D2E"/>
        </w:tc>
        <w:tc>
          <w:tcPr>
            <w:tcW w:w="6570" w:type="dxa"/>
            <w:tcPrChange w:id="347" w:author="Konstantin Bondarchuk" w:date="2018-02-12T10:05:00Z">
              <w:tcPr>
                <w:tcW w:w="6570" w:type="dxa"/>
              </w:tcPr>
            </w:tcPrChange>
          </w:tcPr>
          <w:p w14:paraId="138621AB" w14:textId="77777777" w:rsidR="00462786" w:rsidRDefault="00462786" w:rsidP="00066D2E">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bl>
    <w:commentRangeEnd w:id="323"/>
    <w:p w14:paraId="0D5F72E4" w14:textId="77777777" w:rsidR="00462786" w:rsidRDefault="0027463A" w:rsidP="00893ACF">
      <w:r>
        <w:rPr>
          <w:rStyle w:val="CommentReference"/>
        </w:rPr>
        <w:commentReference w:id="323"/>
      </w:r>
      <w:commentRangeEnd w:id="324"/>
      <w:r w:rsidR="002E6C86">
        <w:rPr>
          <w:rStyle w:val="CommentReference"/>
        </w:rPr>
        <w:commentReference w:id="324"/>
      </w:r>
      <w:commentRangeEnd w:id="325"/>
      <w:r w:rsidR="006F6CDB">
        <w:rPr>
          <w:rStyle w:val="CommentReference"/>
        </w:rPr>
        <w:commentReference w:id="325"/>
      </w:r>
    </w:p>
    <w:p w14:paraId="5C82833E" w14:textId="2BC02F61" w:rsidR="00893ACF" w:rsidRDefault="00DD6CA3" w:rsidP="005A7A0B">
      <w:pPr>
        <w:pStyle w:val="Heading3"/>
      </w:pPr>
      <w:bookmarkStart w:id="348" w:name="_Toc510682521"/>
      <w:r>
        <w:t>Update item</w:t>
      </w:r>
      <w:r w:rsidR="00B8382B">
        <w:t xml:space="preserve"> By Id</w:t>
      </w:r>
      <w:bookmarkEnd w:id="348"/>
    </w:p>
    <w:tbl>
      <w:tblPr>
        <w:tblStyle w:val="LightList-Accent1"/>
        <w:tblW w:w="0" w:type="auto"/>
        <w:tblLook w:val="04A0" w:firstRow="1" w:lastRow="0" w:firstColumn="1" w:lastColumn="0" w:noHBand="0" w:noVBand="1"/>
        <w:tblPrChange w:id="349"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350">
          <w:tblGrid>
            <w:gridCol w:w="360"/>
            <w:gridCol w:w="360"/>
          </w:tblGrid>
        </w:tblGridChange>
      </w:tblGrid>
      <w:tr w:rsidR="00DD6CA3" w14:paraId="0041CE39"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51" w:author="Konstantin Bondarchuk" w:date="2018-02-12T10:05:00Z">
              <w:tcPr>
                <w:tcW w:w="0" w:type="auto"/>
              </w:tcPr>
            </w:tcPrChange>
          </w:tcPr>
          <w:p w14:paraId="3A5C2B3A" w14:textId="77777777" w:rsidR="00DD6CA3" w:rsidRDefault="00DD6CA3"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352" w:author="Konstantin Bondarchuk" w:date="2018-02-12T10:05:00Z">
              <w:tcPr>
                <w:tcW w:w="6570" w:type="dxa"/>
              </w:tcPr>
            </w:tcPrChange>
          </w:tcPr>
          <w:p w14:paraId="2D10B847" w14:textId="77777777" w:rsidR="00DD6CA3" w:rsidRDefault="00DD6CA3" w:rsidP="00066D2E">
            <w:pPr>
              <w:cnfStyle w:val="100000000000" w:firstRow="1" w:lastRow="0" w:firstColumn="0" w:lastColumn="0" w:oddVBand="0" w:evenVBand="0" w:oddHBand="0" w:evenHBand="0" w:firstRowFirstColumn="0" w:firstRowLastColumn="0" w:lastRowFirstColumn="0" w:lastRowLastColumn="0"/>
            </w:pPr>
            <w:r>
              <w:t>UpdateItem</w:t>
            </w:r>
            <w:r w:rsidR="005A7A0B">
              <w:t>ById</w:t>
            </w:r>
          </w:p>
        </w:tc>
      </w:tr>
      <w:tr w:rsidR="00DD6CA3" w14:paraId="5BAB49E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53" w:author="Konstantin Bondarchuk" w:date="2018-02-12T10:05:00Z">
              <w:tcPr>
                <w:tcW w:w="0" w:type="auto"/>
              </w:tcPr>
            </w:tcPrChange>
          </w:tcPr>
          <w:p w14:paraId="0E9FF3B9" w14:textId="77777777" w:rsidR="00DD6CA3" w:rsidRDefault="00DD6CA3"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354" w:author="Konstantin Bondarchuk" w:date="2018-02-12T10:05:00Z">
              <w:tcPr>
                <w:tcW w:w="6570" w:type="dxa"/>
              </w:tcPr>
            </w:tcPrChange>
          </w:tcPr>
          <w:p w14:paraId="2899F9D6" w14:textId="1967FFD1" w:rsidR="00DD6CA3" w:rsidRDefault="00DD6CA3" w:rsidP="00066D2E">
            <w:pPr>
              <w:cnfStyle w:val="000000100000" w:firstRow="0" w:lastRow="0" w:firstColumn="0" w:lastColumn="0" w:oddVBand="0" w:evenVBand="0" w:oddHBand="1" w:evenHBand="0" w:firstRowFirstColumn="0" w:firstRowLastColumn="0" w:lastRowFirstColumn="0" w:lastRowLastColumn="0"/>
            </w:pPr>
            <w:r>
              <w:t>Update Item</w:t>
            </w:r>
            <w:r w:rsidR="00B8382B">
              <w:t xml:space="preserve"> By Id</w:t>
            </w:r>
          </w:p>
        </w:tc>
      </w:tr>
      <w:tr w:rsidR="00DD6CA3" w14:paraId="477F35B4"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55" w:author="Konstantin Bondarchuk" w:date="2018-02-12T10:05:00Z">
              <w:tcPr>
                <w:tcW w:w="0" w:type="auto"/>
              </w:tcPr>
            </w:tcPrChange>
          </w:tcPr>
          <w:p w14:paraId="5BEF9766" w14:textId="77777777" w:rsidR="00DD6CA3" w:rsidRDefault="00DD6CA3" w:rsidP="00066D2E">
            <w:r>
              <w:t>Method type:</w:t>
            </w:r>
          </w:p>
        </w:tc>
        <w:tc>
          <w:tcPr>
            <w:tcW w:w="6570" w:type="dxa"/>
            <w:tcPrChange w:id="356" w:author="Konstantin Bondarchuk" w:date="2018-02-12T10:05:00Z">
              <w:tcPr>
                <w:tcW w:w="6570" w:type="dxa"/>
              </w:tcPr>
            </w:tcPrChange>
          </w:tcPr>
          <w:p w14:paraId="370FA7BF" w14:textId="77777777" w:rsidR="00DD6CA3" w:rsidRDefault="00DD6CA3" w:rsidP="00066D2E">
            <w:pPr>
              <w:cnfStyle w:val="000000000000" w:firstRow="0" w:lastRow="0" w:firstColumn="0" w:lastColumn="0" w:oddVBand="0" w:evenVBand="0" w:oddHBand="0" w:evenHBand="0" w:firstRowFirstColumn="0" w:firstRowLastColumn="0" w:lastRowFirstColumn="0" w:lastRowLastColumn="0"/>
            </w:pPr>
            <w:r>
              <w:t>Update</w:t>
            </w:r>
          </w:p>
        </w:tc>
      </w:tr>
      <w:tr w:rsidR="00DD6CA3" w14:paraId="1ACEAD6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57" w:author="Konstantin Bondarchuk" w:date="2018-02-12T10:05:00Z">
              <w:tcPr>
                <w:tcW w:w="0" w:type="auto"/>
              </w:tcPr>
            </w:tcPrChange>
          </w:tcPr>
          <w:p w14:paraId="3A429435" w14:textId="77777777" w:rsidR="00DD6CA3" w:rsidRDefault="00DD6CA3"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358" w:author="Konstantin Bondarchuk" w:date="2018-02-12T10:05:00Z">
              <w:tcPr>
                <w:tcW w:w="6570" w:type="dxa"/>
              </w:tcPr>
            </w:tcPrChange>
          </w:tcPr>
          <w:p w14:paraId="3E516D34" w14:textId="11957985" w:rsidR="00DD6CA3" w:rsidRDefault="00DD6CA3" w:rsidP="00066D2E">
            <w:pPr>
              <w:cnfStyle w:val="000000100000" w:firstRow="0" w:lastRow="0" w:firstColumn="0" w:lastColumn="0" w:oddVBand="0" w:evenVBand="0" w:oddHBand="1" w:evenHBand="0" w:firstRowFirstColumn="0" w:firstRowLastColumn="0" w:lastRowFirstColumn="0" w:lastRowLastColumn="0"/>
            </w:pPr>
            <w:r>
              <w:t>Updates the (provided) metadata of a list</w:t>
            </w:r>
            <w:r w:rsidR="00891C81">
              <w:t xml:space="preserve"> item</w:t>
            </w:r>
            <w:r w:rsidR="00926D5F">
              <w:t xml:space="preserve"> or </w:t>
            </w:r>
            <w:r w:rsidR="00891C81">
              <w:t xml:space="preserve">document </w:t>
            </w:r>
            <w:r>
              <w:t xml:space="preserve">based on </w:t>
            </w:r>
            <w:r w:rsidR="00891C81">
              <w:t xml:space="preserve">its unique </w:t>
            </w:r>
            <w:r>
              <w:t>ID.</w:t>
            </w:r>
            <w:r w:rsidR="002D0D20">
              <w:t xml:space="preserve"> No file content can be changed</w:t>
            </w:r>
            <w:r w:rsidR="00185C01">
              <w:t>.</w:t>
            </w:r>
          </w:p>
        </w:tc>
      </w:tr>
      <w:tr w:rsidR="00DD6CA3" w14:paraId="532E09B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59" w:author="Konstantin Bondarchuk" w:date="2018-02-12T10:05:00Z">
              <w:tcPr>
                <w:tcW w:w="0" w:type="auto"/>
              </w:tcPr>
            </w:tcPrChange>
          </w:tcPr>
          <w:p w14:paraId="39DE76B6" w14:textId="77777777" w:rsidR="00DD6CA3" w:rsidRDefault="00DD6CA3" w:rsidP="00066D2E">
            <w:r>
              <w:t>Input properties:</w:t>
            </w:r>
          </w:p>
        </w:tc>
        <w:tc>
          <w:tcPr>
            <w:tcW w:w="6570" w:type="dxa"/>
            <w:tcPrChange w:id="360" w:author="Konstantin Bondarchuk" w:date="2018-02-12T10:05:00Z">
              <w:tcPr>
                <w:tcW w:w="6570" w:type="dxa"/>
              </w:tcPr>
            </w:tcPrChange>
          </w:tcPr>
          <w:p w14:paraId="454274A0" w14:textId="77777777" w:rsidR="00DD6CA3" w:rsidRDefault="00DD6CA3" w:rsidP="00066D2E">
            <w:pPr>
              <w:cnfStyle w:val="000000000000" w:firstRow="0" w:lastRow="0" w:firstColumn="0" w:lastColumn="0" w:oddVBand="0" w:evenVBand="0" w:oddHBand="0" w:evenHBand="0" w:firstRowFirstColumn="0" w:firstRowLastColumn="0" w:lastRowFirstColumn="0" w:lastRowLastColumn="0"/>
            </w:pPr>
            <w:r>
              <w:t>** Dynamic **</w:t>
            </w:r>
          </w:p>
        </w:tc>
      </w:tr>
      <w:tr w:rsidR="00DD6CA3" w14:paraId="69B51FF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61" w:author="Konstantin Bondarchuk" w:date="2018-02-12T10:05:00Z">
              <w:tcPr>
                <w:tcW w:w="0" w:type="auto"/>
              </w:tcPr>
            </w:tcPrChange>
          </w:tcPr>
          <w:p w14:paraId="2CEDC734" w14:textId="77777777" w:rsidR="00DD6CA3" w:rsidRDefault="00DD6CA3"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362" w:author="Konstantin Bondarchuk" w:date="2018-02-12T10:05:00Z">
              <w:tcPr>
                <w:tcW w:w="6570" w:type="dxa"/>
              </w:tcPr>
            </w:tcPrChange>
          </w:tcPr>
          <w:p w14:paraId="1ACFCD30" w14:textId="2E63A9D3" w:rsidR="00DD6CA3" w:rsidRDefault="002D0D20" w:rsidP="00066D2E">
            <w:pPr>
              <w:cnfStyle w:val="000000100000" w:firstRow="0" w:lastRow="0" w:firstColumn="0" w:lastColumn="0" w:oddVBand="0" w:evenVBand="0" w:oddHBand="1" w:evenHBand="0" w:firstRowFirstColumn="0" w:firstRowLastColumn="0" w:lastRowFirstColumn="0" w:lastRowLastColumn="0"/>
            </w:pPr>
            <w:r>
              <w:t>SiteURL</w:t>
            </w:r>
            <w:r w:rsidR="00DD6CA3">
              <w:t xml:space="preserve"> *</w:t>
            </w:r>
          </w:p>
        </w:tc>
      </w:tr>
      <w:tr w:rsidR="00DD6CA3" w14:paraId="7F1441FE"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63" w:author="Konstantin Bondarchuk" w:date="2018-02-12T10:05:00Z">
              <w:tcPr>
                <w:tcW w:w="0" w:type="auto"/>
              </w:tcPr>
            </w:tcPrChange>
          </w:tcPr>
          <w:p w14:paraId="5B85511D" w14:textId="77777777" w:rsidR="00DD6CA3" w:rsidRDefault="00DD6CA3" w:rsidP="00066D2E"/>
        </w:tc>
        <w:tc>
          <w:tcPr>
            <w:tcW w:w="6570" w:type="dxa"/>
            <w:tcPrChange w:id="364" w:author="Konstantin Bondarchuk" w:date="2018-02-12T10:05:00Z">
              <w:tcPr>
                <w:tcW w:w="6570" w:type="dxa"/>
              </w:tcPr>
            </w:tcPrChange>
          </w:tcPr>
          <w:p w14:paraId="2B381F4B" w14:textId="77777777" w:rsidR="00DD6CA3" w:rsidRDefault="00DD6CA3" w:rsidP="00066D2E">
            <w:pPr>
              <w:cnfStyle w:val="000000000000" w:firstRow="0" w:lastRow="0" w:firstColumn="0" w:lastColumn="0" w:oddVBand="0" w:evenVBand="0" w:oddHBand="0" w:evenHBand="0" w:firstRowFirstColumn="0" w:firstRowLastColumn="0" w:lastRowFirstColumn="0" w:lastRowLastColumn="0"/>
            </w:pPr>
            <w:r>
              <w:t>Id *</w:t>
            </w:r>
          </w:p>
        </w:tc>
      </w:tr>
      <w:tr w:rsidR="00DD6CA3" w14:paraId="1B8EFED4"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65" w:author="Konstantin Bondarchuk" w:date="2018-02-12T10:05:00Z">
              <w:tcPr>
                <w:tcW w:w="0" w:type="auto"/>
              </w:tcPr>
            </w:tcPrChange>
          </w:tcPr>
          <w:p w14:paraId="10086820" w14:textId="77777777" w:rsidR="00DD6CA3" w:rsidRDefault="00DD6CA3" w:rsidP="00066D2E">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366" w:author="Konstantin Bondarchuk" w:date="2018-02-12T10:05:00Z">
              <w:tcPr>
                <w:tcW w:w="6570" w:type="dxa"/>
              </w:tcPr>
            </w:tcPrChange>
          </w:tcPr>
          <w:p w14:paraId="40EF9BA4" w14:textId="45B1C387" w:rsidR="00DD6CA3" w:rsidRDefault="002F7A15" w:rsidP="00066D2E">
            <w:pPr>
              <w:cnfStyle w:val="000000100000" w:firstRow="0" w:lastRow="0" w:firstColumn="0" w:lastColumn="0" w:oddVBand="0" w:evenVBand="0" w:oddHBand="1" w:evenHBand="0" w:firstRowFirstColumn="0" w:firstRowLastColumn="0" w:lastRowFirstColumn="0" w:lastRowLastColumn="0"/>
            </w:pPr>
            <w:r>
              <w:t>Id</w:t>
            </w:r>
          </w:p>
        </w:tc>
      </w:tr>
      <w:tr w:rsidR="00DC09CD" w14:paraId="12EB1BA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67" w:author="Konstantin Bondarchuk" w:date="2018-02-12T10:05:00Z">
              <w:tcPr>
                <w:tcW w:w="0" w:type="auto"/>
              </w:tcPr>
            </w:tcPrChange>
          </w:tcPr>
          <w:p w14:paraId="77EB01C0" w14:textId="77777777" w:rsidR="00DC09CD" w:rsidRDefault="00DC09CD" w:rsidP="00066D2E"/>
        </w:tc>
        <w:tc>
          <w:tcPr>
            <w:tcW w:w="6570" w:type="dxa"/>
            <w:tcPrChange w:id="368" w:author="Konstantin Bondarchuk" w:date="2018-02-12T10:05:00Z">
              <w:tcPr>
                <w:tcW w:w="6570" w:type="dxa"/>
              </w:tcPr>
            </w:tcPrChange>
          </w:tcPr>
          <w:p w14:paraId="0DAF2355" w14:textId="1401C5D5" w:rsidR="00DC09CD" w:rsidDel="002F7A15" w:rsidRDefault="00DC09CD" w:rsidP="00066D2E">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bl>
    <w:p w14:paraId="134F741C" w14:textId="77777777" w:rsidR="00DD6CA3" w:rsidRDefault="00DD6CA3" w:rsidP="00893ACF"/>
    <w:p w14:paraId="202170BC" w14:textId="77777777" w:rsidR="00893ACF" w:rsidRDefault="005A7A0B" w:rsidP="00661901">
      <w:pPr>
        <w:pStyle w:val="Heading3"/>
      </w:pPr>
      <w:bookmarkStart w:id="369" w:name="_Toc510682522"/>
      <w:r>
        <w:t>Delete Item By Id</w:t>
      </w:r>
      <w:bookmarkEnd w:id="369"/>
    </w:p>
    <w:tbl>
      <w:tblPr>
        <w:tblStyle w:val="LightList-Accent1"/>
        <w:tblW w:w="0" w:type="auto"/>
        <w:tblLook w:val="04A0" w:firstRow="1" w:lastRow="0" w:firstColumn="1" w:lastColumn="0" w:noHBand="0" w:noVBand="1"/>
        <w:tblPrChange w:id="370"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371">
          <w:tblGrid>
            <w:gridCol w:w="360"/>
            <w:gridCol w:w="360"/>
          </w:tblGrid>
        </w:tblGridChange>
      </w:tblGrid>
      <w:tr w:rsidR="002F7A15" w14:paraId="53D7E45C"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72" w:author="Konstantin Bondarchuk" w:date="2018-02-12T10:05:00Z">
              <w:tcPr>
                <w:tcW w:w="0" w:type="auto"/>
              </w:tcPr>
            </w:tcPrChange>
          </w:tcPr>
          <w:p w14:paraId="7AB377F9" w14:textId="77777777" w:rsidR="002F7A15" w:rsidRDefault="002F7A15"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373" w:author="Konstantin Bondarchuk" w:date="2018-02-12T10:05:00Z">
              <w:tcPr>
                <w:tcW w:w="6570" w:type="dxa"/>
              </w:tcPr>
            </w:tcPrChange>
          </w:tcPr>
          <w:p w14:paraId="74E31A1C" w14:textId="77777777" w:rsidR="002F7A15" w:rsidRDefault="00F671B0" w:rsidP="00066D2E">
            <w:pPr>
              <w:cnfStyle w:val="100000000000" w:firstRow="1" w:lastRow="0" w:firstColumn="0" w:lastColumn="0" w:oddVBand="0" w:evenVBand="0" w:oddHBand="0" w:evenHBand="0" w:firstRowFirstColumn="0" w:firstRowLastColumn="0" w:lastRowFirstColumn="0" w:lastRowLastColumn="0"/>
            </w:pPr>
            <w:r>
              <w:t>Delete</w:t>
            </w:r>
            <w:r w:rsidR="002F7A15">
              <w:t>ItemById</w:t>
            </w:r>
          </w:p>
        </w:tc>
      </w:tr>
      <w:tr w:rsidR="002F7A15" w14:paraId="21E96C5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74" w:author="Konstantin Bondarchuk" w:date="2018-02-12T10:05:00Z">
              <w:tcPr>
                <w:tcW w:w="0" w:type="auto"/>
              </w:tcPr>
            </w:tcPrChange>
          </w:tcPr>
          <w:p w14:paraId="55BF3BD1" w14:textId="77777777" w:rsidR="002F7A15" w:rsidRDefault="002F7A15"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375" w:author="Konstantin Bondarchuk" w:date="2018-02-12T10:05:00Z">
              <w:tcPr>
                <w:tcW w:w="6570" w:type="dxa"/>
              </w:tcPr>
            </w:tcPrChange>
          </w:tcPr>
          <w:p w14:paraId="55B420B5" w14:textId="77777777" w:rsidR="002F7A15" w:rsidRDefault="002F7A15" w:rsidP="00066D2E">
            <w:pPr>
              <w:cnfStyle w:val="000000100000" w:firstRow="0" w:lastRow="0" w:firstColumn="0" w:lastColumn="0" w:oddVBand="0" w:evenVBand="0" w:oddHBand="1" w:evenHBand="0" w:firstRowFirstColumn="0" w:firstRowLastColumn="0" w:lastRowFirstColumn="0" w:lastRowLastColumn="0"/>
            </w:pPr>
            <w:r>
              <w:t>Delete Item By Id</w:t>
            </w:r>
          </w:p>
        </w:tc>
      </w:tr>
      <w:tr w:rsidR="002F7A15" w14:paraId="22B56A0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76" w:author="Konstantin Bondarchuk" w:date="2018-02-12T10:05:00Z">
              <w:tcPr>
                <w:tcW w:w="0" w:type="auto"/>
              </w:tcPr>
            </w:tcPrChange>
          </w:tcPr>
          <w:p w14:paraId="66819362" w14:textId="77777777" w:rsidR="002F7A15" w:rsidRDefault="002F7A15" w:rsidP="00066D2E">
            <w:r>
              <w:t>Method type:</w:t>
            </w:r>
          </w:p>
        </w:tc>
        <w:tc>
          <w:tcPr>
            <w:tcW w:w="6570" w:type="dxa"/>
            <w:tcPrChange w:id="377" w:author="Konstantin Bondarchuk" w:date="2018-02-12T10:05:00Z">
              <w:tcPr>
                <w:tcW w:w="6570" w:type="dxa"/>
              </w:tcPr>
            </w:tcPrChange>
          </w:tcPr>
          <w:p w14:paraId="339ACC02" w14:textId="77777777" w:rsidR="002F7A15" w:rsidRDefault="002F7A15" w:rsidP="00066D2E">
            <w:pPr>
              <w:cnfStyle w:val="000000000000" w:firstRow="0" w:lastRow="0" w:firstColumn="0" w:lastColumn="0" w:oddVBand="0" w:evenVBand="0" w:oddHBand="0" w:evenHBand="0" w:firstRowFirstColumn="0" w:firstRowLastColumn="0" w:lastRowFirstColumn="0" w:lastRowLastColumn="0"/>
            </w:pPr>
            <w:r>
              <w:t>Delete</w:t>
            </w:r>
          </w:p>
        </w:tc>
      </w:tr>
      <w:tr w:rsidR="002F7A15" w14:paraId="6BDDFA9D"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78" w:author="Konstantin Bondarchuk" w:date="2018-02-12T10:05:00Z">
              <w:tcPr>
                <w:tcW w:w="0" w:type="auto"/>
              </w:tcPr>
            </w:tcPrChange>
          </w:tcPr>
          <w:p w14:paraId="2DEA76C5" w14:textId="77777777" w:rsidR="002F7A15" w:rsidRDefault="002F7A15"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379" w:author="Konstantin Bondarchuk" w:date="2018-02-12T10:05:00Z">
              <w:tcPr>
                <w:tcW w:w="6570" w:type="dxa"/>
              </w:tcPr>
            </w:tcPrChange>
          </w:tcPr>
          <w:p w14:paraId="4851E805" w14:textId="77777777" w:rsidR="002F7A15" w:rsidRDefault="00F61F76">
            <w:pPr>
              <w:cnfStyle w:val="000000100000" w:firstRow="0" w:lastRow="0" w:firstColumn="0" w:lastColumn="0" w:oddVBand="0" w:evenVBand="0" w:oddHBand="1" w:evenHBand="0" w:firstRowFirstColumn="0" w:firstRowLastColumn="0" w:lastRowFirstColumn="0" w:lastRowLastColumn="0"/>
            </w:pPr>
            <w:r>
              <w:t xml:space="preserve">Delete a single item from a list or library, based on the unique ID of the item. </w:t>
            </w:r>
          </w:p>
        </w:tc>
      </w:tr>
      <w:tr w:rsidR="002F7A15" w14:paraId="2546E344"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80" w:author="Konstantin Bondarchuk" w:date="2018-02-12T10:05:00Z">
              <w:tcPr>
                <w:tcW w:w="0" w:type="auto"/>
              </w:tcPr>
            </w:tcPrChange>
          </w:tcPr>
          <w:p w14:paraId="7A0D76A1" w14:textId="77777777" w:rsidR="002F7A15" w:rsidRDefault="002F7A15" w:rsidP="00066D2E">
            <w:r>
              <w:t>Input properties:</w:t>
            </w:r>
          </w:p>
        </w:tc>
        <w:tc>
          <w:tcPr>
            <w:tcW w:w="6570" w:type="dxa"/>
            <w:tcPrChange w:id="381" w:author="Konstantin Bondarchuk" w:date="2018-02-12T10:05:00Z">
              <w:tcPr>
                <w:tcW w:w="6570" w:type="dxa"/>
              </w:tcPr>
            </w:tcPrChange>
          </w:tcPr>
          <w:p w14:paraId="029A2926" w14:textId="4FA6E2BD" w:rsidR="002F7A15" w:rsidRDefault="002D0D20" w:rsidP="00066D2E">
            <w:pPr>
              <w:cnfStyle w:val="000000000000" w:firstRow="0" w:lastRow="0" w:firstColumn="0" w:lastColumn="0" w:oddVBand="0" w:evenVBand="0" w:oddHBand="0" w:evenHBand="0" w:firstRowFirstColumn="0" w:firstRowLastColumn="0" w:lastRowFirstColumn="0" w:lastRowLastColumn="0"/>
            </w:pPr>
            <w:r>
              <w:t>SiteURL</w:t>
            </w:r>
            <w:r w:rsidR="00000587">
              <w:t xml:space="preserve"> *</w:t>
            </w:r>
          </w:p>
        </w:tc>
      </w:tr>
      <w:tr w:rsidR="002F7A15" w14:paraId="3810843D"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82" w:author="Konstantin Bondarchuk" w:date="2018-02-12T10:05:00Z">
              <w:tcPr>
                <w:tcW w:w="0" w:type="auto"/>
              </w:tcPr>
            </w:tcPrChange>
          </w:tcPr>
          <w:p w14:paraId="1659CCFD" w14:textId="77777777" w:rsidR="002F7A15" w:rsidRDefault="002F7A15"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383" w:author="Konstantin Bondarchuk" w:date="2018-02-12T10:05:00Z">
              <w:tcPr>
                <w:tcW w:w="6570" w:type="dxa"/>
              </w:tcPr>
            </w:tcPrChange>
          </w:tcPr>
          <w:p w14:paraId="31E76E78" w14:textId="77777777" w:rsidR="002F7A15" w:rsidRDefault="00000587" w:rsidP="00066D2E">
            <w:pPr>
              <w:cnfStyle w:val="000000100000" w:firstRow="0" w:lastRow="0" w:firstColumn="0" w:lastColumn="0" w:oddVBand="0" w:evenVBand="0" w:oddHBand="1" w:evenHBand="0" w:firstRowFirstColumn="0" w:firstRowLastColumn="0" w:lastRowFirstColumn="0" w:lastRowLastColumn="0"/>
            </w:pPr>
            <w:r>
              <w:t>Id *</w:t>
            </w:r>
          </w:p>
        </w:tc>
      </w:tr>
      <w:tr w:rsidR="002F7A15" w14:paraId="2D0C755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84" w:author="Konstantin Bondarchuk" w:date="2018-02-12T10:05:00Z">
              <w:tcPr>
                <w:tcW w:w="0" w:type="auto"/>
              </w:tcPr>
            </w:tcPrChange>
          </w:tcPr>
          <w:p w14:paraId="7E58BF4B" w14:textId="77777777" w:rsidR="002F7A15" w:rsidRDefault="002F7A15" w:rsidP="00066D2E">
            <w:r>
              <w:t>Output properties:</w:t>
            </w:r>
          </w:p>
        </w:tc>
        <w:tc>
          <w:tcPr>
            <w:tcW w:w="6570" w:type="dxa"/>
            <w:tcPrChange w:id="385" w:author="Konstantin Bondarchuk" w:date="2018-02-12T10:05:00Z">
              <w:tcPr>
                <w:tcW w:w="6570" w:type="dxa"/>
              </w:tcPr>
            </w:tcPrChange>
          </w:tcPr>
          <w:p w14:paraId="74663B34" w14:textId="77777777" w:rsidR="002F7A15" w:rsidRDefault="00F61F76" w:rsidP="00066D2E">
            <w:pPr>
              <w:cnfStyle w:val="000000000000" w:firstRow="0" w:lastRow="0" w:firstColumn="0" w:lastColumn="0" w:oddVBand="0" w:evenVBand="0" w:oddHBand="0" w:evenHBand="0" w:firstRowFirstColumn="0" w:firstRowLastColumn="0" w:lastRowFirstColumn="0" w:lastRowLastColumn="0"/>
            </w:pPr>
            <w:r>
              <w:t>None.</w:t>
            </w:r>
          </w:p>
        </w:tc>
      </w:tr>
    </w:tbl>
    <w:p w14:paraId="6676EDB4" w14:textId="77777777" w:rsidR="002F7A15" w:rsidRPr="002F7A15" w:rsidRDefault="002F7A15"/>
    <w:p w14:paraId="2D5025A8" w14:textId="3B2E1BB6" w:rsidR="005A7A0B" w:rsidRDefault="005A7A0B" w:rsidP="00661901">
      <w:pPr>
        <w:pStyle w:val="Heading3"/>
      </w:pPr>
      <w:bookmarkStart w:id="386" w:name="_Toc510682523"/>
      <w:r>
        <w:t>Get Item By Title</w:t>
      </w:r>
      <w:bookmarkEnd w:id="386"/>
    </w:p>
    <w:tbl>
      <w:tblPr>
        <w:tblStyle w:val="LightList-Accent1"/>
        <w:tblW w:w="0" w:type="auto"/>
        <w:tblLook w:val="04A0" w:firstRow="1" w:lastRow="0" w:firstColumn="1" w:lastColumn="0" w:noHBand="0" w:noVBand="1"/>
        <w:tblPrChange w:id="387"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388">
          <w:tblGrid>
            <w:gridCol w:w="360"/>
            <w:gridCol w:w="360"/>
          </w:tblGrid>
        </w:tblGridChange>
      </w:tblGrid>
      <w:tr w:rsidR="00F61F76" w14:paraId="1471DFAC"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89" w:author="Konstantin Bondarchuk" w:date="2018-02-12T10:05:00Z">
              <w:tcPr>
                <w:tcW w:w="0" w:type="auto"/>
              </w:tcPr>
            </w:tcPrChange>
          </w:tcPr>
          <w:p w14:paraId="31DA21C6" w14:textId="77777777" w:rsidR="00F61F76" w:rsidRDefault="00F61F76"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390" w:author="Konstantin Bondarchuk" w:date="2018-02-12T10:05:00Z">
              <w:tcPr>
                <w:tcW w:w="6570" w:type="dxa"/>
              </w:tcPr>
            </w:tcPrChange>
          </w:tcPr>
          <w:p w14:paraId="314A63F3" w14:textId="3B5C70F1" w:rsidR="00F61F76" w:rsidRDefault="00F671B0" w:rsidP="00066D2E">
            <w:pPr>
              <w:cnfStyle w:val="100000000000" w:firstRow="1" w:lastRow="0" w:firstColumn="0" w:lastColumn="0" w:oddVBand="0" w:evenVBand="0" w:oddHBand="0" w:evenHBand="0" w:firstRowFirstColumn="0" w:firstRowLastColumn="0" w:lastRowFirstColumn="0" w:lastRowLastColumn="0"/>
            </w:pPr>
            <w:r>
              <w:t>GetItemByTitle</w:t>
            </w:r>
          </w:p>
        </w:tc>
      </w:tr>
      <w:tr w:rsidR="00F61F76" w14:paraId="7C55192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91" w:author="Konstantin Bondarchuk" w:date="2018-02-12T10:05:00Z">
              <w:tcPr>
                <w:tcW w:w="0" w:type="auto"/>
              </w:tcPr>
            </w:tcPrChange>
          </w:tcPr>
          <w:p w14:paraId="76EE0F2B"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392" w:author="Konstantin Bondarchuk" w:date="2018-02-12T10:05:00Z">
              <w:tcPr>
                <w:tcW w:w="6570" w:type="dxa"/>
              </w:tcPr>
            </w:tcPrChange>
          </w:tcPr>
          <w:p w14:paraId="137DF6CA" w14:textId="77777777" w:rsidR="00F61F76" w:rsidRDefault="00F671B0" w:rsidP="00066D2E">
            <w:pPr>
              <w:cnfStyle w:val="000000100000" w:firstRow="0" w:lastRow="0" w:firstColumn="0" w:lastColumn="0" w:oddVBand="0" w:evenVBand="0" w:oddHBand="1" w:evenHBand="0" w:firstRowFirstColumn="0" w:firstRowLastColumn="0" w:lastRowFirstColumn="0" w:lastRowLastColumn="0"/>
            </w:pPr>
            <w:r>
              <w:t>Get Item</w:t>
            </w:r>
            <w:r w:rsidR="00F61F76">
              <w:t xml:space="preserve"> By Title</w:t>
            </w:r>
            <w:r>
              <w:t>/Get Item By Name</w:t>
            </w:r>
          </w:p>
        </w:tc>
      </w:tr>
      <w:tr w:rsidR="00F61F76" w14:paraId="401C4B14"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93" w:author="Konstantin Bondarchuk" w:date="2018-02-12T10:05:00Z">
              <w:tcPr>
                <w:tcW w:w="0" w:type="auto"/>
              </w:tcPr>
            </w:tcPrChange>
          </w:tcPr>
          <w:p w14:paraId="7E978B98" w14:textId="77777777" w:rsidR="00F61F76" w:rsidRDefault="00F61F76" w:rsidP="00066D2E">
            <w:r>
              <w:t>Method type:</w:t>
            </w:r>
          </w:p>
        </w:tc>
        <w:tc>
          <w:tcPr>
            <w:tcW w:w="6570" w:type="dxa"/>
            <w:tcPrChange w:id="394" w:author="Konstantin Bondarchuk" w:date="2018-02-12T10:05:00Z">
              <w:tcPr>
                <w:tcW w:w="6570" w:type="dxa"/>
              </w:tcPr>
            </w:tcPrChange>
          </w:tcPr>
          <w:p w14:paraId="67AA5E31" w14:textId="77777777" w:rsidR="00F61F76" w:rsidRDefault="00B96314" w:rsidP="00066D2E">
            <w:pPr>
              <w:cnfStyle w:val="000000000000" w:firstRow="0" w:lastRow="0" w:firstColumn="0" w:lastColumn="0" w:oddVBand="0" w:evenVBand="0" w:oddHBand="0" w:evenHBand="0" w:firstRowFirstColumn="0" w:firstRowLastColumn="0" w:lastRowFirstColumn="0" w:lastRowLastColumn="0"/>
            </w:pPr>
            <w:r>
              <w:t>Read</w:t>
            </w:r>
          </w:p>
        </w:tc>
      </w:tr>
      <w:tr w:rsidR="00F61F76" w14:paraId="342FC19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95" w:author="Konstantin Bondarchuk" w:date="2018-02-12T10:05:00Z">
              <w:tcPr>
                <w:tcW w:w="0" w:type="auto"/>
              </w:tcPr>
            </w:tcPrChange>
          </w:tcPr>
          <w:p w14:paraId="3BCE26AA"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396" w:author="Konstantin Bondarchuk" w:date="2018-02-12T10:05:00Z">
              <w:tcPr>
                <w:tcW w:w="6570" w:type="dxa"/>
              </w:tcPr>
            </w:tcPrChange>
          </w:tcPr>
          <w:p w14:paraId="6337C362" w14:textId="3B47E35B" w:rsidR="00F61F76" w:rsidRDefault="00F61F76">
            <w:pPr>
              <w:cnfStyle w:val="000000100000" w:firstRow="0" w:lastRow="0" w:firstColumn="0" w:lastColumn="0" w:oddVBand="0" w:evenVBand="0" w:oddHBand="1" w:evenHBand="0" w:firstRowFirstColumn="0" w:firstRowLastColumn="0" w:lastRowFirstColumn="0" w:lastRowLastColumn="0"/>
            </w:pPr>
            <w:r>
              <w:t xml:space="preserve">Get item from a list or library, based on the Title </w:t>
            </w:r>
          </w:p>
        </w:tc>
      </w:tr>
      <w:tr w:rsidR="00F61F76" w14:paraId="201B356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397" w:author="Konstantin Bondarchuk" w:date="2018-02-12T10:05:00Z">
              <w:tcPr>
                <w:tcW w:w="0" w:type="auto"/>
              </w:tcPr>
            </w:tcPrChange>
          </w:tcPr>
          <w:p w14:paraId="455F7A18" w14:textId="77777777" w:rsidR="00F61F76" w:rsidRDefault="00F61F76" w:rsidP="00066D2E">
            <w:r>
              <w:t>Input properties:</w:t>
            </w:r>
          </w:p>
        </w:tc>
        <w:tc>
          <w:tcPr>
            <w:tcW w:w="6570" w:type="dxa"/>
            <w:tcPrChange w:id="398" w:author="Konstantin Bondarchuk" w:date="2018-02-12T10:05:00Z">
              <w:tcPr>
                <w:tcW w:w="6570" w:type="dxa"/>
              </w:tcPr>
            </w:tcPrChange>
          </w:tcPr>
          <w:p w14:paraId="1C6800E1" w14:textId="761924A8" w:rsidR="00F61F76" w:rsidRDefault="002D0D20" w:rsidP="00066D2E">
            <w:pPr>
              <w:cnfStyle w:val="000000000000" w:firstRow="0" w:lastRow="0" w:firstColumn="0" w:lastColumn="0" w:oddVBand="0" w:evenVBand="0" w:oddHBand="0" w:evenHBand="0" w:firstRowFirstColumn="0" w:firstRowLastColumn="0" w:lastRowFirstColumn="0" w:lastRowLastColumn="0"/>
            </w:pPr>
            <w:r>
              <w:t>SiteURL</w:t>
            </w:r>
            <w:r w:rsidR="00000587">
              <w:t xml:space="preserve"> *</w:t>
            </w:r>
          </w:p>
        </w:tc>
      </w:tr>
      <w:tr w:rsidR="00F61F76" w14:paraId="7D6ECDE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399" w:author="Konstantin Bondarchuk" w:date="2018-02-12T10:05:00Z">
              <w:tcPr>
                <w:tcW w:w="0" w:type="auto"/>
              </w:tcPr>
            </w:tcPrChange>
          </w:tcPr>
          <w:p w14:paraId="642A5600"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400" w:author="Konstantin Bondarchuk" w:date="2018-02-12T10:05:00Z">
              <w:tcPr>
                <w:tcW w:w="6570" w:type="dxa"/>
              </w:tcPr>
            </w:tcPrChange>
          </w:tcPr>
          <w:p w14:paraId="228D0A9F" w14:textId="5CA63714" w:rsidR="00F61F76" w:rsidRDefault="00000587" w:rsidP="00066D2E">
            <w:pPr>
              <w:cnfStyle w:val="000000100000" w:firstRow="0" w:lastRow="0" w:firstColumn="0" w:lastColumn="0" w:oddVBand="0" w:evenVBand="0" w:oddHBand="1" w:evenHBand="0" w:firstRowFirstColumn="0" w:firstRowLastColumn="0" w:lastRowFirstColumn="0" w:lastRowLastColumn="0"/>
            </w:pPr>
            <w:r>
              <w:t>Title *</w:t>
            </w:r>
          </w:p>
        </w:tc>
      </w:tr>
      <w:tr w:rsidR="00926D5F" w14:paraId="03338C9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01" w:author="Konstantin Bondarchuk" w:date="2018-02-12T10:05:00Z">
              <w:tcPr>
                <w:tcW w:w="0" w:type="auto"/>
              </w:tcPr>
            </w:tcPrChange>
          </w:tcPr>
          <w:p w14:paraId="7952FB31" w14:textId="77777777" w:rsidR="00926D5F" w:rsidRDefault="00926D5F" w:rsidP="00066D2E"/>
        </w:tc>
        <w:tc>
          <w:tcPr>
            <w:tcW w:w="6570" w:type="dxa"/>
            <w:tcPrChange w:id="402" w:author="Konstantin Bondarchuk" w:date="2018-02-12T10:05:00Z">
              <w:tcPr>
                <w:tcW w:w="6570" w:type="dxa"/>
              </w:tcPr>
            </w:tcPrChange>
          </w:tcPr>
          <w:p w14:paraId="2EF1D292" w14:textId="77777777" w:rsidR="00926D5F" w:rsidRDefault="00926D5F" w:rsidP="00066D2E">
            <w:pPr>
              <w:cnfStyle w:val="000000000000" w:firstRow="0" w:lastRow="0" w:firstColumn="0" w:lastColumn="0" w:oddVBand="0" w:evenVBand="0" w:oddHBand="0" w:evenHBand="0" w:firstRowFirstColumn="0" w:firstRowLastColumn="0" w:lastRowFirstColumn="0" w:lastRowLastColumn="0"/>
            </w:pPr>
            <w:r>
              <w:t>Folder – only in case if folders creation enabled</w:t>
            </w:r>
          </w:p>
        </w:tc>
      </w:tr>
      <w:tr w:rsidR="00F61F76" w14:paraId="5129CB3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03" w:author="Konstantin Bondarchuk" w:date="2018-02-12T10:05:00Z">
              <w:tcPr>
                <w:tcW w:w="0" w:type="auto"/>
              </w:tcPr>
            </w:tcPrChange>
          </w:tcPr>
          <w:p w14:paraId="13336918"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r>
              <w:lastRenderedPageBreak/>
              <w:t>Output properties:</w:t>
            </w:r>
          </w:p>
        </w:tc>
        <w:tc>
          <w:tcPr>
            <w:tcW w:w="6570" w:type="dxa"/>
            <w:tcPrChange w:id="404" w:author="Konstantin Bondarchuk" w:date="2018-02-12T10:05:00Z">
              <w:tcPr>
                <w:tcW w:w="6570" w:type="dxa"/>
              </w:tcPr>
            </w:tcPrChange>
          </w:tcPr>
          <w:p w14:paraId="05F13C07" w14:textId="77777777" w:rsidR="00F61F76" w:rsidRDefault="00F61F76" w:rsidP="00066D2E">
            <w:pPr>
              <w:cnfStyle w:val="000000100000" w:firstRow="0" w:lastRow="0" w:firstColumn="0" w:lastColumn="0" w:oddVBand="0" w:evenVBand="0" w:oddHBand="1" w:evenHBand="0" w:firstRowFirstColumn="0" w:firstRowLastColumn="0" w:lastRowFirstColumn="0" w:lastRowLastColumn="0"/>
            </w:pPr>
            <w:r>
              <w:t>** Dynamic **</w:t>
            </w:r>
          </w:p>
        </w:tc>
      </w:tr>
      <w:tr w:rsidR="00F61F76" w14:paraId="053531D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05" w:author="Konstantin Bondarchuk" w:date="2018-02-12T10:05:00Z">
              <w:tcPr>
                <w:tcW w:w="0" w:type="auto"/>
              </w:tcPr>
            </w:tcPrChange>
          </w:tcPr>
          <w:p w14:paraId="5E20F9A7" w14:textId="77777777" w:rsidR="00F61F76" w:rsidRDefault="00F61F76" w:rsidP="00F61F76"/>
        </w:tc>
        <w:tc>
          <w:tcPr>
            <w:tcW w:w="6570" w:type="dxa"/>
            <w:tcPrChange w:id="406" w:author="Konstantin Bondarchuk" w:date="2018-02-12T10:05:00Z">
              <w:tcPr>
                <w:tcW w:w="6570" w:type="dxa"/>
              </w:tcPr>
            </w:tcPrChange>
          </w:tcPr>
          <w:p w14:paraId="13E32649" w14:textId="77777777" w:rsidR="00F61F76" w:rsidRDefault="00EF03B2" w:rsidP="00F61F76">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bl>
    <w:p w14:paraId="14F6B4D0" w14:textId="77777777" w:rsidR="00F61F76" w:rsidRPr="00F61F76" w:rsidRDefault="00F61F76"/>
    <w:p w14:paraId="1EA6B8AE" w14:textId="77777777" w:rsidR="00F61F76" w:rsidRPr="00F61F76" w:rsidRDefault="00F61F76"/>
    <w:p w14:paraId="2B5927EC" w14:textId="77777777" w:rsidR="00EA077F" w:rsidRDefault="00EA077F" w:rsidP="00661901">
      <w:pPr>
        <w:pStyle w:val="Heading3"/>
      </w:pPr>
      <w:bookmarkStart w:id="407" w:name="_Toc510682524"/>
      <w:r>
        <w:t>Get Items</w:t>
      </w:r>
      <w:bookmarkEnd w:id="407"/>
    </w:p>
    <w:tbl>
      <w:tblPr>
        <w:tblStyle w:val="LightList-Accent1"/>
        <w:tblW w:w="0" w:type="auto"/>
        <w:tblLook w:val="04A0" w:firstRow="1" w:lastRow="0" w:firstColumn="1" w:lastColumn="0" w:noHBand="0" w:noVBand="1"/>
        <w:tblPrChange w:id="408"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409">
          <w:tblGrid>
            <w:gridCol w:w="360"/>
            <w:gridCol w:w="360"/>
          </w:tblGrid>
        </w:tblGridChange>
      </w:tblGrid>
      <w:tr w:rsidR="00F61F76" w14:paraId="7275DABC"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10" w:author="Konstantin Bondarchuk" w:date="2018-02-12T10:05:00Z">
              <w:tcPr>
                <w:tcW w:w="0" w:type="auto"/>
              </w:tcPr>
            </w:tcPrChange>
          </w:tcPr>
          <w:p w14:paraId="361A1C43" w14:textId="77777777" w:rsidR="00F61F76" w:rsidRDefault="00F61F76"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411" w:author="Konstantin Bondarchuk" w:date="2018-02-12T10:05:00Z">
              <w:tcPr>
                <w:tcW w:w="6570" w:type="dxa"/>
              </w:tcPr>
            </w:tcPrChange>
          </w:tcPr>
          <w:p w14:paraId="31FBB98A" w14:textId="77777777" w:rsidR="00F61F76" w:rsidRDefault="00F671B0" w:rsidP="00066D2E">
            <w:pPr>
              <w:cnfStyle w:val="100000000000" w:firstRow="1" w:lastRow="0" w:firstColumn="0" w:lastColumn="0" w:oddVBand="0" w:evenVBand="0" w:oddHBand="0" w:evenHBand="0" w:firstRowFirstColumn="0" w:firstRowLastColumn="0" w:lastRowFirstColumn="0" w:lastRowLastColumn="0"/>
            </w:pPr>
            <w:r>
              <w:t>GetItems</w:t>
            </w:r>
          </w:p>
        </w:tc>
      </w:tr>
      <w:tr w:rsidR="00F61F76" w14:paraId="3AE7193D"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12" w:author="Konstantin Bondarchuk" w:date="2018-02-12T10:05:00Z">
              <w:tcPr>
                <w:tcW w:w="0" w:type="auto"/>
              </w:tcPr>
            </w:tcPrChange>
          </w:tcPr>
          <w:p w14:paraId="207691F1"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413" w:author="Konstantin Bondarchuk" w:date="2018-02-12T10:05:00Z">
              <w:tcPr>
                <w:tcW w:w="6570" w:type="dxa"/>
              </w:tcPr>
            </w:tcPrChange>
          </w:tcPr>
          <w:p w14:paraId="53C737E8" w14:textId="77777777" w:rsidR="00F61F76" w:rsidRDefault="00F61F76">
            <w:pPr>
              <w:cnfStyle w:val="000000100000" w:firstRow="0" w:lastRow="0" w:firstColumn="0" w:lastColumn="0" w:oddVBand="0" w:evenVBand="0" w:oddHBand="1" w:evenHBand="0" w:firstRowFirstColumn="0" w:firstRowLastColumn="0" w:lastRowFirstColumn="0" w:lastRowLastColumn="0"/>
            </w:pPr>
            <w:r>
              <w:t>Get Items</w:t>
            </w:r>
          </w:p>
        </w:tc>
      </w:tr>
      <w:tr w:rsidR="00F61F76" w14:paraId="1F390CC8"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14" w:author="Konstantin Bondarchuk" w:date="2018-02-12T10:05:00Z">
              <w:tcPr>
                <w:tcW w:w="0" w:type="auto"/>
              </w:tcPr>
            </w:tcPrChange>
          </w:tcPr>
          <w:p w14:paraId="1012F123" w14:textId="77777777" w:rsidR="00F61F76" w:rsidRDefault="00F61F76" w:rsidP="00066D2E">
            <w:r>
              <w:t>Method type:</w:t>
            </w:r>
          </w:p>
        </w:tc>
        <w:tc>
          <w:tcPr>
            <w:tcW w:w="6570" w:type="dxa"/>
            <w:tcPrChange w:id="415" w:author="Konstantin Bondarchuk" w:date="2018-02-12T10:05:00Z">
              <w:tcPr>
                <w:tcW w:w="6570" w:type="dxa"/>
              </w:tcPr>
            </w:tcPrChange>
          </w:tcPr>
          <w:p w14:paraId="75D6CCBA" w14:textId="77777777" w:rsidR="00F61F76" w:rsidRDefault="00F61F76" w:rsidP="00066D2E">
            <w:pPr>
              <w:cnfStyle w:val="000000000000" w:firstRow="0" w:lastRow="0" w:firstColumn="0" w:lastColumn="0" w:oddVBand="0" w:evenVBand="0" w:oddHBand="0" w:evenHBand="0" w:firstRowFirstColumn="0" w:firstRowLastColumn="0" w:lastRowFirstColumn="0" w:lastRowLastColumn="0"/>
            </w:pPr>
            <w:r>
              <w:t>List</w:t>
            </w:r>
          </w:p>
        </w:tc>
      </w:tr>
      <w:tr w:rsidR="00F61F76" w14:paraId="52B7E31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16" w:author="Konstantin Bondarchuk" w:date="2018-02-12T10:05:00Z">
              <w:tcPr>
                <w:tcW w:w="0" w:type="auto"/>
              </w:tcPr>
            </w:tcPrChange>
          </w:tcPr>
          <w:p w14:paraId="64EE3FA7"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417" w:author="Konstantin Bondarchuk" w:date="2018-02-12T10:05:00Z">
              <w:tcPr>
                <w:tcW w:w="6570" w:type="dxa"/>
              </w:tcPr>
            </w:tcPrChange>
          </w:tcPr>
          <w:p w14:paraId="2C58B654" w14:textId="1D2653A2" w:rsidR="00F61F76" w:rsidRDefault="00F7079B">
            <w:pPr>
              <w:cnfStyle w:val="000000100000" w:firstRow="0" w:lastRow="0" w:firstColumn="0" w:lastColumn="0" w:oddVBand="0" w:evenVBand="0" w:oddHBand="1" w:evenHBand="0" w:firstRowFirstColumn="0" w:firstRowLastColumn="0" w:lastRowFirstColumn="0" w:lastRowLastColumn="0"/>
            </w:pPr>
            <w:r>
              <w:t>Get</w:t>
            </w:r>
            <w:r w:rsidR="00F61F76">
              <w:t xml:space="preserve"> items f</w:t>
            </w:r>
            <w:r>
              <w:t>rom a list or library, based on list or library fields</w:t>
            </w:r>
            <w:r w:rsidR="00F61F76">
              <w:t xml:space="preserve">. </w:t>
            </w:r>
            <w:r w:rsidR="006A7BC9">
              <w:t>The method can be executed recursively if it has folder creation mode enabled.</w:t>
            </w:r>
          </w:p>
        </w:tc>
      </w:tr>
      <w:tr w:rsidR="00F61F76" w14:paraId="58F9F60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18" w:author="Konstantin Bondarchuk" w:date="2018-02-12T10:05:00Z">
              <w:tcPr>
                <w:tcW w:w="0" w:type="auto"/>
              </w:tcPr>
            </w:tcPrChange>
          </w:tcPr>
          <w:p w14:paraId="0ACB4E75" w14:textId="77777777" w:rsidR="00F61F76" w:rsidRDefault="00F61F76" w:rsidP="00066D2E">
            <w:r>
              <w:t>Input properties:</w:t>
            </w:r>
          </w:p>
        </w:tc>
        <w:tc>
          <w:tcPr>
            <w:tcW w:w="6570" w:type="dxa"/>
            <w:tcPrChange w:id="419" w:author="Konstantin Bondarchuk" w:date="2018-02-12T10:05:00Z">
              <w:tcPr>
                <w:tcW w:w="6570" w:type="dxa"/>
              </w:tcPr>
            </w:tcPrChange>
          </w:tcPr>
          <w:p w14:paraId="76C5AFC9" w14:textId="77777777" w:rsidR="00F61F76" w:rsidRDefault="00F61F76" w:rsidP="00066D2E">
            <w:pPr>
              <w:cnfStyle w:val="000000000000" w:firstRow="0" w:lastRow="0" w:firstColumn="0" w:lastColumn="0" w:oddVBand="0" w:evenVBand="0" w:oddHBand="0" w:evenHBand="0" w:firstRowFirstColumn="0" w:firstRowLastColumn="0" w:lastRowFirstColumn="0" w:lastRowLastColumn="0"/>
            </w:pPr>
            <w:r>
              <w:t>** Dynamic **</w:t>
            </w:r>
          </w:p>
        </w:tc>
      </w:tr>
      <w:tr w:rsidR="00F61F76" w14:paraId="302FEFF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20" w:author="Konstantin Bondarchuk" w:date="2018-02-12T10:05:00Z">
              <w:tcPr>
                <w:tcW w:w="0" w:type="auto"/>
              </w:tcPr>
            </w:tcPrChange>
          </w:tcPr>
          <w:p w14:paraId="05D47A44" w14:textId="77777777" w:rsidR="00F61F76" w:rsidRDefault="00F61F76"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421" w:author="Konstantin Bondarchuk" w:date="2018-02-12T10:05:00Z">
              <w:tcPr>
                <w:tcW w:w="6570" w:type="dxa"/>
              </w:tcPr>
            </w:tcPrChange>
          </w:tcPr>
          <w:p w14:paraId="41AB638D" w14:textId="3BFFC3EC" w:rsidR="00F61F76" w:rsidRDefault="002D0D20" w:rsidP="00066D2E">
            <w:pPr>
              <w:cnfStyle w:val="000000100000" w:firstRow="0" w:lastRow="0" w:firstColumn="0" w:lastColumn="0" w:oddVBand="0" w:evenVBand="0" w:oddHBand="1" w:evenHBand="0" w:firstRowFirstColumn="0" w:firstRowLastColumn="0" w:lastRowFirstColumn="0" w:lastRowLastColumn="0"/>
            </w:pPr>
            <w:r>
              <w:t>SiteURL</w:t>
            </w:r>
            <w:r w:rsidR="00F61F76">
              <w:t xml:space="preserve"> *</w:t>
            </w:r>
          </w:p>
        </w:tc>
      </w:tr>
      <w:tr w:rsidR="00926D5F" w14:paraId="0AE9B2A6"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22" w:author="Konstantin Bondarchuk" w:date="2018-02-12T10:05:00Z">
              <w:tcPr>
                <w:tcW w:w="0" w:type="auto"/>
              </w:tcPr>
            </w:tcPrChange>
          </w:tcPr>
          <w:p w14:paraId="7F1142AA" w14:textId="77777777" w:rsidR="00926D5F" w:rsidRDefault="00926D5F" w:rsidP="00066D2E"/>
        </w:tc>
        <w:tc>
          <w:tcPr>
            <w:tcW w:w="6570" w:type="dxa"/>
            <w:tcPrChange w:id="423" w:author="Konstantin Bondarchuk" w:date="2018-02-12T10:05:00Z">
              <w:tcPr>
                <w:tcW w:w="6570" w:type="dxa"/>
              </w:tcPr>
            </w:tcPrChange>
          </w:tcPr>
          <w:p w14:paraId="1C787F6D" w14:textId="412F2128" w:rsidR="005653B3" w:rsidRDefault="00926D5F" w:rsidP="00066D2E">
            <w:pPr>
              <w:cnfStyle w:val="000000000000" w:firstRow="0" w:lastRow="0" w:firstColumn="0" w:lastColumn="0" w:oddVBand="0" w:evenVBand="0" w:oddHBand="0" w:evenHBand="0" w:firstRowFirstColumn="0" w:firstRowLastColumn="0" w:lastRowFirstColumn="0" w:lastRowLastColumn="0"/>
            </w:pPr>
            <w:r>
              <w:t>Folder – only in case if folders creation enabled</w:t>
            </w:r>
            <w:r w:rsidR="006A7BC9">
              <w:t>.</w:t>
            </w:r>
          </w:p>
        </w:tc>
      </w:tr>
      <w:tr w:rsidR="006A7BC9" w14:paraId="4608990E"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24" w:author="Konstantin Bondarchuk" w:date="2018-02-12T10:05:00Z">
              <w:tcPr>
                <w:tcW w:w="0" w:type="auto"/>
              </w:tcPr>
            </w:tcPrChange>
          </w:tcPr>
          <w:p w14:paraId="2F8D7DC3" w14:textId="77777777" w:rsidR="006A7BC9" w:rsidRDefault="006A7BC9" w:rsidP="00F7079B">
            <w:pPr>
              <w:cnfStyle w:val="001000100000" w:firstRow="0" w:lastRow="0" w:firstColumn="1" w:lastColumn="0" w:oddVBand="0" w:evenVBand="0" w:oddHBand="1" w:evenHBand="0" w:firstRowFirstColumn="0" w:firstRowLastColumn="0" w:lastRowFirstColumn="0" w:lastRowLastColumn="0"/>
            </w:pPr>
          </w:p>
        </w:tc>
        <w:tc>
          <w:tcPr>
            <w:tcW w:w="6570" w:type="dxa"/>
            <w:tcPrChange w:id="425" w:author="Konstantin Bondarchuk" w:date="2018-02-12T10:05:00Z">
              <w:tcPr>
                <w:tcW w:w="6570" w:type="dxa"/>
              </w:tcPr>
            </w:tcPrChange>
          </w:tcPr>
          <w:p w14:paraId="621E78AE" w14:textId="7BAFB1D7" w:rsidR="006A7BC9" w:rsidRDefault="006A7BC9" w:rsidP="00F7079B">
            <w:pPr>
              <w:cnfStyle w:val="000000100000" w:firstRow="0" w:lastRow="0" w:firstColumn="0" w:lastColumn="0" w:oddVBand="0" w:evenVBand="0" w:oddHBand="1" w:evenHBand="0" w:firstRowFirstColumn="0" w:firstRowLastColumn="0" w:lastRowFirstColumn="0" w:lastRowLastColumn="0"/>
            </w:pPr>
            <w:r>
              <w:t>Recursive – only in case if folders creation enabled.</w:t>
            </w:r>
            <w:r w:rsidR="009B1D64">
              <w:t xml:space="preserve"> Default set to true. Retrieves the items recursively.</w:t>
            </w:r>
          </w:p>
        </w:tc>
      </w:tr>
      <w:tr w:rsidR="00F7079B" w14:paraId="73098B2D"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26" w:author="Konstantin Bondarchuk" w:date="2018-02-12T10:05:00Z">
              <w:tcPr>
                <w:tcW w:w="0" w:type="auto"/>
              </w:tcPr>
            </w:tcPrChange>
          </w:tcPr>
          <w:p w14:paraId="5E54FF2D" w14:textId="77777777" w:rsidR="00F7079B" w:rsidRDefault="00F7079B" w:rsidP="00F7079B">
            <w:r>
              <w:t>Output properties:</w:t>
            </w:r>
          </w:p>
        </w:tc>
        <w:tc>
          <w:tcPr>
            <w:tcW w:w="6570" w:type="dxa"/>
            <w:tcPrChange w:id="427" w:author="Konstantin Bondarchuk" w:date="2018-02-12T10:05:00Z">
              <w:tcPr>
                <w:tcW w:w="6570" w:type="dxa"/>
              </w:tcPr>
            </w:tcPrChange>
          </w:tcPr>
          <w:p w14:paraId="6ED1331A" w14:textId="77777777" w:rsidR="00F7079B" w:rsidRDefault="00F7079B" w:rsidP="00F7079B">
            <w:pPr>
              <w:cnfStyle w:val="000000000000" w:firstRow="0" w:lastRow="0" w:firstColumn="0" w:lastColumn="0" w:oddVBand="0" w:evenVBand="0" w:oddHBand="0" w:evenHBand="0" w:firstRowFirstColumn="0" w:firstRowLastColumn="0" w:lastRowFirstColumn="0" w:lastRowLastColumn="0"/>
            </w:pPr>
            <w:r>
              <w:t>** Dynamic **</w:t>
            </w:r>
          </w:p>
        </w:tc>
      </w:tr>
      <w:tr w:rsidR="00F7079B" w14:paraId="0B4365B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28" w:author="Konstantin Bondarchuk" w:date="2018-02-12T10:05:00Z">
              <w:tcPr>
                <w:tcW w:w="0" w:type="auto"/>
              </w:tcPr>
            </w:tcPrChange>
          </w:tcPr>
          <w:p w14:paraId="29A85913" w14:textId="77777777" w:rsidR="00F7079B" w:rsidRDefault="00F7079B" w:rsidP="00F7079B">
            <w:pPr>
              <w:cnfStyle w:val="001000100000" w:firstRow="0" w:lastRow="0" w:firstColumn="1" w:lastColumn="0" w:oddVBand="0" w:evenVBand="0" w:oddHBand="1" w:evenHBand="0" w:firstRowFirstColumn="0" w:firstRowLastColumn="0" w:lastRowFirstColumn="0" w:lastRowLastColumn="0"/>
            </w:pPr>
          </w:p>
        </w:tc>
        <w:tc>
          <w:tcPr>
            <w:tcW w:w="6570" w:type="dxa"/>
            <w:tcPrChange w:id="429" w:author="Konstantin Bondarchuk" w:date="2018-02-12T10:05:00Z">
              <w:tcPr>
                <w:tcW w:w="6570" w:type="dxa"/>
              </w:tcPr>
            </w:tcPrChange>
          </w:tcPr>
          <w:p w14:paraId="4B0106EE" w14:textId="77777777" w:rsidR="00F7079B" w:rsidRDefault="00F7079B" w:rsidP="00F7079B">
            <w:pPr>
              <w:cnfStyle w:val="000000100000" w:firstRow="0" w:lastRow="0" w:firstColumn="0" w:lastColumn="0" w:oddVBand="0" w:evenVBand="0" w:oddHBand="1" w:evenHBand="0" w:firstRowFirstColumn="0" w:firstRowLastColumn="0" w:lastRowFirstColumn="0" w:lastRowLastColumn="0"/>
            </w:pPr>
            <w:r>
              <w:t>FileName - only in case of a document library</w:t>
            </w:r>
          </w:p>
        </w:tc>
      </w:tr>
      <w:tr w:rsidR="00F7079B" w14:paraId="392B0023"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30" w:author="Konstantin Bondarchuk" w:date="2018-02-12T10:05:00Z">
              <w:tcPr>
                <w:tcW w:w="0" w:type="auto"/>
              </w:tcPr>
            </w:tcPrChange>
          </w:tcPr>
          <w:p w14:paraId="3A8886E3" w14:textId="77777777" w:rsidR="00F7079B" w:rsidRDefault="00F7079B" w:rsidP="00F7079B"/>
        </w:tc>
        <w:tc>
          <w:tcPr>
            <w:tcW w:w="6570" w:type="dxa"/>
            <w:tcPrChange w:id="431" w:author="Konstantin Bondarchuk" w:date="2018-02-12T10:05:00Z">
              <w:tcPr>
                <w:tcW w:w="6570" w:type="dxa"/>
              </w:tcPr>
            </w:tcPrChange>
          </w:tcPr>
          <w:p w14:paraId="003D0425" w14:textId="53CDC4B1" w:rsidR="005653B3" w:rsidRDefault="00EF03B2" w:rsidP="00F7079B">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r w:rsidR="005653B3" w14:paraId="41045E2F"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32" w:author="Konstantin Bondarchuk" w:date="2018-02-12T10:05:00Z">
              <w:tcPr>
                <w:tcW w:w="0" w:type="auto"/>
              </w:tcPr>
            </w:tcPrChange>
          </w:tcPr>
          <w:p w14:paraId="0DBF93CA" w14:textId="77777777" w:rsidR="005653B3" w:rsidRDefault="005653B3" w:rsidP="00F7079B">
            <w:pPr>
              <w:cnfStyle w:val="001000100000" w:firstRow="0" w:lastRow="0" w:firstColumn="1" w:lastColumn="0" w:oddVBand="0" w:evenVBand="0" w:oddHBand="1" w:evenHBand="0" w:firstRowFirstColumn="0" w:firstRowLastColumn="0" w:lastRowFirstColumn="0" w:lastRowLastColumn="0"/>
            </w:pPr>
          </w:p>
        </w:tc>
        <w:tc>
          <w:tcPr>
            <w:tcW w:w="6570" w:type="dxa"/>
            <w:tcPrChange w:id="433" w:author="Konstantin Bondarchuk" w:date="2018-02-12T10:05:00Z">
              <w:tcPr>
                <w:tcW w:w="6570" w:type="dxa"/>
              </w:tcPr>
            </w:tcPrChange>
          </w:tcPr>
          <w:p w14:paraId="099555AC" w14:textId="3B357154" w:rsidR="005653B3" w:rsidRDefault="005653B3" w:rsidP="00F7079B">
            <w:pPr>
              <w:cnfStyle w:val="000000100000" w:firstRow="0" w:lastRow="0" w:firstColumn="0" w:lastColumn="0" w:oddVBand="0" w:evenVBand="0" w:oddHBand="1" w:evenHBand="0" w:firstRowFirstColumn="0" w:firstRowLastColumn="0" w:lastRowFirstColumn="0" w:lastRowLastColumn="0"/>
            </w:pPr>
            <w:r>
              <w:t>Folder – in which folder the item exists.</w:t>
            </w:r>
          </w:p>
        </w:tc>
      </w:tr>
    </w:tbl>
    <w:p w14:paraId="1D2925FE" w14:textId="77777777" w:rsidR="005A7A0B" w:rsidRDefault="005A7A0B" w:rsidP="00893ACF"/>
    <w:p w14:paraId="516891DE" w14:textId="2F78E164" w:rsidR="00893ACF" w:rsidRDefault="005A7A0B" w:rsidP="005A7A0B">
      <w:pPr>
        <w:pStyle w:val="Heading2"/>
        <w:rPr>
          <w:noProof/>
        </w:rPr>
      </w:pPr>
      <w:bookmarkStart w:id="434" w:name="_Toc510682525"/>
      <w:r>
        <w:rPr>
          <w:noProof/>
        </w:rPr>
        <w:t>Document library functions</w:t>
      </w:r>
      <w:bookmarkEnd w:id="434"/>
    </w:p>
    <w:p w14:paraId="4B6B92F1" w14:textId="5722EDBE" w:rsidR="005653B3" w:rsidRPr="00661901" w:rsidRDefault="005653B3" w:rsidP="00661901">
      <w:r>
        <w:t>It might seem that some functionality is missing here, but most of the functions are included in the list item section previously (for example, see update item).</w:t>
      </w:r>
    </w:p>
    <w:p w14:paraId="63ED93AA" w14:textId="17752ECB" w:rsidR="005A7A0B" w:rsidRDefault="005653B3" w:rsidP="00661901">
      <w:pPr>
        <w:pStyle w:val="Heading3"/>
      </w:pPr>
      <w:bookmarkStart w:id="435" w:name="_Toc505536514"/>
      <w:bookmarkStart w:id="436" w:name="_Toc505536530"/>
      <w:bookmarkStart w:id="437" w:name="_Toc505536533"/>
      <w:bookmarkStart w:id="438" w:name="_Toc505536536"/>
      <w:bookmarkStart w:id="439" w:name="_Toc505536542"/>
      <w:bookmarkStart w:id="440" w:name="_Toc505536545"/>
      <w:bookmarkStart w:id="441" w:name="_Toc505536548"/>
      <w:bookmarkStart w:id="442" w:name="_Toc505536549"/>
      <w:bookmarkStart w:id="443" w:name="_Toc505536565"/>
      <w:bookmarkStart w:id="444" w:name="_Toc505536568"/>
      <w:bookmarkStart w:id="445" w:name="_Toc505536571"/>
      <w:bookmarkStart w:id="446" w:name="_Toc505536577"/>
      <w:bookmarkStart w:id="447" w:name="_Toc505536580"/>
      <w:bookmarkStart w:id="448" w:name="_Toc505536583"/>
      <w:bookmarkStart w:id="449" w:name="_Toc510682526"/>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r>
        <w:t>Create</w:t>
      </w:r>
      <w:r w:rsidR="005A7A0B">
        <w:t xml:space="preserve"> Document</w:t>
      </w:r>
      <w:bookmarkEnd w:id="449"/>
    </w:p>
    <w:tbl>
      <w:tblPr>
        <w:tblStyle w:val="LightList-Accent1"/>
        <w:tblW w:w="0" w:type="auto"/>
        <w:tblLook w:val="04A0" w:firstRow="1" w:lastRow="0" w:firstColumn="1" w:lastColumn="0" w:noHBand="0" w:noVBand="1"/>
        <w:tblPrChange w:id="450"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451">
          <w:tblGrid>
            <w:gridCol w:w="360"/>
            <w:gridCol w:w="360"/>
          </w:tblGrid>
        </w:tblGridChange>
      </w:tblGrid>
      <w:tr w:rsidR="00926D5F" w14:paraId="31DAB1C1"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52" w:author="Konstantin Bondarchuk" w:date="2018-02-12T10:05:00Z">
              <w:tcPr>
                <w:tcW w:w="0" w:type="auto"/>
              </w:tcPr>
            </w:tcPrChange>
          </w:tcPr>
          <w:p w14:paraId="1A1265AB" w14:textId="77777777" w:rsidR="00926D5F" w:rsidRDefault="00926D5F"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453" w:author="Konstantin Bondarchuk" w:date="2018-02-12T10:05:00Z">
              <w:tcPr>
                <w:tcW w:w="6570" w:type="dxa"/>
              </w:tcPr>
            </w:tcPrChange>
          </w:tcPr>
          <w:p w14:paraId="47D7690E" w14:textId="01356BEB" w:rsidR="00926D5F" w:rsidRDefault="005653B3" w:rsidP="00066D2E">
            <w:pPr>
              <w:cnfStyle w:val="100000000000" w:firstRow="1" w:lastRow="0" w:firstColumn="0" w:lastColumn="0" w:oddVBand="0" w:evenVBand="0" w:oddHBand="0" w:evenHBand="0" w:firstRowFirstColumn="0" w:firstRowLastColumn="0" w:lastRowFirstColumn="0" w:lastRowLastColumn="0"/>
            </w:pPr>
            <w:r>
              <w:t>CreateDocument</w:t>
            </w:r>
          </w:p>
        </w:tc>
      </w:tr>
      <w:tr w:rsidR="00926D5F" w14:paraId="1FED8FD1"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54" w:author="Konstantin Bondarchuk" w:date="2018-02-12T10:05:00Z">
              <w:tcPr>
                <w:tcW w:w="0" w:type="auto"/>
              </w:tcPr>
            </w:tcPrChange>
          </w:tcPr>
          <w:p w14:paraId="156D4CFD" w14:textId="77777777" w:rsidR="00926D5F" w:rsidRDefault="00926D5F"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455" w:author="Konstantin Bondarchuk" w:date="2018-02-12T10:05:00Z">
              <w:tcPr>
                <w:tcW w:w="6570" w:type="dxa"/>
              </w:tcPr>
            </w:tcPrChange>
          </w:tcPr>
          <w:p w14:paraId="4BCDF488" w14:textId="51D0E987" w:rsidR="00926D5F" w:rsidRDefault="005653B3" w:rsidP="00066D2E">
            <w:pPr>
              <w:cnfStyle w:val="000000100000" w:firstRow="0" w:lastRow="0" w:firstColumn="0" w:lastColumn="0" w:oddVBand="0" w:evenVBand="0" w:oddHBand="1" w:evenHBand="0" w:firstRowFirstColumn="0" w:firstRowLastColumn="0" w:lastRowFirstColumn="0" w:lastRowLastColumn="0"/>
            </w:pPr>
            <w:r>
              <w:t xml:space="preserve">Create </w:t>
            </w:r>
            <w:r w:rsidR="00926D5F">
              <w:t>Document</w:t>
            </w:r>
          </w:p>
        </w:tc>
      </w:tr>
      <w:tr w:rsidR="00926D5F" w14:paraId="2D61AAE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56" w:author="Konstantin Bondarchuk" w:date="2018-02-12T10:05:00Z">
              <w:tcPr>
                <w:tcW w:w="0" w:type="auto"/>
              </w:tcPr>
            </w:tcPrChange>
          </w:tcPr>
          <w:p w14:paraId="09372E89" w14:textId="77777777" w:rsidR="00926D5F" w:rsidRDefault="00926D5F" w:rsidP="00066D2E">
            <w:r>
              <w:t>Method type:</w:t>
            </w:r>
          </w:p>
        </w:tc>
        <w:tc>
          <w:tcPr>
            <w:tcW w:w="6570" w:type="dxa"/>
            <w:tcPrChange w:id="457" w:author="Konstantin Bondarchuk" w:date="2018-02-12T10:05:00Z">
              <w:tcPr>
                <w:tcW w:w="6570" w:type="dxa"/>
              </w:tcPr>
            </w:tcPrChange>
          </w:tcPr>
          <w:p w14:paraId="621C1DD1" w14:textId="77777777" w:rsidR="00926D5F" w:rsidRDefault="00926D5F" w:rsidP="00066D2E">
            <w:pPr>
              <w:cnfStyle w:val="000000000000" w:firstRow="0" w:lastRow="0" w:firstColumn="0" w:lastColumn="0" w:oddVBand="0" w:evenVBand="0" w:oddHBand="0" w:evenHBand="0" w:firstRowFirstColumn="0" w:firstRowLastColumn="0" w:lastRowFirstColumn="0" w:lastRowLastColumn="0"/>
            </w:pPr>
            <w:r>
              <w:t>Create</w:t>
            </w:r>
          </w:p>
        </w:tc>
      </w:tr>
      <w:tr w:rsidR="00926D5F" w14:paraId="71F9638E"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58" w:author="Konstantin Bondarchuk" w:date="2018-02-12T10:05:00Z">
              <w:tcPr>
                <w:tcW w:w="0" w:type="auto"/>
              </w:tcPr>
            </w:tcPrChange>
          </w:tcPr>
          <w:p w14:paraId="28A48A59" w14:textId="77777777" w:rsidR="00926D5F" w:rsidRDefault="00926D5F"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459" w:author="Konstantin Bondarchuk" w:date="2018-02-12T10:05:00Z">
              <w:tcPr>
                <w:tcW w:w="6570" w:type="dxa"/>
              </w:tcPr>
            </w:tcPrChange>
          </w:tcPr>
          <w:p w14:paraId="7BDBFAF0" w14:textId="569BC7AB" w:rsidR="00926D5F" w:rsidRDefault="00926D5F">
            <w:pPr>
              <w:cnfStyle w:val="000000100000" w:firstRow="0" w:lastRow="0" w:firstColumn="0" w:lastColumn="0" w:oddVBand="0" w:evenVBand="0" w:oddHBand="1" w:evenHBand="0" w:firstRowFirstColumn="0" w:firstRowLastColumn="0" w:lastRowFirstColumn="0" w:lastRowLastColumn="0"/>
            </w:pPr>
            <w:r>
              <w:t>Upload a single document with (provided) metadata in a library.</w:t>
            </w:r>
          </w:p>
        </w:tc>
      </w:tr>
      <w:tr w:rsidR="00926D5F" w14:paraId="11E91164"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60" w:author="Konstantin Bondarchuk" w:date="2018-02-12T10:05:00Z">
              <w:tcPr>
                <w:tcW w:w="0" w:type="auto"/>
              </w:tcPr>
            </w:tcPrChange>
          </w:tcPr>
          <w:p w14:paraId="5C04A207" w14:textId="77777777" w:rsidR="00926D5F" w:rsidRDefault="00926D5F" w:rsidP="00066D2E">
            <w:r>
              <w:t>Input properties:</w:t>
            </w:r>
          </w:p>
        </w:tc>
        <w:tc>
          <w:tcPr>
            <w:tcW w:w="6570" w:type="dxa"/>
            <w:tcPrChange w:id="461" w:author="Konstantin Bondarchuk" w:date="2018-02-12T10:05:00Z">
              <w:tcPr>
                <w:tcW w:w="6570" w:type="dxa"/>
              </w:tcPr>
            </w:tcPrChange>
          </w:tcPr>
          <w:p w14:paraId="5CAC3CAF" w14:textId="77777777" w:rsidR="00926D5F" w:rsidRDefault="00926D5F" w:rsidP="00066D2E">
            <w:pPr>
              <w:cnfStyle w:val="000000000000" w:firstRow="0" w:lastRow="0" w:firstColumn="0" w:lastColumn="0" w:oddVBand="0" w:evenVBand="0" w:oddHBand="0" w:evenHBand="0" w:firstRowFirstColumn="0" w:firstRowLastColumn="0" w:lastRowFirstColumn="0" w:lastRowLastColumn="0"/>
            </w:pPr>
            <w:r>
              <w:t>** Dynamic **</w:t>
            </w:r>
          </w:p>
        </w:tc>
      </w:tr>
      <w:tr w:rsidR="00926D5F" w14:paraId="7160D42A"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62" w:author="Konstantin Bondarchuk" w:date="2018-02-12T10:05:00Z">
              <w:tcPr>
                <w:tcW w:w="0" w:type="auto"/>
              </w:tcPr>
            </w:tcPrChange>
          </w:tcPr>
          <w:p w14:paraId="62FA5577" w14:textId="77777777" w:rsidR="00926D5F" w:rsidRDefault="00926D5F"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463" w:author="Konstantin Bondarchuk" w:date="2018-02-12T10:05:00Z">
              <w:tcPr>
                <w:tcW w:w="6570" w:type="dxa"/>
              </w:tcPr>
            </w:tcPrChange>
          </w:tcPr>
          <w:p w14:paraId="291D089A" w14:textId="3147CCFB" w:rsidR="00926D5F" w:rsidRDefault="002D0D20" w:rsidP="00066D2E">
            <w:pPr>
              <w:cnfStyle w:val="000000100000" w:firstRow="0" w:lastRow="0" w:firstColumn="0" w:lastColumn="0" w:oddVBand="0" w:evenVBand="0" w:oddHBand="1" w:evenHBand="0" w:firstRowFirstColumn="0" w:firstRowLastColumn="0" w:lastRowFirstColumn="0" w:lastRowLastColumn="0"/>
            </w:pPr>
            <w:r>
              <w:t>SiteURL</w:t>
            </w:r>
            <w:r w:rsidR="00926D5F">
              <w:t xml:space="preserve"> *</w:t>
            </w:r>
          </w:p>
        </w:tc>
      </w:tr>
      <w:tr w:rsidR="00926D5F" w14:paraId="75A33EA0"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64" w:author="Konstantin Bondarchuk" w:date="2018-02-12T10:05:00Z">
              <w:tcPr>
                <w:tcW w:w="0" w:type="auto"/>
              </w:tcPr>
            </w:tcPrChange>
          </w:tcPr>
          <w:p w14:paraId="3C654466" w14:textId="77777777" w:rsidR="00926D5F" w:rsidRDefault="00926D5F" w:rsidP="00066D2E"/>
        </w:tc>
        <w:tc>
          <w:tcPr>
            <w:tcW w:w="6570" w:type="dxa"/>
            <w:tcPrChange w:id="465" w:author="Konstantin Bondarchuk" w:date="2018-02-12T10:05:00Z">
              <w:tcPr>
                <w:tcW w:w="6570" w:type="dxa"/>
              </w:tcPr>
            </w:tcPrChange>
          </w:tcPr>
          <w:p w14:paraId="63304FBB" w14:textId="77777777" w:rsidR="00926D5F" w:rsidRDefault="00926D5F">
            <w:pPr>
              <w:cnfStyle w:val="000000000000" w:firstRow="0" w:lastRow="0" w:firstColumn="0" w:lastColumn="0" w:oddVBand="0" w:evenVBand="0" w:oddHBand="0" w:evenHBand="0" w:firstRowFirstColumn="0" w:firstRowLastColumn="0" w:lastRowFirstColumn="0" w:lastRowLastColumn="0"/>
            </w:pPr>
            <w:r>
              <w:t>File</w:t>
            </w:r>
            <w:r w:rsidR="00A65822">
              <w:t xml:space="preserve"> *</w:t>
            </w:r>
          </w:p>
        </w:tc>
      </w:tr>
      <w:tr w:rsidR="00A65822" w14:paraId="314AB04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66" w:author="Konstantin Bondarchuk" w:date="2018-02-12T10:05:00Z">
              <w:tcPr>
                <w:tcW w:w="0" w:type="auto"/>
              </w:tcPr>
            </w:tcPrChange>
          </w:tcPr>
          <w:p w14:paraId="44495E65" w14:textId="77777777" w:rsidR="00A65822" w:rsidRDefault="00A65822"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467" w:author="Konstantin Bondarchuk" w:date="2018-02-12T10:05:00Z">
              <w:tcPr>
                <w:tcW w:w="6570" w:type="dxa"/>
              </w:tcPr>
            </w:tcPrChange>
          </w:tcPr>
          <w:p w14:paraId="1ED9E244" w14:textId="7697FD0F" w:rsidR="00A65822" w:rsidRDefault="00A65822" w:rsidP="00926D5F">
            <w:pPr>
              <w:cnfStyle w:val="000000100000" w:firstRow="0" w:lastRow="0" w:firstColumn="0" w:lastColumn="0" w:oddVBand="0" w:evenVBand="0" w:oddHBand="1" w:evenHBand="0" w:firstRowFirstColumn="0" w:firstRowLastColumn="0" w:lastRowFirstColumn="0" w:lastRowLastColumn="0"/>
            </w:pPr>
            <w:r>
              <w:t>OverwriteExistingDocument (Yes/No)</w:t>
            </w:r>
            <w:r w:rsidR="005653B3">
              <w:t xml:space="preserve"> – Indicates if a document should be overwriten if it already exists, or if it does not exist – create it.</w:t>
            </w:r>
          </w:p>
        </w:tc>
      </w:tr>
      <w:tr w:rsidR="00926D5F" w14:paraId="2EBE224A"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68" w:author="Konstantin Bondarchuk" w:date="2018-02-12T10:05:00Z">
              <w:tcPr>
                <w:tcW w:w="0" w:type="auto"/>
              </w:tcPr>
            </w:tcPrChange>
          </w:tcPr>
          <w:p w14:paraId="7B4D1C05" w14:textId="77777777" w:rsidR="00926D5F" w:rsidRDefault="00926D5F" w:rsidP="00066D2E"/>
        </w:tc>
        <w:tc>
          <w:tcPr>
            <w:tcW w:w="6570" w:type="dxa"/>
            <w:tcPrChange w:id="469" w:author="Konstantin Bondarchuk" w:date="2018-02-12T10:05:00Z">
              <w:tcPr>
                <w:tcW w:w="6570" w:type="dxa"/>
              </w:tcPr>
            </w:tcPrChange>
          </w:tcPr>
          <w:p w14:paraId="3F3752BF" w14:textId="77777777" w:rsidR="00926D5F" w:rsidRDefault="00926D5F" w:rsidP="00066D2E">
            <w:pPr>
              <w:cnfStyle w:val="000000000000" w:firstRow="0" w:lastRow="0" w:firstColumn="0" w:lastColumn="0" w:oddVBand="0" w:evenVBand="0" w:oddHBand="0" w:evenHBand="0" w:firstRowFirstColumn="0" w:firstRowLastColumn="0" w:lastRowFirstColumn="0" w:lastRowLastColumn="0"/>
            </w:pPr>
            <w:r>
              <w:t>Folder – only in case if folders creation enabled</w:t>
            </w:r>
          </w:p>
        </w:tc>
      </w:tr>
      <w:tr w:rsidR="00926D5F" w14:paraId="26A586B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70" w:author="Konstantin Bondarchuk" w:date="2018-02-12T10:05:00Z">
              <w:tcPr>
                <w:tcW w:w="0" w:type="auto"/>
              </w:tcPr>
            </w:tcPrChange>
          </w:tcPr>
          <w:p w14:paraId="4279C1C9" w14:textId="77777777" w:rsidR="00926D5F" w:rsidRDefault="00926D5F" w:rsidP="00066D2E">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471" w:author="Konstantin Bondarchuk" w:date="2018-02-12T10:05:00Z">
              <w:tcPr>
                <w:tcW w:w="6570" w:type="dxa"/>
              </w:tcPr>
            </w:tcPrChange>
          </w:tcPr>
          <w:p w14:paraId="1B10B7CA" w14:textId="77777777" w:rsidR="00926D5F" w:rsidRDefault="00926D5F" w:rsidP="00066D2E">
            <w:pPr>
              <w:cnfStyle w:val="000000100000" w:firstRow="0" w:lastRow="0" w:firstColumn="0" w:lastColumn="0" w:oddVBand="0" w:evenVBand="0" w:oddHBand="1" w:evenHBand="0" w:firstRowFirstColumn="0" w:firstRowLastColumn="0" w:lastRowFirstColumn="0" w:lastRowLastColumn="0"/>
            </w:pPr>
            <w:r>
              <w:t>Id</w:t>
            </w:r>
          </w:p>
        </w:tc>
      </w:tr>
      <w:tr w:rsidR="00A65822" w14:paraId="4B015EA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72" w:author="Konstantin Bondarchuk" w:date="2018-02-12T10:05:00Z">
              <w:tcPr>
                <w:tcW w:w="0" w:type="auto"/>
              </w:tcPr>
            </w:tcPrChange>
          </w:tcPr>
          <w:p w14:paraId="52894A09" w14:textId="77777777" w:rsidR="00A65822" w:rsidRDefault="00A65822" w:rsidP="00066D2E"/>
        </w:tc>
        <w:tc>
          <w:tcPr>
            <w:tcW w:w="6570" w:type="dxa"/>
            <w:tcPrChange w:id="473" w:author="Konstantin Bondarchuk" w:date="2018-02-12T10:05:00Z">
              <w:tcPr>
                <w:tcW w:w="6570" w:type="dxa"/>
              </w:tcPr>
            </w:tcPrChange>
          </w:tcPr>
          <w:p w14:paraId="72B586C9" w14:textId="77777777" w:rsidR="00A65822" w:rsidRDefault="00A65822" w:rsidP="00066D2E">
            <w:pPr>
              <w:cnfStyle w:val="000000000000" w:firstRow="0" w:lastRow="0" w:firstColumn="0" w:lastColumn="0" w:oddVBand="0" w:evenVBand="0" w:oddHBand="0" w:evenHBand="0" w:firstRowFirstColumn="0" w:firstRowLastColumn="0" w:lastRowFirstColumn="0" w:lastRowLastColumn="0"/>
            </w:pPr>
            <w:r>
              <w:t>FileName</w:t>
            </w:r>
          </w:p>
        </w:tc>
      </w:tr>
      <w:tr w:rsidR="00926D5F" w14:paraId="7037679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74" w:author="Konstantin Bondarchuk" w:date="2018-02-12T10:05:00Z">
              <w:tcPr>
                <w:tcW w:w="0" w:type="auto"/>
              </w:tcPr>
            </w:tcPrChange>
          </w:tcPr>
          <w:p w14:paraId="47AB1676" w14:textId="77777777" w:rsidR="00926D5F" w:rsidRDefault="00926D5F"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475" w:author="Konstantin Bondarchuk" w:date="2018-02-12T10:05:00Z">
              <w:tcPr>
                <w:tcW w:w="6570" w:type="dxa"/>
              </w:tcPr>
            </w:tcPrChange>
          </w:tcPr>
          <w:p w14:paraId="7EDB263A" w14:textId="77777777" w:rsidR="00926D5F" w:rsidRDefault="00926D5F" w:rsidP="00066D2E">
            <w:pPr>
              <w:cnfStyle w:val="000000100000" w:firstRow="0" w:lastRow="0" w:firstColumn="0" w:lastColumn="0" w:oddVBand="0" w:evenVBand="0" w:oddHBand="1" w:evenHBand="0" w:firstRowFirstColumn="0" w:firstRowLastColumn="0" w:lastRowFirstColumn="0" w:lastRowLastColumn="0"/>
            </w:pPr>
            <w:r>
              <w:t>LinkToItem – unique URL to the specific item.</w:t>
            </w:r>
          </w:p>
        </w:tc>
      </w:tr>
    </w:tbl>
    <w:p w14:paraId="4A7AA6A4" w14:textId="36D5F9AD" w:rsidR="00926D5F" w:rsidRDefault="00926D5F"/>
    <w:p w14:paraId="49D83757" w14:textId="71A62C6A" w:rsidR="009B1D64" w:rsidRDefault="009B1D64" w:rsidP="00661901">
      <w:pPr>
        <w:pStyle w:val="Heading3"/>
      </w:pPr>
      <w:bookmarkStart w:id="476" w:name="_Toc510682527"/>
      <w:r>
        <w:t>Delete document</w:t>
      </w:r>
      <w:ins w:id="477" w:author="Konstantin" w:date="2018-02-08T14:25:00Z">
        <w:r w:rsidR="00D32927">
          <w:t xml:space="preserve"> By Id</w:t>
        </w:r>
      </w:ins>
      <w:bookmarkEnd w:id="476"/>
    </w:p>
    <w:tbl>
      <w:tblPr>
        <w:tblStyle w:val="LightList-Accent1"/>
        <w:tblW w:w="0" w:type="auto"/>
        <w:tblLook w:val="04A0" w:firstRow="1" w:lastRow="0" w:firstColumn="1" w:lastColumn="0" w:noHBand="0" w:noVBand="1"/>
        <w:tblPrChange w:id="478"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479">
          <w:tblGrid>
            <w:gridCol w:w="360"/>
            <w:gridCol w:w="360"/>
          </w:tblGrid>
        </w:tblGridChange>
      </w:tblGrid>
      <w:tr w:rsidR="009B1D64" w14:paraId="28077BA0"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80" w:author="Konstantin Bondarchuk" w:date="2018-02-12T10:05:00Z">
              <w:tcPr>
                <w:tcW w:w="0" w:type="auto"/>
              </w:tcPr>
            </w:tcPrChange>
          </w:tcPr>
          <w:p w14:paraId="5F2C2406" w14:textId="77777777" w:rsidR="009B1D64" w:rsidRDefault="009B1D64" w:rsidP="0057577B">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481" w:author="Konstantin Bondarchuk" w:date="2018-02-12T10:05:00Z">
              <w:tcPr>
                <w:tcW w:w="6570" w:type="dxa"/>
              </w:tcPr>
            </w:tcPrChange>
          </w:tcPr>
          <w:p w14:paraId="3B6EE301" w14:textId="44368D79" w:rsidR="009B1D64" w:rsidRDefault="009B1D64" w:rsidP="0057577B">
            <w:pPr>
              <w:cnfStyle w:val="100000000000" w:firstRow="1" w:lastRow="0" w:firstColumn="0" w:lastColumn="0" w:oddVBand="0" w:evenVBand="0" w:oddHBand="0" w:evenHBand="0" w:firstRowFirstColumn="0" w:firstRowLastColumn="0" w:lastRowFirstColumn="0" w:lastRowLastColumn="0"/>
            </w:pPr>
            <w:r>
              <w:t>DeleteDocument</w:t>
            </w:r>
            <w:ins w:id="482" w:author="Konstantin" w:date="2018-02-08T14:28:00Z">
              <w:r w:rsidR="0038469E">
                <w:t>ById</w:t>
              </w:r>
            </w:ins>
            <w:del w:id="483" w:author="Konstantin" w:date="2018-02-08T10:03:00Z">
              <w:r w:rsidR="00E21EAE">
                <w:delText>ById</w:delText>
              </w:r>
            </w:del>
          </w:p>
        </w:tc>
      </w:tr>
      <w:tr w:rsidR="009B1D64" w14:paraId="65E5AB94"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84" w:author="Konstantin Bondarchuk" w:date="2018-02-12T10:05:00Z">
              <w:tcPr>
                <w:tcW w:w="0" w:type="auto"/>
              </w:tcPr>
            </w:tcPrChange>
          </w:tcPr>
          <w:p w14:paraId="421E6FEF"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485" w:author="Konstantin Bondarchuk" w:date="2018-02-12T10:05:00Z">
              <w:tcPr>
                <w:tcW w:w="6570" w:type="dxa"/>
              </w:tcPr>
            </w:tcPrChange>
          </w:tcPr>
          <w:p w14:paraId="24B8F041" w14:textId="0A90A748" w:rsidR="009B1D64" w:rsidRDefault="009B1D64" w:rsidP="0057577B">
            <w:pPr>
              <w:cnfStyle w:val="000000100000" w:firstRow="0" w:lastRow="0" w:firstColumn="0" w:lastColumn="0" w:oddVBand="0" w:evenVBand="0" w:oddHBand="1" w:evenHBand="0" w:firstRowFirstColumn="0" w:firstRowLastColumn="0" w:lastRowFirstColumn="0" w:lastRowLastColumn="0"/>
            </w:pPr>
            <w:r>
              <w:t>Delete Document</w:t>
            </w:r>
            <w:ins w:id="486" w:author="Konstantin" w:date="2018-02-08T14:25:00Z">
              <w:r w:rsidR="00D32927">
                <w:t xml:space="preserve"> By Id</w:t>
              </w:r>
            </w:ins>
            <w:del w:id="487" w:author="Konstantin" w:date="2018-02-08T10:03:00Z">
              <w:r w:rsidR="00E21EAE">
                <w:delText xml:space="preserve"> By Id</w:delText>
              </w:r>
            </w:del>
          </w:p>
        </w:tc>
      </w:tr>
      <w:tr w:rsidR="009B1D64" w14:paraId="6134356F"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88" w:author="Konstantin Bondarchuk" w:date="2018-02-12T10:05:00Z">
              <w:tcPr>
                <w:tcW w:w="0" w:type="auto"/>
              </w:tcPr>
            </w:tcPrChange>
          </w:tcPr>
          <w:p w14:paraId="36F42EEC" w14:textId="77777777" w:rsidR="009B1D64" w:rsidRDefault="009B1D64" w:rsidP="0057577B">
            <w:r>
              <w:t>Method type:</w:t>
            </w:r>
          </w:p>
        </w:tc>
        <w:tc>
          <w:tcPr>
            <w:tcW w:w="6570" w:type="dxa"/>
            <w:tcPrChange w:id="489" w:author="Konstantin Bondarchuk" w:date="2018-02-12T10:05:00Z">
              <w:tcPr>
                <w:tcW w:w="6570" w:type="dxa"/>
              </w:tcPr>
            </w:tcPrChange>
          </w:tcPr>
          <w:p w14:paraId="50B8EBA0" w14:textId="2557F431" w:rsidR="009B1D64" w:rsidRDefault="009B1D64" w:rsidP="0057577B">
            <w:pPr>
              <w:cnfStyle w:val="000000000000" w:firstRow="0" w:lastRow="0" w:firstColumn="0" w:lastColumn="0" w:oddVBand="0" w:evenVBand="0" w:oddHBand="0" w:evenHBand="0" w:firstRowFirstColumn="0" w:firstRowLastColumn="0" w:lastRowFirstColumn="0" w:lastRowLastColumn="0"/>
            </w:pPr>
            <w:r>
              <w:t>Delete</w:t>
            </w:r>
          </w:p>
        </w:tc>
      </w:tr>
      <w:tr w:rsidR="009B1D64" w14:paraId="066E891F"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90" w:author="Konstantin Bondarchuk" w:date="2018-02-12T10:05:00Z">
              <w:tcPr>
                <w:tcW w:w="0" w:type="auto"/>
              </w:tcPr>
            </w:tcPrChange>
          </w:tcPr>
          <w:p w14:paraId="2AF2DB23"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491" w:author="Konstantin Bondarchuk" w:date="2018-02-12T10:05:00Z">
              <w:tcPr>
                <w:tcW w:w="6570" w:type="dxa"/>
              </w:tcPr>
            </w:tcPrChange>
          </w:tcPr>
          <w:p w14:paraId="41CD9233" w14:textId="7741F587" w:rsidR="009B1D64" w:rsidRDefault="009B1D64" w:rsidP="0057577B">
            <w:pPr>
              <w:cnfStyle w:val="000000100000" w:firstRow="0" w:lastRow="0" w:firstColumn="0" w:lastColumn="0" w:oddVBand="0" w:evenVBand="0" w:oddHBand="1" w:evenHBand="0" w:firstRowFirstColumn="0" w:firstRowLastColumn="0" w:lastRowFirstColumn="0" w:lastRowLastColumn="0"/>
            </w:pPr>
            <w:r>
              <w:t>Removes a document from the library</w:t>
            </w:r>
            <w:ins w:id="492" w:author="Konstantin" w:date="2018-02-08T14:25:00Z">
              <w:r w:rsidR="00D32927">
                <w:t xml:space="preserve"> by id</w:t>
              </w:r>
            </w:ins>
            <w:r>
              <w:t>.</w:t>
            </w:r>
          </w:p>
        </w:tc>
      </w:tr>
      <w:tr w:rsidR="009B1D64" w14:paraId="3F54777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93" w:author="Konstantin Bondarchuk" w:date="2018-02-12T10:05:00Z">
              <w:tcPr>
                <w:tcW w:w="0" w:type="auto"/>
              </w:tcPr>
            </w:tcPrChange>
          </w:tcPr>
          <w:p w14:paraId="598F0E87" w14:textId="77777777" w:rsidR="009B1D64" w:rsidRDefault="009B1D64" w:rsidP="0057577B">
            <w:r>
              <w:t>Input properties:</w:t>
            </w:r>
          </w:p>
        </w:tc>
        <w:tc>
          <w:tcPr>
            <w:tcW w:w="6570" w:type="dxa"/>
            <w:tcPrChange w:id="494" w:author="Konstantin Bondarchuk" w:date="2018-02-12T10:05:00Z">
              <w:tcPr>
                <w:tcW w:w="6570" w:type="dxa"/>
              </w:tcPr>
            </w:tcPrChange>
          </w:tcPr>
          <w:p w14:paraId="602D2795" w14:textId="740D2002" w:rsidR="009B1D64" w:rsidRDefault="009B1D64" w:rsidP="0057577B">
            <w:pPr>
              <w:cnfStyle w:val="000000000000" w:firstRow="0" w:lastRow="0" w:firstColumn="0" w:lastColumn="0" w:oddVBand="0" w:evenVBand="0" w:oddHBand="0" w:evenHBand="0" w:firstRowFirstColumn="0" w:firstRowLastColumn="0" w:lastRowFirstColumn="0" w:lastRowLastColumn="0"/>
            </w:pPr>
            <w:r>
              <w:t>Id</w:t>
            </w:r>
          </w:p>
        </w:tc>
      </w:tr>
      <w:tr w:rsidR="009B1D64" w14:paraId="2B103AF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495" w:author="Konstantin Bondarchuk" w:date="2018-02-12T10:05:00Z">
              <w:tcPr>
                <w:tcW w:w="0" w:type="auto"/>
              </w:tcPr>
            </w:tcPrChange>
          </w:tcPr>
          <w:p w14:paraId="2677DF22"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p>
        </w:tc>
        <w:tc>
          <w:tcPr>
            <w:tcW w:w="6570" w:type="dxa"/>
            <w:tcPrChange w:id="496" w:author="Konstantin Bondarchuk" w:date="2018-02-12T10:05:00Z">
              <w:tcPr>
                <w:tcW w:w="6570" w:type="dxa"/>
              </w:tcPr>
            </w:tcPrChange>
          </w:tcPr>
          <w:p w14:paraId="5FB7D917" w14:textId="77777777" w:rsidR="009B1D64" w:rsidRDefault="009B1D64" w:rsidP="0057577B">
            <w:pPr>
              <w:cnfStyle w:val="000000100000" w:firstRow="0" w:lastRow="0" w:firstColumn="0" w:lastColumn="0" w:oddVBand="0" w:evenVBand="0" w:oddHBand="1" w:evenHBand="0" w:firstRowFirstColumn="0" w:firstRowLastColumn="0" w:lastRowFirstColumn="0" w:lastRowLastColumn="0"/>
            </w:pPr>
            <w:r>
              <w:t>SiteURL *</w:t>
            </w:r>
          </w:p>
        </w:tc>
      </w:tr>
      <w:tr w:rsidR="009B1D64" w14:paraId="3DAA66B9"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497" w:author="Konstantin Bondarchuk" w:date="2018-02-12T10:05:00Z">
              <w:tcPr>
                <w:tcW w:w="0" w:type="auto"/>
              </w:tcPr>
            </w:tcPrChange>
          </w:tcPr>
          <w:p w14:paraId="7672F89B" w14:textId="77777777" w:rsidR="009B1D64" w:rsidRDefault="009B1D64" w:rsidP="0057577B">
            <w:r>
              <w:t>Output properties:</w:t>
            </w:r>
          </w:p>
        </w:tc>
        <w:tc>
          <w:tcPr>
            <w:tcW w:w="6570" w:type="dxa"/>
            <w:tcPrChange w:id="498" w:author="Konstantin Bondarchuk" w:date="2018-02-12T10:05:00Z">
              <w:tcPr>
                <w:tcW w:w="6570" w:type="dxa"/>
              </w:tcPr>
            </w:tcPrChange>
          </w:tcPr>
          <w:p w14:paraId="33B83A89" w14:textId="174F0319" w:rsidR="009B1D64" w:rsidRDefault="009B1D64" w:rsidP="0057577B">
            <w:pPr>
              <w:cnfStyle w:val="000000000000" w:firstRow="0" w:lastRow="0" w:firstColumn="0" w:lastColumn="0" w:oddVBand="0" w:evenVBand="0" w:oddHBand="0" w:evenHBand="0" w:firstRowFirstColumn="0" w:firstRowLastColumn="0" w:lastRowFirstColumn="0" w:lastRowLastColumn="0"/>
            </w:pPr>
            <w:r>
              <w:t>None.</w:t>
            </w:r>
          </w:p>
        </w:tc>
      </w:tr>
    </w:tbl>
    <w:p w14:paraId="73A1FE5D" w14:textId="6EB2A105" w:rsidR="009B1D64" w:rsidDel="00704960" w:rsidRDefault="009B1D64">
      <w:pPr>
        <w:rPr>
          <w:del w:id="499" w:author="Ruben d'Arco" w:date="2018-02-08T12:38:00Z"/>
        </w:rPr>
      </w:pPr>
    </w:p>
    <w:p w14:paraId="7AA01FBC" w14:textId="57660F9E" w:rsidR="005653B3" w:rsidDel="00704960" w:rsidRDefault="005653B3" w:rsidP="00661901">
      <w:pPr>
        <w:pStyle w:val="Heading3"/>
        <w:rPr>
          <w:del w:id="500" w:author="Ruben d'Arco" w:date="2018-02-08T12:38:00Z"/>
        </w:rPr>
      </w:pPr>
      <w:del w:id="501" w:author="Ruben d'Arco" w:date="2018-02-08T12:38:00Z">
        <w:r w:rsidDel="00704960">
          <w:delText>Update Document</w:delText>
        </w:r>
      </w:del>
    </w:p>
    <w:tbl>
      <w:tblPr>
        <w:tblStyle w:val="LightList-Accent1"/>
        <w:tblW w:w="0" w:type="auto"/>
        <w:tblLook w:val="04A0" w:firstRow="1" w:lastRow="0" w:firstColumn="1" w:lastColumn="0" w:noHBand="0" w:noVBand="1"/>
      </w:tblPr>
      <w:tblGrid>
        <w:gridCol w:w="2240"/>
        <w:gridCol w:w="6570"/>
      </w:tblGrid>
      <w:tr w:rsidR="005653B3" w:rsidDel="00704960" w14:paraId="4EC92E0B" w14:textId="348B9816" w:rsidTr="0057577B">
        <w:trPr>
          <w:cnfStyle w:val="100000000000" w:firstRow="1" w:lastRow="0" w:firstColumn="0" w:lastColumn="0" w:oddVBand="0" w:evenVBand="0" w:oddHBand="0" w:evenHBand="0" w:firstRowFirstColumn="0" w:firstRowLastColumn="0" w:lastRowFirstColumn="0" w:lastRowLastColumn="0"/>
          <w:del w:id="502"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4AF55119" w14:textId="10E6B64E" w:rsidR="005653B3" w:rsidDel="00704960" w:rsidRDefault="005653B3" w:rsidP="0057577B">
            <w:pPr>
              <w:rPr>
                <w:del w:id="503" w:author="Ruben d'Arco" w:date="2018-02-08T12:38:00Z"/>
              </w:rPr>
            </w:pPr>
            <w:del w:id="504" w:author="Ruben d'Arco" w:date="2018-02-08T12:38:00Z">
              <w:r w:rsidDel="00704960">
                <w:delText>Method Name:</w:delText>
              </w:r>
            </w:del>
          </w:p>
        </w:tc>
        <w:tc>
          <w:tcPr>
            <w:tcW w:w="6570" w:type="dxa"/>
          </w:tcPr>
          <w:p w14:paraId="40351090" w14:textId="7459CFF3" w:rsidR="005653B3" w:rsidDel="00704960" w:rsidRDefault="005653B3" w:rsidP="0057577B">
            <w:pPr>
              <w:cnfStyle w:val="100000000000" w:firstRow="1" w:lastRow="0" w:firstColumn="0" w:lastColumn="0" w:oddVBand="0" w:evenVBand="0" w:oddHBand="0" w:evenHBand="0" w:firstRowFirstColumn="0" w:firstRowLastColumn="0" w:lastRowFirstColumn="0" w:lastRowLastColumn="0"/>
              <w:rPr>
                <w:del w:id="505" w:author="Ruben d'Arco" w:date="2018-02-08T12:38:00Z"/>
              </w:rPr>
            </w:pPr>
            <w:del w:id="506" w:author="Ruben d'Arco" w:date="2018-02-08T12:38:00Z">
              <w:r w:rsidDel="00704960">
                <w:delText>UpdateDocument</w:delText>
              </w:r>
            </w:del>
          </w:p>
        </w:tc>
      </w:tr>
      <w:tr w:rsidR="005653B3" w:rsidDel="00704960" w14:paraId="61B78EC4" w14:textId="78BB19FB" w:rsidTr="0057577B">
        <w:trPr>
          <w:cnfStyle w:val="000000100000" w:firstRow="0" w:lastRow="0" w:firstColumn="0" w:lastColumn="0" w:oddVBand="0" w:evenVBand="0" w:oddHBand="1" w:evenHBand="0" w:firstRowFirstColumn="0" w:firstRowLastColumn="0" w:lastRowFirstColumn="0" w:lastRowLastColumn="0"/>
          <w:del w:id="507"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16F82BA6" w14:textId="0CB11932" w:rsidR="005653B3" w:rsidDel="00704960" w:rsidRDefault="005653B3" w:rsidP="0057577B">
            <w:pPr>
              <w:rPr>
                <w:del w:id="508" w:author="Ruben d'Arco" w:date="2018-02-08T12:38:00Z"/>
              </w:rPr>
            </w:pPr>
            <w:del w:id="509" w:author="Ruben d'Arco" w:date="2018-02-08T12:38:00Z">
              <w:r w:rsidDel="00704960">
                <w:delText>Display name:</w:delText>
              </w:r>
            </w:del>
          </w:p>
        </w:tc>
        <w:tc>
          <w:tcPr>
            <w:tcW w:w="6570" w:type="dxa"/>
          </w:tcPr>
          <w:p w14:paraId="49AF3601" w14:textId="4D9C1AC0" w:rsidR="005653B3" w:rsidDel="00704960" w:rsidRDefault="005653B3" w:rsidP="0057577B">
            <w:pPr>
              <w:cnfStyle w:val="000000100000" w:firstRow="0" w:lastRow="0" w:firstColumn="0" w:lastColumn="0" w:oddVBand="0" w:evenVBand="0" w:oddHBand="1" w:evenHBand="0" w:firstRowFirstColumn="0" w:firstRowLastColumn="0" w:lastRowFirstColumn="0" w:lastRowLastColumn="0"/>
              <w:rPr>
                <w:del w:id="510" w:author="Ruben d'Arco" w:date="2018-02-08T12:38:00Z"/>
              </w:rPr>
            </w:pPr>
            <w:del w:id="511" w:author="Ruben d'Arco" w:date="2018-02-08T12:38:00Z">
              <w:r w:rsidDel="00704960">
                <w:delText>Update Document</w:delText>
              </w:r>
            </w:del>
          </w:p>
        </w:tc>
      </w:tr>
      <w:tr w:rsidR="005653B3" w:rsidDel="00704960" w14:paraId="5FCF68D8" w14:textId="75426EFA" w:rsidTr="0057577B">
        <w:trPr>
          <w:del w:id="512"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59ECDD34" w14:textId="0FE0F77A" w:rsidR="005653B3" w:rsidDel="00704960" w:rsidRDefault="005653B3" w:rsidP="0057577B">
            <w:pPr>
              <w:rPr>
                <w:del w:id="513" w:author="Ruben d'Arco" w:date="2018-02-08T12:38:00Z"/>
              </w:rPr>
            </w:pPr>
            <w:del w:id="514" w:author="Ruben d'Arco" w:date="2018-02-08T12:38:00Z">
              <w:r w:rsidDel="00704960">
                <w:delText>Method type:</w:delText>
              </w:r>
            </w:del>
          </w:p>
        </w:tc>
        <w:tc>
          <w:tcPr>
            <w:tcW w:w="6570" w:type="dxa"/>
          </w:tcPr>
          <w:p w14:paraId="6EEEF239" w14:textId="68C1FE37" w:rsidR="005653B3" w:rsidDel="00704960" w:rsidRDefault="005653B3" w:rsidP="0057577B">
            <w:pPr>
              <w:cnfStyle w:val="000000000000" w:firstRow="0" w:lastRow="0" w:firstColumn="0" w:lastColumn="0" w:oddVBand="0" w:evenVBand="0" w:oddHBand="0" w:evenHBand="0" w:firstRowFirstColumn="0" w:firstRowLastColumn="0" w:lastRowFirstColumn="0" w:lastRowLastColumn="0"/>
              <w:rPr>
                <w:del w:id="515" w:author="Ruben d'Arco" w:date="2018-02-08T12:38:00Z"/>
              </w:rPr>
            </w:pPr>
            <w:del w:id="516" w:author="Ruben d'Arco" w:date="2018-02-08T12:38:00Z">
              <w:r w:rsidDel="00704960">
                <w:delText>Update</w:delText>
              </w:r>
            </w:del>
          </w:p>
        </w:tc>
      </w:tr>
      <w:tr w:rsidR="005653B3" w:rsidDel="00704960" w14:paraId="5A29EF49" w14:textId="06353233" w:rsidTr="0057577B">
        <w:trPr>
          <w:cnfStyle w:val="000000100000" w:firstRow="0" w:lastRow="0" w:firstColumn="0" w:lastColumn="0" w:oddVBand="0" w:evenVBand="0" w:oddHBand="1" w:evenHBand="0" w:firstRowFirstColumn="0" w:firstRowLastColumn="0" w:lastRowFirstColumn="0" w:lastRowLastColumn="0"/>
          <w:del w:id="517"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32F6154A" w14:textId="24DEF9CC" w:rsidR="005653B3" w:rsidDel="00704960" w:rsidRDefault="005653B3" w:rsidP="0057577B">
            <w:pPr>
              <w:rPr>
                <w:del w:id="518" w:author="Ruben d'Arco" w:date="2018-02-08T12:38:00Z"/>
              </w:rPr>
            </w:pPr>
            <w:del w:id="519" w:author="Ruben d'Arco" w:date="2018-02-08T12:38:00Z">
              <w:r w:rsidDel="00704960">
                <w:delText>Description:</w:delText>
              </w:r>
            </w:del>
          </w:p>
        </w:tc>
        <w:tc>
          <w:tcPr>
            <w:tcW w:w="6570" w:type="dxa"/>
          </w:tcPr>
          <w:p w14:paraId="259B8429" w14:textId="3EA97689" w:rsidR="005653B3" w:rsidDel="00704960" w:rsidRDefault="005653B3" w:rsidP="0057577B">
            <w:pPr>
              <w:cnfStyle w:val="000000100000" w:firstRow="0" w:lastRow="0" w:firstColumn="0" w:lastColumn="0" w:oddVBand="0" w:evenVBand="0" w:oddHBand="1" w:evenHBand="0" w:firstRowFirstColumn="0" w:firstRowLastColumn="0" w:lastRowFirstColumn="0" w:lastRowLastColumn="0"/>
              <w:rPr>
                <w:del w:id="520" w:author="Ruben d'Arco" w:date="2018-02-08T12:38:00Z"/>
              </w:rPr>
            </w:pPr>
            <w:del w:id="521" w:author="Ruben d'Arco" w:date="2018-02-08T12:38:00Z">
              <w:r w:rsidDel="00704960">
                <w:delText>Upload a single document to add/update the content of the document. The method will always overwrite an existing document.</w:delText>
              </w:r>
            </w:del>
          </w:p>
        </w:tc>
      </w:tr>
      <w:tr w:rsidR="005653B3" w:rsidDel="00704960" w14:paraId="27DF6FF2" w14:textId="07ACA83E" w:rsidTr="0057577B">
        <w:trPr>
          <w:del w:id="522"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15CDADEC" w14:textId="6BC19FED" w:rsidR="005653B3" w:rsidDel="00704960" w:rsidRDefault="005653B3" w:rsidP="0057577B">
            <w:pPr>
              <w:rPr>
                <w:del w:id="523" w:author="Ruben d'Arco" w:date="2018-02-08T12:38:00Z"/>
              </w:rPr>
            </w:pPr>
            <w:del w:id="524" w:author="Ruben d'Arco" w:date="2018-02-08T12:38:00Z">
              <w:r w:rsidDel="00704960">
                <w:delText>Input properties:</w:delText>
              </w:r>
            </w:del>
          </w:p>
        </w:tc>
        <w:tc>
          <w:tcPr>
            <w:tcW w:w="6570" w:type="dxa"/>
          </w:tcPr>
          <w:p w14:paraId="0E95E784" w14:textId="4E6EB1ED" w:rsidR="005653B3" w:rsidDel="00704960" w:rsidRDefault="005653B3" w:rsidP="0057577B">
            <w:pPr>
              <w:cnfStyle w:val="000000000000" w:firstRow="0" w:lastRow="0" w:firstColumn="0" w:lastColumn="0" w:oddVBand="0" w:evenVBand="0" w:oddHBand="0" w:evenHBand="0" w:firstRowFirstColumn="0" w:firstRowLastColumn="0" w:lastRowFirstColumn="0" w:lastRowLastColumn="0"/>
              <w:rPr>
                <w:del w:id="525" w:author="Ruben d'Arco" w:date="2018-02-08T12:38:00Z"/>
              </w:rPr>
            </w:pPr>
            <w:commentRangeStart w:id="526"/>
            <w:commentRangeStart w:id="527"/>
            <w:commentRangeStart w:id="528"/>
            <w:del w:id="529" w:author="Ruben d'Arco" w:date="2018-02-08T12:38:00Z">
              <w:r w:rsidDel="00704960">
                <w:delText>Id</w:delText>
              </w:r>
              <w:r w:rsidR="00E21EAE" w:rsidDel="00704960">
                <w:delText xml:space="preserve"> – Only needed if a document needs to be overwritten</w:delText>
              </w:r>
              <w:commentRangeEnd w:id="526"/>
              <w:r w:rsidR="00D60AC8" w:rsidDel="00704960">
                <w:rPr>
                  <w:rStyle w:val="CommentReference"/>
                </w:rPr>
                <w:commentReference w:id="526"/>
              </w:r>
              <w:commentRangeEnd w:id="527"/>
              <w:r w:rsidR="0071302B" w:rsidDel="00704960">
                <w:rPr>
                  <w:rStyle w:val="CommentReference"/>
                </w:rPr>
                <w:commentReference w:id="527"/>
              </w:r>
              <w:commentRangeEnd w:id="528"/>
              <w:r w:rsidR="007738DF" w:rsidDel="00704960">
                <w:rPr>
                  <w:rStyle w:val="CommentReference"/>
                </w:rPr>
                <w:commentReference w:id="528"/>
              </w:r>
              <w:r w:rsidR="00E21EAE" w:rsidDel="00704960">
                <w:delText>.</w:delText>
              </w:r>
            </w:del>
          </w:p>
        </w:tc>
      </w:tr>
      <w:tr w:rsidR="005653B3" w:rsidDel="00704960" w14:paraId="5D15F580" w14:textId="4474235A" w:rsidTr="0057577B">
        <w:trPr>
          <w:cnfStyle w:val="000000100000" w:firstRow="0" w:lastRow="0" w:firstColumn="0" w:lastColumn="0" w:oddVBand="0" w:evenVBand="0" w:oddHBand="1" w:evenHBand="0" w:firstRowFirstColumn="0" w:firstRowLastColumn="0" w:lastRowFirstColumn="0" w:lastRowLastColumn="0"/>
          <w:del w:id="530"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41D66B35" w14:textId="05BF0F85" w:rsidR="005653B3" w:rsidDel="00704960" w:rsidRDefault="005653B3" w:rsidP="0057577B">
            <w:pPr>
              <w:rPr>
                <w:del w:id="531" w:author="Ruben d'Arco" w:date="2018-02-08T12:38:00Z"/>
              </w:rPr>
            </w:pPr>
          </w:p>
        </w:tc>
        <w:tc>
          <w:tcPr>
            <w:tcW w:w="6570" w:type="dxa"/>
          </w:tcPr>
          <w:p w14:paraId="59DBB75B" w14:textId="0F2CCAFE" w:rsidR="005653B3" w:rsidDel="00704960" w:rsidRDefault="005653B3" w:rsidP="0057577B">
            <w:pPr>
              <w:cnfStyle w:val="000000100000" w:firstRow="0" w:lastRow="0" w:firstColumn="0" w:lastColumn="0" w:oddVBand="0" w:evenVBand="0" w:oddHBand="1" w:evenHBand="0" w:firstRowFirstColumn="0" w:firstRowLastColumn="0" w:lastRowFirstColumn="0" w:lastRowLastColumn="0"/>
              <w:rPr>
                <w:del w:id="532" w:author="Ruben d'Arco" w:date="2018-02-08T12:38:00Z"/>
              </w:rPr>
            </w:pPr>
            <w:del w:id="533" w:author="Ruben d'Arco" w:date="2018-02-08T12:38:00Z">
              <w:r w:rsidDel="00704960">
                <w:delText>SiteURL *</w:delText>
              </w:r>
            </w:del>
          </w:p>
        </w:tc>
      </w:tr>
      <w:tr w:rsidR="005653B3" w:rsidDel="00704960" w14:paraId="024EBC9C" w14:textId="023C74A5" w:rsidTr="0057577B">
        <w:trPr>
          <w:del w:id="534"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2E78085E" w14:textId="367D0C90" w:rsidR="005653B3" w:rsidDel="00704960" w:rsidRDefault="005653B3" w:rsidP="0057577B">
            <w:pPr>
              <w:rPr>
                <w:del w:id="535" w:author="Ruben d'Arco" w:date="2018-02-08T12:38:00Z"/>
              </w:rPr>
            </w:pPr>
          </w:p>
        </w:tc>
        <w:tc>
          <w:tcPr>
            <w:tcW w:w="6570" w:type="dxa"/>
          </w:tcPr>
          <w:p w14:paraId="4DE5C1F5" w14:textId="1DA5F1DD" w:rsidR="005653B3" w:rsidDel="00704960" w:rsidRDefault="005653B3" w:rsidP="0057577B">
            <w:pPr>
              <w:cnfStyle w:val="000000000000" w:firstRow="0" w:lastRow="0" w:firstColumn="0" w:lastColumn="0" w:oddVBand="0" w:evenVBand="0" w:oddHBand="0" w:evenHBand="0" w:firstRowFirstColumn="0" w:firstRowLastColumn="0" w:lastRowFirstColumn="0" w:lastRowLastColumn="0"/>
              <w:rPr>
                <w:del w:id="536" w:author="Ruben d'Arco" w:date="2018-02-08T12:38:00Z"/>
              </w:rPr>
            </w:pPr>
            <w:del w:id="537" w:author="Ruben d'Arco" w:date="2018-02-08T12:38:00Z">
              <w:r w:rsidDel="00704960">
                <w:delText>File *</w:delText>
              </w:r>
            </w:del>
          </w:p>
        </w:tc>
      </w:tr>
      <w:tr w:rsidR="005653B3" w:rsidDel="00704960" w14:paraId="6F758F04" w14:textId="03791085" w:rsidTr="0057577B">
        <w:trPr>
          <w:cnfStyle w:val="000000100000" w:firstRow="0" w:lastRow="0" w:firstColumn="0" w:lastColumn="0" w:oddVBand="0" w:evenVBand="0" w:oddHBand="1" w:evenHBand="0" w:firstRowFirstColumn="0" w:firstRowLastColumn="0" w:lastRowFirstColumn="0" w:lastRowLastColumn="0"/>
          <w:del w:id="538"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2EBA5808" w14:textId="64538ABF" w:rsidR="005653B3" w:rsidDel="00704960" w:rsidRDefault="005653B3" w:rsidP="0057577B">
            <w:pPr>
              <w:rPr>
                <w:del w:id="539" w:author="Ruben d'Arco" w:date="2018-02-08T12:38:00Z"/>
              </w:rPr>
            </w:pPr>
          </w:p>
        </w:tc>
        <w:tc>
          <w:tcPr>
            <w:tcW w:w="6570" w:type="dxa"/>
          </w:tcPr>
          <w:p w14:paraId="3DCFFEFA" w14:textId="52864104" w:rsidR="005653B3" w:rsidDel="00704960" w:rsidRDefault="005653B3" w:rsidP="0057577B">
            <w:pPr>
              <w:cnfStyle w:val="000000100000" w:firstRow="0" w:lastRow="0" w:firstColumn="0" w:lastColumn="0" w:oddVBand="0" w:evenVBand="0" w:oddHBand="1" w:evenHBand="0" w:firstRowFirstColumn="0" w:firstRowLastColumn="0" w:lastRowFirstColumn="0" w:lastRowLastColumn="0"/>
              <w:rPr>
                <w:del w:id="540" w:author="Ruben d'Arco" w:date="2018-02-08T12:38:00Z"/>
              </w:rPr>
            </w:pPr>
            <w:del w:id="541" w:author="Ruben d'Arco" w:date="2018-02-08T12:38:00Z">
              <w:r w:rsidDel="00704960">
                <w:delText>Folder – only in case if folders creation enabled</w:delText>
              </w:r>
              <w:r w:rsidR="008558DE" w:rsidDel="00704960">
                <w:delText>. Can be left out if Id is provided.</w:delText>
              </w:r>
            </w:del>
          </w:p>
        </w:tc>
      </w:tr>
      <w:tr w:rsidR="005653B3" w:rsidDel="00704960" w14:paraId="2A104038" w14:textId="7393E74E" w:rsidTr="0057577B">
        <w:trPr>
          <w:del w:id="542"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0BFC7043" w14:textId="5AB1F46E" w:rsidR="005653B3" w:rsidDel="00704960" w:rsidRDefault="005653B3" w:rsidP="0057577B">
            <w:pPr>
              <w:rPr>
                <w:del w:id="543" w:author="Ruben d'Arco" w:date="2018-02-08T12:38:00Z"/>
              </w:rPr>
            </w:pPr>
            <w:del w:id="544" w:author="Ruben d'Arco" w:date="2018-02-08T12:38:00Z">
              <w:r w:rsidDel="00704960">
                <w:delText>Output properties:</w:delText>
              </w:r>
            </w:del>
          </w:p>
        </w:tc>
        <w:tc>
          <w:tcPr>
            <w:tcW w:w="6570" w:type="dxa"/>
          </w:tcPr>
          <w:p w14:paraId="6E6B6BB7" w14:textId="767B4F08" w:rsidR="005653B3" w:rsidDel="00704960" w:rsidRDefault="005653B3" w:rsidP="0057577B">
            <w:pPr>
              <w:cnfStyle w:val="000000000000" w:firstRow="0" w:lastRow="0" w:firstColumn="0" w:lastColumn="0" w:oddVBand="0" w:evenVBand="0" w:oddHBand="0" w:evenHBand="0" w:firstRowFirstColumn="0" w:firstRowLastColumn="0" w:lastRowFirstColumn="0" w:lastRowLastColumn="0"/>
              <w:rPr>
                <w:del w:id="545" w:author="Ruben d'Arco" w:date="2018-02-08T12:38:00Z"/>
              </w:rPr>
            </w:pPr>
            <w:del w:id="546" w:author="Ruben d'Arco" w:date="2018-02-08T12:38:00Z">
              <w:r w:rsidDel="00704960">
                <w:delText>Id</w:delText>
              </w:r>
            </w:del>
          </w:p>
        </w:tc>
      </w:tr>
      <w:tr w:rsidR="005653B3" w:rsidDel="00704960" w14:paraId="5CCD52C6" w14:textId="4AC89F8E" w:rsidTr="0057577B">
        <w:trPr>
          <w:cnfStyle w:val="000000100000" w:firstRow="0" w:lastRow="0" w:firstColumn="0" w:lastColumn="0" w:oddVBand="0" w:evenVBand="0" w:oddHBand="1" w:evenHBand="0" w:firstRowFirstColumn="0" w:firstRowLastColumn="0" w:lastRowFirstColumn="0" w:lastRowLastColumn="0"/>
          <w:del w:id="547"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4C7C7E2F" w14:textId="0C1D8FDA" w:rsidR="005653B3" w:rsidDel="00704960" w:rsidRDefault="005653B3" w:rsidP="0057577B">
            <w:pPr>
              <w:rPr>
                <w:del w:id="548" w:author="Ruben d'Arco" w:date="2018-02-08T12:38:00Z"/>
              </w:rPr>
            </w:pPr>
          </w:p>
        </w:tc>
        <w:tc>
          <w:tcPr>
            <w:tcW w:w="6570" w:type="dxa"/>
          </w:tcPr>
          <w:p w14:paraId="5F01A2BF" w14:textId="3FF8E727" w:rsidR="005653B3" w:rsidDel="00704960" w:rsidRDefault="005653B3" w:rsidP="0057577B">
            <w:pPr>
              <w:cnfStyle w:val="000000100000" w:firstRow="0" w:lastRow="0" w:firstColumn="0" w:lastColumn="0" w:oddVBand="0" w:evenVBand="0" w:oddHBand="1" w:evenHBand="0" w:firstRowFirstColumn="0" w:firstRowLastColumn="0" w:lastRowFirstColumn="0" w:lastRowLastColumn="0"/>
              <w:rPr>
                <w:del w:id="549" w:author="Ruben d'Arco" w:date="2018-02-08T12:38:00Z"/>
              </w:rPr>
            </w:pPr>
            <w:del w:id="550" w:author="Ruben d'Arco" w:date="2018-02-08T12:38:00Z">
              <w:r w:rsidDel="00704960">
                <w:delText>FileName</w:delText>
              </w:r>
            </w:del>
          </w:p>
        </w:tc>
      </w:tr>
      <w:tr w:rsidR="005653B3" w:rsidDel="00704960" w14:paraId="4C394A84" w14:textId="17E4E607" w:rsidTr="0057577B">
        <w:trPr>
          <w:del w:id="551" w:author="Ruben d'Arco" w:date="2018-02-08T12:38:00Z"/>
        </w:trPr>
        <w:tc>
          <w:tcPr>
            <w:cnfStyle w:val="001000000000" w:firstRow="0" w:lastRow="0" w:firstColumn="1" w:lastColumn="0" w:oddVBand="0" w:evenVBand="0" w:oddHBand="0" w:evenHBand="0" w:firstRowFirstColumn="0" w:firstRowLastColumn="0" w:lastRowFirstColumn="0" w:lastRowLastColumn="0"/>
            <w:tcW w:w="2240" w:type="dxa"/>
          </w:tcPr>
          <w:p w14:paraId="4BED6A85" w14:textId="0D9DE301" w:rsidR="005653B3" w:rsidDel="00704960" w:rsidRDefault="005653B3" w:rsidP="0057577B">
            <w:pPr>
              <w:rPr>
                <w:del w:id="552" w:author="Ruben d'Arco" w:date="2018-02-08T12:38:00Z"/>
              </w:rPr>
            </w:pPr>
          </w:p>
        </w:tc>
        <w:tc>
          <w:tcPr>
            <w:tcW w:w="6570" w:type="dxa"/>
          </w:tcPr>
          <w:p w14:paraId="6E1C3C11" w14:textId="778A8388" w:rsidR="005653B3" w:rsidDel="00704960" w:rsidRDefault="005653B3" w:rsidP="0057577B">
            <w:pPr>
              <w:cnfStyle w:val="000000000000" w:firstRow="0" w:lastRow="0" w:firstColumn="0" w:lastColumn="0" w:oddVBand="0" w:evenVBand="0" w:oddHBand="0" w:evenHBand="0" w:firstRowFirstColumn="0" w:firstRowLastColumn="0" w:lastRowFirstColumn="0" w:lastRowLastColumn="0"/>
              <w:rPr>
                <w:del w:id="553" w:author="Ruben d'Arco" w:date="2018-02-08T12:38:00Z"/>
              </w:rPr>
            </w:pPr>
            <w:del w:id="554" w:author="Ruben d'Arco" w:date="2018-02-08T12:38:00Z">
              <w:r w:rsidDel="00704960">
                <w:delText>LinkToItem – unique URL to the specific item.</w:delText>
              </w:r>
            </w:del>
          </w:p>
        </w:tc>
      </w:tr>
    </w:tbl>
    <w:p w14:paraId="08E66F8D" w14:textId="77777777" w:rsidR="005653B3" w:rsidRPr="00926D5F" w:rsidRDefault="005653B3"/>
    <w:p w14:paraId="0CB739BC" w14:textId="77777777" w:rsidR="003B432C" w:rsidRDefault="003B432C" w:rsidP="00661901">
      <w:pPr>
        <w:pStyle w:val="Heading3"/>
      </w:pPr>
      <w:bookmarkStart w:id="555" w:name="_Toc505536587"/>
      <w:bookmarkStart w:id="556" w:name="_Toc505536603"/>
      <w:bookmarkStart w:id="557" w:name="_Toc505536606"/>
      <w:bookmarkStart w:id="558" w:name="_Toc505536612"/>
      <w:bookmarkStart w:id="559" w:name="_Toc505536615"/>
      <w:bookmarkStart w:id="560" w:name="_Toc505536618"/>
      <w:bookmarkStart w:id="561" w:name="_Toc505536621"/>
      <w:bookmarkStart w:id="562" w:name="_Toc510682528"/>
      <w:bookmarkEnd w:id="555"/>
      <w:bookmarkEnd w:id="556"/>
      <w:bookmarkEnd w:id="557"/>
      <w:bookmarkEnd w:id="558"/>
      <w:bookmarkEnd w:id="559"/>
      <w:bookmarkEnd w:id="560"/>
      <w:bookmarkEnd w:id="561"/>
      <w:r>
        <w:t>Get Document By Id</w:t>
      </w:r>
      <w:bookmarkEnd w:id="562"/>
    </w:p>
    <w:tbl>
      <w:tblPr>
        <w:tblStyle w:val="LightList-Accent1"/>
        <w:tblW w:w="0" w:type="auto"/>
        <w:tblLook w:val="04A0" w:firstRow="1" w:lastRow="0" w:firstColumn="1" w:lastColumn="0" w:noHBand="0" w:noVBand="1"/>
        <w:tblPrChange w:id="563"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564">
          <w:tblGrid>
            <w:gridCol w:w="360"/>
            <w:gridCol w:w="360"/>
          </w:tblGrid>
        </w:tblGridChange>
      </w:tblGrid>
      <w:tr w:rsidR="003B432C" w14:paraId="57362BB6"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565" w:author="Konstantin Bondarchuk" w:date="2018-02-12T10:05:00Z">
              <w:tcPr>
                <w:tcW w:w="0" w:type="auto"/>
              </w:tcPr>
            </w:tcPrChange>
          </w:tcPr>
          <w:p w14:paraId="024A120C" w14:textId="77777777" w:rsidR="003B432C" w:rsidRDefault="003B432C"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566" w:author="Konstantin Bondarchuk" w:date="2018-02-12T10:05:00Z">
              <w:tcPr>
                <w:tcW w:w="6570" w:type="dxa"/>
              </w:tcPr>
            </w:tcPrChange>
          </w:tcPr>
          <w:p w14:paraId="4E7F5CC8" w14:textId="77777777" w:rsidR="003B432C" w:rsidRDefault="003B432C" w:rsidP="00185C01">
            <w:pPr>
              <w:cnfStyle w:val="100000000000" w:firstRow="1" w:lastRow="0" w:firstColumn="0" w:lastColumn="0" w:oddVBand="0" w:evenVBand="0" w:oddHBand="0" w:evenHBand="0" w:firstRowFirstColumn="0" w:firstRowLastColumn="0" w:lastRowFirstColumn="0" w:lastRowLastColumn="0"/>
            </w:pPr>
            <w:r>
              <w:t>GetDocumentById</w:t>
            </w:r>
          </w:p>
        </w:tc>
      </w:tr>
      <w:tr w:rsidR="003B432C" w14:paraId="3589717E"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567" w:author="Konstantin Bondarchuk" w:date="2018-02-12T10:05:00Z">
              <w:tcPr>
                <w:tcW w:w="0" w:type="auto"/>
              </w:tcPr>
            </w:tcPrChange>
          </w:tcPr>
          <w:p w14:paraId="2D4F0DC6" w14:textId="77777777" w:rsidR="003B432C" w:rsidRDefault="003B432C"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568" w:author="Konstantin Bondarchuk" w:date="2018-02-12T10:05:00Z">
              <w:tcPr>
                <w:tcW w:w="6570" w:type="dxa"/>
              </w:tcPr>
            </w:tcPrChange>
          </w:tcPr>
          <w:p w14:paraId="717CC867" w14:textId="77777777" w:rsidR="003B432C" w:rsidRDefault="003B432C" w:rsidP="00185C01">
            <w:pPr>
              <w:cnfStyle w:val="000000100000" w:firstRow="0" w:lastRow="0" w:firstColumn="0" w:lastColumn="0" w:oddVBand="0" w:evenVBand="0" w:oddHBand="1" w:evenHBand="0" w:firstRowFirstColumn="0" w:firstRowLastColumn="0" w:lastRowFirstColumn="0" w:lastRowLastColumn="0"/>
            </w:pPr>
            <w:r>
              <w:t>Get Document By Id</w:t>
            </w:r>
          </w:p>
        </w:tc>
      </w:tr>
      <w:tr w:rsidR="003B432C" w14:paraId="40E76D8A"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569" w:author="Konstantin Bondarchuk" w:date="2018-02-12T10:05:00Z">
              <w:tcPr>
                <w:tcW w:w="0" w:type="auto"/>
              </w:tcPr>
            </w:tcPrChange>
          </w:tcPr>
          <w:p w14:paraId="7E5B2069" w14:textId="77777777" w:rsidR="003B432C" w:rsidRDefault="003B432C" w:rsidP="00185C01">
            <w:r>
              <w:t>Method type:</w:t>
            </w:r>
          </w:p>
        </w:tc>
        <w:tc>
          <w:tcPr>
            <w:tcW w:w="6570" w:type="dxa"/>
            <w:tcPrChange w:id="570" w:author="Konstantin Bondarchuk" w:date="2018-02-12T10:05:00Z">
              <w:tcPr>
                <w:tcW w:w="6570" w:type="dxa"/>
              </w:tcPr>
            </w:tcPrChange>
          </w:tcPr>
          <w:p w14:paraId="17609390" w14:textId="77777777" w:rsidR="003B432C" w:rsidRDefault="003B432C" w:rsidP="00185C01">
            <w:pPr>
              <w:cnfStyle w:val="000000000000" w:firstRow="0" w:lastRow="0" w:firstColumn="0" w:lastColumn="0" w:oddVBand="0" w:evenVBand="0" w:oddHBand="0" w:evenHBand="0" w:firstRowFirstColumn="0" w:firstRowLastColumn="0" w:lastRowFirstColumn="0" w:lastRowLastColumn="0"/>
            </w:pPr>
            <w:r>
              <w:t>Read</w:t>
            </w:r>
          </w:p>
        </w:tc>
      </w:tr>
      <w:tr w:rsidR="003B432C" w14:paraId="57ECA57C"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571" w:author="Konstantin Bondarchuk" w:date="2018-02-12T10:05:00Z">
              <w:tcPr>
                <w:tcW w:w="0" w:type="auto"/>
              </w:tcPr>
            </w:tcPrChange>
          </w:tcPr>
          <w:p w14:paraId="27C66931" w14:textId="77777777" w:rsidR="003B432C" w:rsidRDefault="003B432C"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572" w:author="Konstantin Bondarchuk" w:date="2018-02-12T10:05:00Z">
              <w:tcPr>
                <w:tcW w:w="6570" w:type="dxa"/>
              </w:tcPr>
            </w:tcPrChange>
          </w:tcPr>
          <w:p w14:paraId="380D5C6E" w14:textId="77777777" w:rsidR="003B432C" w:rsidRDefault="003B432C">
            <w:pPr>
              <w:cnfStyle w:val="000000100000" w:firstRow="0" w:lastRow="0" w:firstColumn="0" w:lastColumn="0" w:oddVBand="0" w:evenVBand="0" w:oddHBand="1" w:evenHBand="0" w:firstRowFirstColumn="0" w:firstRowLastColumn="0" w:lastRowFirstColumn="0" w:lastRowLastColumn="0"/>
            </w:pPr>
            <w:r>
              <w:t>Retrieves a single document with metadata from a library, based on the document’s Id</w:t>
            </w:r>
          </w:p>
        </w:tc>
      </w:tr>
      <w:tr w:rsidR="003B432C" w14:paraId="017575EA"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573" w:author="Konstantin Bondarchuk" w:date="2018-02-12T10:05:00Z">
              <w:tcPr>
                <w:tcW w:w="0" w:type="auto"/>
              </w:tcPr>
            </w:tcPrChange>
          </w:tcPr>
          <w:p w14:paraId="4C8C242F" w14:textId="77777777" w:rsidR="003B432C" w:rsidRDefault="003B432C" w:rsidP="00185C01">
            <w:r>
              <w:t>Input properties:</w:t>
            </w:r>
          </w:p>
        </w:tc>
        <w:tc>
          <w:tcPr>
            <w:tcW w:w="6570" w:type="dxa"/>
            <w:tcPrChange w:id="574" w:author="Konstantin Bondarchuk" w:date="2018-02-12T10:05:00Z">
              <w:tcPr>
                <w:tcW w:w="6570" w:type="dxa"/>
              </w:tcPr>
            </w:tcPrChange>
          </w:tcPr>
          <w:p w14:paraId="14E61BF1" w14:textId="093FB5B2" w:rsidR="003B432C"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3B432C">
              <w:t xml:space="preserve"> *</w:t>
            </w:r>
          </w:p>
        </w:tc>
      </w:tr>
      <w:tr w:rsidR="003B432C" w14:paraId="6F7A23A6"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575" w:author="Konstantin Bondarchuk" w:date="2018-02-12T10:05:00Z">
              <w:tcPr>
                <w:tcW w:w="0" w:type="auto"/>
              </w:tcPr>
            </w:tcPrChange>
          </w:tcPr>
          <w:p w14:paraId="471B1500" w14:textId="77777777" w:rsidR="003B432C" w:rsidRDefault="003B432C"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576" w:author="Konstantin Bondarchuk" w:date="2018-02-12T10:05:00Z">
              <w:tcPr>
                <w:tcW w:w="6570" w:type="dxa"/>
              </w:tcPr>
            </w:tcPrChange>
          </w:tcPr>
          <w:p w14:paraId="29121EF5" w14:textId="77777777" w:rsidR="003B432C" w:rsidRDefault="003B432C" w:rsidP="00185C01">
            <w:pPr>
              <w:cnfStyle w:val="000000100000" w:firstRow="0" w:lastRow="0" w:firstColumn="0" w:lastColumn="0" w:oddVBand="0" w:evenVBand="0" w:oddHBand="1" w:evenHBand="0" w:firstRowFirstColumn="0" w:firstRowLastColumn="0" w:lastRowFirstColumn="0" w:lastRowLastColumn="0"/>
            </w:pPr>
            <w:r>
              <w:t>Id *</w:t>
            </w:r>
          </w:p>
        </w:tc>
      </w:tr>
      <w:tr w:rsidR="003B432C" w14:paraId="217D1FDA"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577" w:author="Konstantin Bondarchuk" w:date="2018-02-12T10:05:00Z">
              <w:tcPr>
                <w:tcW w:w="0" w:type="auto"/>
              </w:tcPr>
            </w:tcPrChange>
          </w:tcPr>
          <w:p w14:paraId="53ADC6D9" w14:textId="77777777" w:rsidR="003B432C" w:rsidRDefault="003B432C" w:rsidP="00185C01"/>
        </w:tc>
        <w:tc>
          <w:tcPr>
            <w:tcW w:w="6570" w:type="dxa"/>
            <w:tcPrChange w:id="578" w:author="Konstantin Bondarchuk" w:date="2018-02-12T10:05:00Z">
              <w:tcPr>
                <w:tcW w:w="6570" w:type="dxa"/>
              </w:tcPr>
            </w:tcPrChange>
          </w:tcPr>
          <w:p w14:paraId="02459DE7" w14:textId="77777777" w:rsidR="003B432C" w:rsidRDefault="003B432C" w:rsidP="00185C01">
            <w:pPr>
              <w:cnfStyle w:val="000000000000" w:firstRow="0" w:lastRow="0" w:firstColumn="0" w:lastColumn="0" w:oddVBand="0" w:evenVBand="0" w:oddHBand="0" w:evenHBand="0" w:firstRowFirstColumn="0" w:firstRowLastColumn="0" w:lastRowFirstColumn="0" w:lastRowLastColumn="0"/>
            </w:pPr>
            <w:r>
              <w:t>Folder – only in case if folders creation enabled</w:t>
            </w:r>
          </w:p>
        </w:tc>
      </w:tr>
      <w:tr w:rsidR="003B432C" w14:paraId="11D67121"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579" w:author="Konstantin Bondarchuk" w:date="2018-02-12T10:05:00Z">
              <w:tcPr>
                <w:tcW w:w="0" w:type="auto"/>
              </w:tcPr>
            </w:tcPrChange>
          </w:tcPr>
          <w:p w14:paraId="335F0E30" w14:textId="77777777" w:rsidR="003B432C" w:rsidRDefault="003B432C"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580" w:author="Konstantin Bondarchuk" w:date="2018-02-12T10:05:00Z">
              <w:tcPr>
                <w:tcW w:w="6570" w:type="dxa"/>
              </w:tcPr>
            </w:tcPrChange>
          </w:tcPr>
          <w:p w14:paraId="4DF38633" w14:textId="77777777" w:rsidR="003B432C" w:rsidRDefault="003B432C" w:rsidP="00185C01">
            <w:pPr>
              <w:cnfStyle w:val="000000100000" w:firstRow="0" w:lastRow="0" w:firstColumn="0" w:lastColumn="0" w:oddVBand="0" w:evenVBand="0" w:oddHBand="1" w:evenHBand="0" w:firstRowFirstColumn="0" w:firstRowLastColumn="0" w:lastRowFirstColumn="0" w:lastRowLastColumn="0"/>
            </w:pPr>
            <w:r>
              <w:t>** Dynamic **</w:t>
            </w:r>
          </w:p>
        </w:tc>
      </w:tr>
      <w:tr w:rsidR="003B432C" w14:paraId="34B5D8C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581" w:author="Konstantin Bondarchuk" w:date="2018-02-12T10:05:00Z">
              <w:tcPr>
                <w:tcW w:w="0" w:type="auto"/>
              </w:tcPr>
            </w:tcPrChange>
          </w:tcPr>
          <w:p w14:paraId="70024BB1" w14:textId="77777777" w:rsidR="003B432C" w:rsidRDefault="003B432C" w:rsidP="00185C01"/>
        </w:tc>
        <w:tc>
          <w:tcPr>
            <w:tcW w:w="6570" w:type="dxa"/>
            <w:tcPrChange w:id="582" w:author="Konstantin Bondarchuk" w:date="2018-02-12T10:05:00Z">
              <w:tcPr>
                <w:tcW w:w="6570" w:type="dxa"/>
              </w:tcPr>
            </w:tcPrChange>
          </w:tcPr>
          <w:p w14:paraId="5741D98C" w14:textId="77777777" w:rsidR="003B432C" w:rsidRDefault="003B432C" w:rsidP="00185C01">
            <w:pPr>
              <w:cnfStyle w:val="000000000000" w:firstRow="0" w:lastRow="0" w:firstColumn="0" w:lastColumn="0" w:oddVBand="0" w:evenVBand="0" w:oddHBand="0" w:evenHBand="0" w:firstRowFirstColumn="0" w:firstRowLastColumn="0" w:lastRowFirstColumn="0" w:lastRowLastColumn="0"/>
            </w:pPr>
            <w:r>
              <w:t>File</w:t>
            </w:r>
          </w:p>
        </w:tc>
      </w:tr>
      <w:tr w:rsidR="003B432C" w14:paraId="64B0409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583" w:author="Konstantin Bondarchuk" w:date="2018-02-12T10:05:00Z">
              <w:tcPr>
                <w:tcW w:w="0" w:type="auto"/>
              </w:tcPr>
            </w:tcPrChange>
          </w:tcPr>
          <w:p w14:paraId="5B4051CD" w14:textId="77777777" w:rsidR="003B432C" w:rsidRDefault="003B432C"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584" w:author="Konstantin Bondarchuk" w:date="2018-02-12T10:05:00Z">
              <w:tcPr>
                <w:tcW w:w="6570" w:type="dxa"/>
              </w:tcPr>
            </w:tcPrChange>
          </w:tcPr>
          <w:p w14:paraId="137D339E" w14:textId="77777777" w:rsidR="003B432C" w:rsidRDefault="003B432C" w:rsidP="00185C01">
            <w:pPr>
              <w:cnfStyle w:val="000000100000" w:firstRow="0" w:lastRow="0" w:firstColumn="0" w:lastColumn="0" w:oddVBand="0" w:evenVBand="0" w:oddHBand="1" w:evenHBand="0" w:firstRowFirstColumn="0" w:firstRowLastColumn="0" w:lastRowFirstColumn="0" w:lastRowLastColumn="0"/>
            </w:pPr>
            <w:r>
              <w:t>FileName</w:t>
            </w:r>
          </w:p>
        </w:tc>
      </w:tr>
      <w:tr w:rsidR="003B432C" w14:paraId="70E7CAC9"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585" w:author="Konstantin Bondarchuk" w:date="2018-02-12T10:05:00Z">
              <w:tcPr>
                <w:tcW w:w="0" w:type="auto"/>
              </w:tcPr>
            </w:tcPrChange>
          </w:tcPr>
          <w:p w14:paraId="73CD2B11" w14:textId="77777777" w:rsidR="003B432C" w:rsidRDefault="003B432C" w:rsidP="00185C01"/>
        </w:tc>
        <w:tc>
          <w:tcPr>
            <w:tcW w:w="6570" w:type="dxa"/>
            <w:tcPrChange w:id="586" w:author="Konstantin Bondarchuk" w:date="2018-02-12T10:05:00Z">
              <w:tcPr>
                <w:tcW w:w="6570" w:type="dxa"/>
              </w:tcPr>
            </w:tcPrChange>
          </w:tcPr>
          <w:p w14:paraId="44E63A44" w14:textId="77777777" w:rsidR="003B432C" w:rsidRDefault="003B432C" w:rsidP="00185C01">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bl>
    <w:p w14:paraId="3CD4AEFB" w14:textId="77777777" w:rsidR="00DB09AB" w:rsidRDefault="00DB09AB"/>
    <w:p w14:paraId="47CAA3FA" w14:textId="77777777" w:rsidR="005A7A0B" w:rsidRDefault="005A7A0B" w:rsidP="00661901">
      <w:pPr>
        <w:pStyle w:val="Heading3"/>
      </w:pPr>
      <w:bookmarkStart w:id="587" w:name="_Toc505536623"/>
      <w:bookmarkStart w:id="588" w:name="_Toc505536639"/>
      <w:bookmarkStart w:id="589" w:name="_Toc505536642"/>
      <w:bookmarkStart w:id="590" w:name="_Toc505536648"/>
      <w:bookmarkStart w:id="591" w:name="_Toc505536651"/>
      <w:bookmarkStart w:id="592" w:name="_Toc505536654"/>
      <w:bookmarkStart w:id="593" w:name="_Toc505536655"/>
      <w:bookmarkStart w:id="594" w:name="_Toc505536671"/>
      <w:bookmarkStart w:id="595" w:name="_Toc505536674"/>
      <w:bookmarkStart w:id="596" w:name="_Toc505536680"/>
      <w:bookmarkStart w:id="597" w:name="_Toc505536683"/>
      <w:bookmarkStart w:id="598" w:name="_Toc505536686"/>
      <w:bookmarkStart w:id="599" w:name="_Toc510682529"/>
      <w:bookmarkEnd w:id="587"/>
      <w:bookmarkEnd w:id="588"/>
      <w:bookmarkEnd w:id="589"/>
      <w:bookmarkEnd w:id="590"/>
      <w:bookmarkEnd w:id="591"/>
      <w:bookmarkEnd w:id="592"/>
      <w:bookmarkEnd w:id="593"/>
      <w:bookmarkEnd w:id="594"/>
      <w:bookmarkEnd w:id="595"/>
      <w:bookmarkEnd w:id="596"/>
      <w:bookmarkEnd w:id="597"/>
      <w:bookmarkEnd w:id="598"/>
      <w:r>
        <w:t>Get Documents</w:t>
      </w:r>
      <w:bookmarkEnd w:id="599"/>
    </w:p>
    <w:tbl>
      <w:tblPr>
        <w:tblStyle w:val="LightList-Accent1"/>
        <w:tblW w:w="0" w:type="auto"/>
        <w:tblLook w:val="04A0" w:firstRow="1" w:lastRow="0" w:firstColumn="1" w:lastColumn="0" w:noHBand="0" w:noVBand="1"/>
        <w:tblPrChange w:id="600"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601">
          <w:tblGrid>
            <w:gridCol w:w="360"/>
            <w:gridCol w:w="360"/>
          </w:tblGrid>
        </w:tblGridChange>
      </w:tblGrid>
      <w:tr w:rsidR="003B729E" w14:paraId="6AFDC56E"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02" w:author="Konstantin Bondarchuk" w:date="2018-02-12T10:05:00Z">
              <w:tcPr>
                <w:tcW w:w="0" w:type="auto"/>
              </w:tcPr>
            </w:tcPrChange>
          </w:tcPr>
          <w:p w14:paraId="1BD6E76F" w14:textId="77777777" w:rsidR="003B729E" w:rsidRDefault="003B729E"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603" w:author="Konstantin Bondarchuk" w:date="2018-02-12T10:05:00Z">
              <w:tcPr>
                <w:tcW w:w="6570" w:type="dxa"/>
              </w:tcPr>
            </w:tcPrChange>
          </w:tcPr>
          <w:p w14:paraId="60E1C814" w14:textId="77777777" w:rsidR="003B729E" w:rsidRDefault="00C57477" w:rsidP="00066D2E">
            <w:pPr>
              <w:cnfStyle w:val="100000000000" w:firstRow="1" w:lastRow="0" w:firstColumn="0" w:lastColumn="0" w:oddVBand="0" w:evenVBand="0" w:oddHBand="0" w:evenHBand="0" w:firstRowFirstColumn="0" w:firstRowLastColumn="0" w:lastRowFirstColumn="0" w:lastRowLastColumn="0"/>
            </w:pPr>
            <w:r>
              <w:t>GetDocuments</w:t>
            </w:r>
          </w:p>
        </w:tc>
      </w:tr>
      <w:tr w:rsidR="003B729E" w14:paraId="6BC9F21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04" w:author="Konstantin Bondarchuk" w:date="2018-02-12T10:05:00Z">
              <w:tcPr>
                <w:tcW w:w="0" w:type="auto"/>
              </w:tcPr>
            </w:tcPrChange>
          </w:tcPr>
          <w:p w14:paraId="3ADF9511" w14:textId="77777777" w:rsidR="003B729E" w:rsidRDefault="003B729E"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605" w:author="Konstantin Bondarchuk" w:date="2018-02-12T10:05:00Z">
              <w:tcPr>
                <w:tcW w:w="6570" w:type="dxa"/>
              </w:tcPr>
            </w:tcPrChange>
          </w:tcPr>
          <w:p w14:paraId="74FB49A6" w14:textId="5FF09B2F" w:rsidR="003B729E" w:rsidRDefault="003B729E">
            <w:pPr>
              <w:cnfStyle w:val="000000100000" w:firstRow="0" w:lastRow="0" w:firstColumn="0" w:lastColumn="0" w:oddVBand="0" w:evenVBand="0" w:oddHBand="1" w:evenHBand="0" w:firstRowFirstColumn="0" w:firstRowLastColumn="0" w:lastRowFirstColumn="0" w:lastRowLastColumn="0"/>
            </w:pPr>
            <w:r>
              <w:t>Get Documents</w:t>
            </w:r>
            <w:r w:rsidR="005653B3">
              <w:t xml:space="preserve"> (warning)</w:t>
            </w:r>
          </w:p>
        </w:tc>
      </w:tr>
      <w:tr w:rsidR="003B729E" w14:paraId="5129F18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06" w:author="Konstantin Bondarchuk" w:date="2018-02-12T10:05:00Z">
              <w:tcPr>
                <w:tcW w:w="0" w:type="auto"/>
              </w:tcPr>
            </w:tcPrChange>
          </w:tcPr>
          <w:p w14:paraId="3426D209" w14:textId="77777777" w:rsidR="003B729E" w:rsidRDefault="003B729E" w:rsidP="00066D2E">
            <w:r>
              <w:t>Method type:</w:t>
            </w:r>
          </w:p>
        </w:tc>
        <w:tc>
          <w:tcPr>
            <w:tcW w:w="6570" w:type="dxa"/>
            <w:tcPrChange w:id="607" w:author="Konstantin Bondarchuk" w:date="2018-02-12T10:05:00Z">
              <w:tcPr>
                <w:tcW w:w="6570" w:type="dxa"/>
              </w:tcPr>
            </w:tcPrChange>
          </w:tcPr>
          <w:p w14:paraId="1B6CAC34" w14:textId="77777777" w:rsidR="003B729E" w:rsidRDefault="003B729E" w:rsidP="00066D2E">
            <w:pPr>
              <w:cnfStyle w:val="000000000000" w:firstRow="0" w:lastRow="0" w:firstColumn="0" w:lastColumn="0" w:oddVBand="0" w:evenVBand="0" w:oddHBand="0" w:evenHBand="0" w:firstRowFirstColumn="0" w:firstRowLastColumn="0" w:lastRowFirstColumn="0" w:lastRowLastColumn="0"/>
            </w:pPr>
            <w:r>
              <w:t>List</w:t>
            </w:r>
          </w:p>
        </w:tc>
      </w:tr>
      <w:tr w:rsidR="003B729E" w14:paraId="27099360"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08" w:author="Konstantin Bondarchuk" w:date="2018-02-12T10:05:00Z">
              <w:tcPr>
                <w:tcW w:w="0" w:type="auto"/>
              </w:tcPr>
            </w:tcPrChange>
          </w:tcPr>
          <w:p w14:paraId="23F10E7B" w14:textId="77777777" w:rsidR="003B729E" w:rsidRDefault="003B729E"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609" w:author="Konstantin Bondarchuk" w:date="2018-02-12T10:05:00Z">
              <w:tcPr>
                <w:tcW w:w="6570" w:type="dxa"/>
              </w:tcPr>
            </w:tcPrChange>
          </w:tcPr>
          <w:p w14:paraId="28BF57AD" w14:textId="77777777" w:rsidR="003B729E" w:rsidRDefault="003B729E">
            <w:pPr>
              <w:cnfStyle w:val="000000100000" w:firstRow="0" w:lastRow="0" w:firstColumn="0" w:lastColumn="0" w:oddVBand="0" w:evenVBand="0" w:oddHBand="1" w:evenHBand="0" w:firstRowFirstColumn="0" w:firstRowLastColumn="0" w:lastRowFirstColumn="0" w:lastRowLastColumn="0"/>
            </w:pPr>
            <w:r>
              <w:t xml:space="preserve">Get documents from a library, based on library fields. </w:t>
            </w:r>
          </w:p>
        </w:tc>
      </w:tr>
      <w:tr w:rsidR="003B729E" w14:paraId="4A5B7458"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10" w:author="Konstantin Bondarchuk" w:date="2018-02-12T10:05:00Z">
              <w:tcPr>
                <w:tcW w:w="0" w:type="auto"/>
              </w:tcPr>
            </w:tcPrChange>
          </w:tcPr>
          <w:p w14:paraId="518F53EF" w14:textId="77777777" w:rsidR="003B729E" w:rsidRDefault="003B729E" w:rsidP="00066D2E">
            <w:r>
              <w:t>Input properties:</w:t>
            </w:r>
          </w:p>
        </w:tc>
        <w:tc>
          <w:tcPr>
            <w:tcW w:w="6570" w:type="dxa"/>
            <w:tcPrChange w:id="611" w:author="Konstantin Bondarchuk" w:date="2018-02-12T10:05:00Z">
              <w:tcPr>
                <w:tcW w:w="6570" w:type="dxa"/>
              </w:tcPr>
            </w:tcPrChange>
          </w:tcPr>
          <w:p w14:paraId="5B1BC98C" w14:textId="77777777" w:rsidR="003B729E" w:rsidRDefault="003B729E" w:rsidP="00066D2E">
            <w:pPr>
              <w:cnfStyle w:val="000000000000" w:firstRow="0" w:lastRow="0" w:firstColumn="0" w:lastColumn="0" w:oddVBand="0" w:evenVBand="0" w:oddHBand="0" w:evenHBand="0" w:firstRowFirstColumn="0" w:firstRowLastColumn="0" w:lastRowFirstColumn="0" w:lastRowLastColumn="0"/>
            </w:pPr>
            <w:r>
              <w:t>** Dynamic **</w:t>
            </w:r>
          </w:p>
        </w:tc>
      </w:tr>
      <w:tr w:rsidR="003B729E" w14:paraId="72CD056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12" w:author="Konstantin Bondarchuk" w:date="2018-02-12T10:05:00Z">
              <w:tcPr>
                <w:tcW w:w="0" w:type="auto"/>
              </w:tcPr>
            </w:tcPrChange>
          </w:tcPr>
          <w:p w14:paraId="4C88316E" w14:textId="77777777" w:rsidR="003B729E" w:rsidRDefault="003B729E"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13" w:author="Konstantin Bondarchuk" w:date="2018-02-12T10:05:00Z">
              <w:tcPr>
                <w:tcW w:w="6570" w:type="dxa"/>
              </w:tcPr>
            </w:tcPrChange>
          </w:tcPr>
          <w:p w14:paraId="6BC7448E" w14:textId="167DEB0B" w:rsidR="003B729E" w:rsidRDefault="002D0D20" w:rsidP="00066D2E">
            <w:pPr>
              <w:cnfStyle w:val="000000100000" w:firstRow="0" w:lastRow="0" w:firstColumn="0" w:lastColumn="0" w:oddVBand="0" w:evenVBand="0" w:oddHBand="1" w:evenHBand="0" w:firstRowFirstColumn="0" w:firstRowLastColumn="0" w:lastRowFirstColumn="0" w:lastRowLastColumn="0"/>
            </w:pPr>
            <w:r>
              <w:t>SiteURL</w:t>
            </w:r>
            <w:r w:rsidR="003B729E">
              <w:t xml:space="preserve"> *</w:t>
            </w:r>
          </w:p>
        </w:tc>
      </w:tr>
      <w:tr w:rsidR="003B729E" w14:paraId="7A1202F5"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14" w:author="Konstantin Bondarchuk" w:date="2018-02-12T10:05:00Z">
              <w:tcPr>
                <w:tcW w:w="0" w:type="auto"/>
              </w:tcPr>
            </w:tcPrChange>
          </w:tcPr>
          <w:p w14:paraId="3DA4A2E4" w14:textId="77777777" w:rsidR="003B729E" w:rsidRDefault="003B729E" w:rsidP="00066D2E"/>
        </w:tc>
        <w:tc>
          <w:tcPr>
            <w:tcW w:w="6570" w:type="dxa"/>
            <w:tcPrChange w:id="615" w:author="Konstantin Bondarchuk" w:date="2018-02-12T10:05:00Z">
              <w:tcPr>
                <w:tcW w:w="6570" w:type="dxa"/>
              </w:tcPr>
            </w:tcPrChange>
          </w:tcPr>
          <w:p w14:paraId="2ADC0768" w14:textId="77777777" w:rsidR="003B729E" w:rsidRDefault="003B729E" w:rsidP="00066D2E">
            <w:pPr>
              <w:cnfStyle w:val="000000000000" w:firstRow="0" w:lastRow="0" w:firstColumn="0" w:lastColumn="0" w:oddVBand="0" w:evenVBand="0" w:oddHBand="0" w:evenHBand="0" w:firstRowFirstColumn="0" w:firstRowLastColumn="0" w:lastRowFirstColumn="0" w:lastRowLastColumn="0"/>
            </w:pPr>
            <w:r>
              <w:t>Folder – only in case if folders creation enabled</w:t>
            </w:r>
          </w:p>
        </w:tc>
      </w:tr>
      <w:tr w:rsidR="009B1D64" w14:paraId="0FDED370"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16" w:author="Konstantin Bondarchuk" w:date="2018-02-12T10:05:00Z">
              <w:tcPr>
                <w:tcW w:w="0" w:type="auto"/>
              </w:tcPr>
            </w:tcPrChange>
          </w:tcPr>
          <w:p w14:paraId="4E9783DB" w14:textId="77777777" w:rsidR="009B1D64" w:rsidRDefault="009B1D64"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17" w:author="Konstantin Bondarchuk" w:date="2018-02-12T10:05:00Z">
              <w:tcPr>
                <w:tcW w:w="6570" w:type="dxa"/>
              </w:tcPr>
            </w:tcPrChange>
          </w:tcPr>
          <w:p w14:paraId="25AA4326" w14:textId="3F70A236" w:rsidR="009B1D64" w:rsidRDefault="009B1D64" w:rsidP="00066D2E">
            <w:pPr>
              <w:cnfStyle w:val="000000100000" w:firstRow="0" w:lastRow="0" w:firstColumn="0" w:lastColumn="0" w:oddVBand="0" w:evenVBand="0" w:oddHBand="1" w:evenHBand="0" w:firstRowFirstColumn="0" w:firstRowLastColumn="0" w:lastRowFirstColumn="0" w:lastRowLastColumn="0"/>
            </w:pPr>
            <w:r>
              <w:t>Recursive – only in case if folders creation enabled. Defaults to true, retrieves all documents recursively.</w:t>
            </w:r>
          </w:p>
        </w:tc>
      </w:tr>
      <w:tr w:rsidR="003B729E" w14:paraId="459520B9"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18" w:author="Konstantin Bondarchuk" w:date="2018-02-12T10:05:00Z">
              <w:tcPr>
                <w:tcW w:w="0" w:type="auto"/>
              </w:tcPr>
            </w:tcPrChange>
          </w:tcPr>
          <w:p w14:paraId="78B04222" w14:textId="77777777" w:rsidR="003B729E" w:rsidRDefault="003B729E" w:rsidP="00066D2E">
            <w:r>
              <w:t>Output properties:</w:t>
            </w:r>
          </w:p>
        </w:tc>
        <w:tc>
          <w:tcPr>
            <w:tcW w:w="6570" w:type="dxa"/>
            <w:tcPrChange w:id="619" w:author="Konstantin Bondarchuk" w:date="2018-02-12T10:05:00Z">
              <w:tcPr>
                <w:tcW w:w="6570" w:type="dxa"/>
              </w:tcPr>
            </w:tcPrChange>
          </w:tcPr>
          <w:p w14:paraId="123DB3C8" w14:textId="77777777" w:rsidR="003B729E" w:rsidRDefault="003B729E" w:rsidP="00066D2E">
            <w:pPr>
              <w:cnfStyle w:val="000000000000" w:firstRow="0" w:lastRow="0" w:firstColumn="0" w:lastColumn="0" w:oddVBand="0" w:evenVBand="0" w:oddHBand="0" w:evenHBand="0" w:firstRowFirstColumn="0" w:firstRowLastColumn="0" w:lastRowFirstColumn="0" w:lastRowLastColumn="0"/>
            </w:pPr>
            <w:r>
              <w:t>** Dynamic **</w:t>
            </w:r>
          </w:p>
        </w:tc>
      </w:tr>
      <w:tr w:rsidR="003B729E" w14:paraId="345DEA7E"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20" w:author="Konstantin Bondarchuk" w:date="2018-02-12T10:05:00Z">
              <w:tcPr>
                <w:tcW w:w="0" w:type="auto"/>
              </w:tcPr>
            </w:tcPrChange>
          </w:tcPr>
          <w:p w14:paraId="2CC66E33" w14:textId="77777777" w:rsidR="003B729E" w:rsidRDefault="003B729E"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21" w:author="Konstantin Bondarchuk" w:date="2018-02-12T10:05:00Z">
              <w:tcPr>
                <w:tcW w:w="6570" w:type="dxa"/>
              </w:tcPr>
            </w:tcPrChange>
          </w:tcPr>
          <w:p w14:paraId="0B8A2BEF" w14:textId="4B52B81C" w:rsidR="003B729E" w:rsidRDefault="00315274" w:rsidP="00066D2E">
            <w:pPr>
              <w:cnfStyle w:val="000000100000" w:firstRow="0" w:lastRow="0" w:firstColumn="0" w:lastColumn="0" w:oddVBand="0" w:evenVBand="0" w:oddHBand="1" w:evenHBand="0" w:firstRowFirstColumn="0" w:firstRowLastColumn="0" w:lastRowFirstColumn="0" w:lastRowLastColumn="0"/>
            </w:pPr>
            <w:r>
              <w:t>File</w:t>
            </w:r>
            <w:r w:rsidR="005653B3">
              <w:t xml:space="preserve"> – the content of the files.</w:t>
            </w:r>
          </w:p>
        </w:tc>
      </w:tr>
      <w:tr w:rsidR="003B729E" w14:paraId="31E18DCA"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22" w:author="Konstantin Bondarchuk" w:date="2018-02-12T10:05:00Z">
              <w:tcPr>
                <w:tcW w:w="0" w:type="auto"/>
              </w:tcPr>
            </w:tcPrChange>
          </w:tcPr>
          <w:p w14:paraId="156AEE0B" w14:textId="77777777" w:rsidR="003B729E" w:rsidRDefault="003B729E" w:rsidP="00066D2E"/>
        </w:tc>
        <w:tc>
          <w:tcPr>
            <w:tcW w:w="6570" w:type="dxa"/>
            <w:tcPrChange w:id="623" w:author="Konstantin Bondarchuk" w:date="2018-02-12T10:05:00Z">
              <w:tcPr>
                <w:tcW w:w="6570" w:type="dxa"/>
              </w:tcPr>
            </w:tcPrChange>
          </w:tcPr>
          <w:p w14:paraId="4CB691F0" w14:textId="77777777" w:rsidR="003B729E" w:rsidRDefault="00315274" w:rsidP="00066D2E">
            <w:pPr>
              <w:cnfStyle w:val="000000000000" w:firstRow="0" w:lastRow="0" w:firstColumn="0" w:lastColumn="0" w:oddVBand="0" w:evenVBand="0" w:oddHBand="0" w:evenHBand="0" w:firstRowFirstColumn="0" w:firstRowLastColumn="0" w:lastRowFirstColumn="0" w:lastRowLastColumn="0"/>
            </w:pPr>
            <w:r>
              <w:t>FileName</w:t>
            </w:r>
          </w:p>
        </w:tc>
      </w:tr>
      <w:tr w:rsidR="00315274" w14:paraId="4F54F3D2"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24" w:author="Konstantin Bondarchuk" w:date="2018-02-12T10:05:00Z">
              <w:tcPr>
                <w:tcW w:w="0" w:type="auto"/>
              </w:tcPr>
            </w:tcPrChange>
          </w:tcPr>
          <w:p w14:paraId="6DD64B68" w14:textId="77777777" w:rsidR="00315274" w:rsidRDefault="00315274"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25" w:author="Konstantin Bondarchuk" w:date="2018-02-12T10:05:00Z">
              <w:tcPr>
                <w:tcW w:w="6570" w:type="dxa"/>
              </w:tcPr>
            </w:tcPrChange>
          </w:tcPr>
          <w:p w14:paraId="2B4DB4A1" w14:textId="77777777" w:rsidR="00315274" w:rsidRDefault="00315274" w:rsidP="00066D2E">
            <w:pPr>
              <w:cnfStyle w:val="000000100000" w:firstRow="0" w:lastRow="0" w:firstColumn="0" w:lastColumn="0" w:oddVBand="0" w:evenVBand="0" w:oddHBand="1" w:evenHBand="0" w:firstRowFirstColumn="0" w:firstRowLastColumn="0" w:lastRowFirstColumn="0" w:lastRowLastColumn="0"/>
            </w:pPr>
            <w:r>
              <w:t>LinkToItem – unique URL to the specific item</w:t>
            </w:r>
          </w:p>
        </w:tc>
      </w:tr>
    </w:tbl>
    <w:p w14:paraId="044156EE" w14:textId="77777777" w:rsidR="003C1880" w:rsidRPr="003C1880" w:rsidRDefault="003C1880"/>
    <w:p w14:paraId="7BB8AD18" w14:textId="3C1406E1" w:rsidR="005A7A0B" w:rsidRDefault="005A7A0B" w:rsidP="00661901">
      <w:pPr>
        <w:pStyle w:val="Heading3"/>
      </w:pPr>
      <w:bookmarkStart w:id="626" w:name="_Toc510682530"/>
      <w:r>
        <w:t>Copy Document</w:t>
      </w:r>
      <w:ins w:id="627" w:author="Konstantin" w:date="2018-02-08T14:27:00Z">
        <w:r w:rsidR="0038469E">
          <w:t xml:space="preserve"> By Name</w:t>
        </w:r>
      </w:ins>
      <w:bookmarkEnd w:id="626"/>
    </w:p>
    <w:tbl>
      <w:tblPr>
        <w:tblStyle w:val="LightList-Accent1"/>
        <w:tblW w:w="8810" w:type="dxa"/>
        <w:tblLook w:val="04A0" w:firstRow="1" w:lastRow="0" w:firstColumn="1" w:lastColumn="0" w:noHBand="0" w:noVBand="1"/>
        <w:tblPrChange w:id="628" w:author="Konstantin Bondarchuk" w:date="2018-02-12T10:05:00Z">
          <w:tblPr>
            <w:tblStyle w:val="LightList-Accent1"/>
            <w:tblW w:w="8810" w:type="dxa"/>
            <w:tblLook w:val="04A0" w:firstRow="1" w:lastRow="0" w:firstColumn="1" w:lastColumn="0" w:noHBand="0" w:noVBand="1"/>
          </w:tblPr>
        </w:tblPrChange>
      </w:tblPr>
      <w:tblGrid>
        <w:gridCol w:w="2240"/>
        <w:gridCol w:w="6570"/>
        <w:tblGridChange w:id="629">
          <w:tblGrid>
            <w:gridCol w:w="2240"/>
            <w:gridCol w:w="6570"/>
          </w:tblGrid>
        </w:tblGridChange>
      </w:tblGrid>
      <w:tr w:rsidR="003C1880" w14:paraId="58574198"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30" w:author="Konstantin Bondarchuk" w:date="2018-02-12T10:05:00Z">
              <w:tcPr>
                <w:tcW w:w="2240" w:type="dxa"/>
              </w:tcPr>
            </w:tcPrChange>
          </w:tcPr>
          <w:p w14:paraId="433644D4" w14:textId="77777777" w:rsidR="003C1880" w:rsidRDefault="003C1880"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631" w:author="Konstantin Bondarchuk" w:date="2018-02-12T10:05:00Z">
              <w:tcPr>
                <w:tcW w:w="6570" w:type="dxa"/>
              </w:tcPr>
            </w:tcPrChange>
          </w:tcPr>
          <w:p w14:paraId="34A857C8" w14:textId="208772A3" w:rsidR="003C1880" w:rsidRDefault="00C57477" w:rsidP="00066D2E">
            <w:pPr>
              <w:cnfStyle w:val="100000000000" w:firstRow="1" w:lastRow="0" w:firstColumn="0" w:lastColumn="0" w:oddVBand="0" w:evenVBand="0" w:oddHBand="0" w:evenHBand="0" w:firstRowFirstColumn="0" w:firstRowLastColumn="0" w:lastRowFirstColumn="0" w:lastRowLastColumn="0"/>
            </w:pPr>
            <w:r>
              <w:t>CopyDocument</w:t>
            </w:r>
            <w:ins w:id="632" w:author="Konstantin" w:date="2018-02-08T14:27:00Z">
              <w:r w:rsidR="0038469E">
                <w:t>ByName</w:t>
              </w:r>
            </w:ins>
          </w:p>
        </w:tc>
      </w:tr>
      <w:tr w:rsidR="003C1880" w14:paraId="529225E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33" w:author="Konstantin Bondarchuk" w:date="2018-02-12T10:05:00Z">
              <w:tcPr>
                <w:tcW w:w="2240" w:type="dxa"/>
              </w:tcPr>
            </w:tcPrChange>
          </w:tcPr>
          <w:p w14:paraId="1DDC4BE2"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634" w:author="Konstantin Bondarchuk" w:date="2018-02-12T10:05:00Z">
              <w:tcPr>
                <w:tcW w:w="6570" w:type="dxa"/>
              </w:tcPr>
            </w:tcPrChange>
          </w:tcPr>
          <w:p w14:paraId="6F312138" w14:textId="10EE5304" w:rsidR="003C1880" w:rsidRDefault="003C1880" w:rsidP="00066D2E">
            <w:pPr>
              <w:cnfStyle w:val="000000100000" w:firstRow="0" w:lastRow="0" w:firstColumn="0" w:lastColumn="0" w:oddVBand="0" w:evenVBand="0" w:oddHBand="1" w:evenHBand="0" w:firstRowFirstColumn="0" w:firstRowLastColumn="0" w:lastRowFirstColumn="0" w:lastRowLastColumn="0"/>
            </w:pPr>
            <w:r>
              <w:t>Copy Document</w:t>
            </w:r>
            <w:ins w:id="635" w:author="Konstantin" w:date="2018-02-08T14:27:00Z">
              <w:r w:rsidR="0038469E">
                <w:t xml:space="preserve"> By Name</w:t>
              </w:r>
            </w:ins>
          </w:p>
        </w:tc>
      </w:tr>
      <w:tr w:rsidR="003C1880" w14:paraId="661E3802"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36" w:author="Konstantin Bondarchuk" w:date="2018-02-12T10:05:00Z">
              <w:tcPr>
                <w:tcW w:w="2240" w:type="dxa"/>
              </w:tcPr>
            </w:tcPrChange>
          </w:tcPr>
          <w:p w14:paraId="32129D3E" w14:textId="77777777" w:rsidR="003C1880" w:rsidRDefault="003C1880" w:rsidP="00066D2E">
            <w:r>
              <w:t>Method type:</w:t>
            </w:r>
          </w:p>
        </w:tc>
        <w:tc>
          <w:tcPr>
            <w:tcW w:w="6570" w:type="dxa"/>
            <w:tcPrChange w:id="637" w:author="Konstantin Bondarchuk" w:date="2018-02-12T10:05:00Z">
              <w:tcPr>
                <w:tcW w:w="6570" w:type="dxa"/>
              </w:tcPr>
            </w:tcPrChange>
          </w:tcPr>
          <w:p w14:paraId="3893BE04" w14:textId="77777777" w:rsidR="003C1880" w:rsidRDefault="003C1880" w:rsidP="00066D2E">
            <w:pPr>
              <w:cnfStyle w:val="000000000000" w:firstRow="0" w:lastRow="0" w:firstColumn="0" w:lastColumn="0" w:oddVBand="0" w:evenVBand="0" w:oddHBand="0" w:evenHBand="0" w:firstRowFirstColumn="0" w:firstRowLastColumn="0" w:lastRowFirstColumn="0" w:lastRowLastColumn="0"/>
            </w:pPr>
            <w:r>
              <w:t>Execute</w:t>
            </w:r>
          </w:p>
        </w:tc>
      </w:tr>
      <w:tr w:rsidR="003C1880" w14:paraId="6B1E340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38" w:author="Konstantin Bondarchuk" w:date="2018-02-12T10:05:00Z">
              <w:tcPr>
                <w:tcW w:w="2240" w:type="dxa"/>
              </w:tcPr>
            </w:tcPrChange>
          </w:tcPr>
          <w:p w14:paraId="7A14966A"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639" w:author="Konstantin Bondarchuk" w:date="2018-02-12T10:05:00Z">
              <w:tcPr>
                <w:tcW w:w="6570" w:type="dxa"/>
              </w:tcPr>
            </w:tcPrChange>
          </w:tcPr>
          <w:p w14:paraId="32CAF52D" w14:textId="77777777" w:rsidR="003C1880" w:rsidRDefault="003C1880">
            <w:pPr>
              <w:cnfStyle w:val="000000100000" w:firstRow="0" w:lastRow="0" w:firstColumn="0" w:lastColumn="0" w:oddVBand="0" w:evenVBand="0" w:oddHBand="1" w:evenHBand="0" w:firstRowFirstColumn="0" w:firstRowLastColumn="0" w:lastRowFirstColumn="0" w:lastRowLastColumn="0"/>
            </w:pPr>
            <w:r>
              <w:t>Copy a single document</w:t>
            </w:r>
            <w:r w:rsidR="00913B67">
              <w:t xml:space="preserve"> from</w:t>
            </w:r>
            <w:r>
              <w:t xml:space="preserve"> </w:t>
            </w:r>
            <w:r w:rsidR="00913B67">
              <w:t xml:space="preserve">one </w:t>
            </w:r>
            <w:r>
              <w:t>library</w:t>
            </w:r>
            <w:r w:rsidR="00913B67">
              <w:t xml:space="preserve"> to another</w:t>
            </w:r>
            <w:r>
              <w:t xml:space="preserve"> based on it’s </w:t>
            </w:r>
            <w:r w:rsidR="00913B67">
              <w:t>Name</w:t>
            </w:r>
            <w:r>
              <w:t>.</w:t>
            </w:r>
          </w:p>
        </w:tc>
      </w:tr>
      <w:tr w:rsidR="003C1880" w14:paraId="7DE3AFCF"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40" w:author="Konstantin Bondarchuk" w:date="2018-02-12T10:05:00Z">
              <w:tcPr>
                <w:tcW w:w="2240" w:type="dxa"/>
              </w:tcPr>
            </w:tcPrChange>
          </w:tcPr>
          <w:p w14:paraId="4AD8652F" w14:textId="77777777" w:rsidR="003C1880" w:rsidRDefault="003C1880" w:rsidP="00066D2E">
            <w:r>
              <w:t>Input properties:</w:t>
            </w:r>
          </w:p>
        </w:tc>
        <w:tc>
          <w:tcPr>
            <w:tcW w:w="6570" w:type="dxa"/>
            <w:tcPrChange w:id="641" w:author="Konstantin Bondarchuk" w:date="2018-02-12T10:05:00Z">
              <w:tcPr>
                <w:tcW w:w="6570" w:type="dxa"/>
              </w:tcPr>
            </w:tcPrChange>
          </w:tcPr>
          <w:p w14:paraId="43B604F7" w14:textId="502DB2D3" w:rsidR="003C1880" w:rsidRDefault="002D0D20" w:rsidP="00066D2E">
            <w:pPr>
              <w:cnfStyle w:val="000000000000" w:firstRow="0" w:lastRow="0" w:firstColumn="0" w:lastColumn="0" w:oddVBand="0" w:evenVBand="0" w:oddHBand="0" w:evenHBand="0" w:firstRowFirstColumn="0" w:firstRowLastColumn="0" w:lastRowFirstColumn="0" w:lastRowLastColumn="0"/>
            </w:pPr>
            <w:r>
              <w:t>SiteURL</w:t>
            </w:r>
            <w:r w:rsidR="00066D2E">
              <w:t xml:space="preserve"> *</w:t>
            </w:r>
          </w:p>
        </w:tc>
      </w:tr>
      <w:tr w:rsidR="003C1880" w14:paraId="2391994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42" w:author="Konstantin Bondarchuk" w:date="2018-02-12T10:05:00Z">
              <w:tcPr>
                <w:tcW w:w="2240" w:type="dxa"/>
              </w:tcPr>
            </w:tcPrChange>
          </w:tcPr>
          <w:p w14:paraId="3E09AE6A"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43" w:author="Konstantin Bondarchuk" w:date="2018-02-12T10:05:00Z">
              <w:tcPr>
                <w:tcW w:w="6570" w:type="dxa"/>
              </w:tcPr>
            </w:tcPrChange>
          </w:tcPr>
          <w:p w14:paraId="5C7E03A4" w14:textId="04322B30" w:rsidR="003C1880" w:rsidRDefault="00066D2E" w:rsidP="00066D2E">
            <w:pPr>
              <w:cnfStyle w:val="000000100000" w:firstRow="0" w:lastRow="0" w:firstColumn="0" w:lastColumn="0" w:oddVBand="0" w:evenVBand="0" w:oddHBand="1" w:evenHBand="0" w:firstRowFirstColumn="0" w:firstRowLastColumn="0" w:lastRowFirstColumn="0" w:lastRowLastColumn="0"/>
            </w:pPr>
            <w:r>
              <w:t xml:space="preserve">Destination </w:t>
            </w:r>
            <w:r w:rsidR="002D0D20">
              <w:t>SiteURL</w:t>
            </w:r>
            <w:r>
              <w:t xml:space="preserve"> *</w:t>
            </w:r>
          </w:p>
        </w:tc>
      </w:tr>
      <w:tr w:rsidR="003C1880" w14:paraId="01B127F8"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44" w:author="Konstantin Bondarchuk" w:date="2018-02-12T10:05:00Z">
              <w:tcPr>
                <w:tcW w:w="2240" w:type="dxa"/>
              </w:tcPr>
            </w:tcPrChange>
          </w:tcPr>
          <w:p w14:paraId="52BD266B" w14:textId="77777777" w:rsidR="003C1880" w:rsidRDefault="003C1880" w:rsidP="00066D2E"/>
        </w:tc>
        <w:tc>
          <w:tcPr>
            <w:tcW w:w="6570" w:type="dxa"/>
            <w:tcPrChange w:id="645" w:author="Konstantin Bondarchuk" w:date="2018-02-12T10:05:00Z">
              <w:tcPr>
                <w:tcW w:w="6570" w:type="dxa"/>
              </w:tcPr>
            </w:tcPrChange>
          </w:tcPr>
          <w:p w14:paraId="70A93A36" w14:textId="77777777" w:rsidR="003C1880" w:rsidRDefault="00066D2E" w:rsidP="00066D2E">
            <w:pPr>
              <w:cnfStyle w:val="000000000000" w:firstRow="0" w:lastRow="0" w:firstColumn="0" w:lastColumn="0" w:oddVBand="0" w:evenVBand="0" w:oddHBand="0" w:evenHBand="0" w:firstRowFirstColumn="0" w:firstRowLastColumn="0" w:lastRowFirstColumn="0" w:lastRowLastColumn="0"/>
            </w:pPr>
            <w:r>
              <w:t>Destination Library *</w:t>
            </w:r>
          </w:p>
        </w:tc>
      </w:tr>
      <w:tr w:rsidR="00066D2E" w14:paraId="46DCB6A4"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46" w:author="Konstantin Bondarchuk" w:date="2018-02-12T10:05:00Z">
              <w:tcPr>
                <w:tcW w:w="2240" w:type="dxa"/>
              </w:tcPr>
            </w:tcPrChange>
          </w:tcPr>
          <w:p w14:paraId="05D1F9CD" w14:textId="77777777" w:rsidR="00066D2E" w:rsidRDefault="00066D2E"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47" w:author="Konstantin Bondarchuk" w:date="2018-02-12T10:05:00Z">
              <w:tcPr>
                <w:tcW w:w="6570" w:type="dxa"/>
              </w:tcPr>
            </w:tcPrChange>
          </w:tcPr>
          <w:p w14:paraId="6DC039D9" w14:textId="53D109BA" w:rsidR="00066D2E" w:rsidRDefault="00913B67" w:rsidP="00066D2E">
            <w:pPr>
              <w:cnfStyle w:val="000000100000" w:firstRow="0" w:lastRow="0" w:firstColumn="0" w:lastColumn="0" w:oddVBand="0" w:evenVBand="0" w:oddHBand="1" w:evenHBand="0" w:firstRowFirstColumn="0" w:firstRowLastColumn="0" w:lastRowFirstColumn="0" w:lastRowLastColumn="0"/>
            </w:pPr>
            <w:r>
              <w:t>Destination Folder</w:t>
            </w:r>
          </w:p>
        </w:tc>
      </w:tr>
      <w:tr w:rsidR="00913B67" w14:paraId="6EFA7E3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48" w:author="Konstantin Bondarchuk" w:date="2018-02-12T10:05:00Z">
              <w:tcPr>
                <w:tcW w:w="2240" w:type="dxa"/>
              </w:tcPr>
            </w:tcPrChange>
          </w:tcPr>
          <w:p w14:paraId="6A809F5E" w14:textId="77777777" w:rsidR="00913B67" w:rsidRDefault="00913B67" w:rsidP="00066D2E"/>
        </w:tc>
        <w:tc>
          <w:tcPr>
            <w:tcW w:w="6570" w:type="dxa"/>
            <w:tcPrChange w:id="649" w:author="Konstantin Bondarchuk" w:date="2018-02-12T10:05:00Z">
              <w:tcPr>
                <w:tcW w:w="6570" w:type="dxa"/>
              </w:tcPr>
            </w:tcPrChange>
          </w:tcPr>
          <w:p w14:paraId="6E35307E" w14:textId="77777777" w:rsidR="00913B67" w:rsidRDefault="00913B67" w:rsidP="00066D2E">
            <w:pPr>
              <w:cnfStyle w:val="000000000000" w:firstRow="0" w:lastRow="0" w:firstColumn="0" w:lastColumn="0" w:oddVBand="0" w:evenVBand="0" w:oddHBand="0" w:evenHBand="0" w:firstRowFirstColumn="0" w:firstRowLastColumn="0" w:lastRowFirstColumn="0" w:lastRowLastColumn="0"/>
            </w:pPr>
            <w:r>
              <w:t>OverwriteExistingDocument (Yes/No)</w:t>
            </w:r>
          </w:p>
        </w:tc>
      </w:tr>
      <w:tr w:rsidR="00913B67" w14:paraId="72C36F9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50" w:author="Konstantin Bondarchuk" w:date="2018-02-12T10:05:00Z">
              <w:tcPr>
                <w:tcW w:w="2240" w:type="dxa"/>
              </w:tcPr>
            </w:tcPrChange>
          </w:tcPr>
          <w:p w14:paraId="3993E8E4" w14:textId="77777777" w:rsidR="00913B67" w:rsidRDefault="00913B67"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651" w:author="Konstantin Bondarchuk" w:date="2018-02-12T10:05:00Z">
              <w:tcPr>
                <w:tcW w:w="6570" w:type="dxa"/>
              </w:tcPr>
            </w:tcPrChange>
          </w:tcPr>
          <w:p w14:paraId="6E5C5899" w14:textId="6C24C817" w:rsidR="00913B67" w:rsidRDefault="00913B67" w:rsidP="00066D2E">
            <w:pPr>
              <w:cnfStyle w:val="000000100000" w:firstRow="0" w:lastRow="0" w:firstColumn="0" w:lastColumn="0" w:oddVBand="0" w:evenVBand="0" w:oddHBand="1" w:evenHBand="0" w:firstRowFirstColumn="0" w:firstRowLastColumn="0" w:lastRowFirstColumn="0" w:lastRowLastColumn="0"/>
            </w:pPr>
            <w:r>
              <w:t>Folder - only in case if folders creation enabled</w:t>
            </w:r>
            <w:r w:rsidR="006A7BC9">
              <w:t>. This is the folder where the existing document is stored.</w:t>
            </w:r>
          </w:p>
        </w:tc>
      </w:tr>
      <w:tr w:rsidR="0038469E" w14:paraId="209807D6" w14:textId="77777777" w:rsidTr="6110634D">
        <w:trPr>
          <w:ins w:id="652" w:author="Konstantin" w:date="2018-02-08T14:28:00Z"/>
        </w:trPr>
        <w:tc>
          <w:tcPr>
            <w:cnfStyle w:val="001000000000" w:firstRow="0" w:lastRow="0" w:firstColumn="1" w:lastColumn="0" w:oddVBand="0" w:evenVBand="0" w:oddHBand="0" w:evenHBand="0" w:firstRowFirstColumn="0" w:firstRowLastColumn="0" w:lastRowFirstColumn="0" w:lastRowLastColumn="0"/>
            <w:tcW w:w="2240" w:type="dxa"/>
            <w:tcPrChange w:id="653" w:author="Konstantin Bondarchuk" w:date="2018-02-12T10:05:00Z">
              <w:tcPr>
                <w:tcW w:w="2240" w:type="dxa"/>
              </w:tcPr>
            </w:tcPrChange>
          </w:tcPr>
          <w:p w14:paraId="66BC1D04" w14:textId="77777777" w:rsidR="0038469E" w:rsidRDefault="0038469E" w:rsidP="00066D2E">
            <w:pPr>
              <w:rPr>
                <w:ins w:id="654" w:author="Konstantin" w:date="2018-02-08T14:28:00Z"/>
              </w:rPr>
            </w:pPr>
          </w:p>
        </w:tc>
        <w:tc>
          <w:tcPr>
            <w:tcW w:w="6570" w:type="dxa"/>
            <w:tcPrChange w:id="655" w:author="Konstantin Bondarchuk" w:date="2018-02-12T10:05:00Z">
              <w:tcPr>
                <w:tcW w:w="6570" w:type="dxa"/>
              </w:tcPr>
            </w:tcPrChange>
          </w:tcPr>
          <w:p w14:paraId="59B219E3" w14:textId="3E708D16" w:rsidR="0038469E" w:rsidRDefault="0038469E" w:rsidP="00066D2E">
            <w:pPr>
              <w:cnfStyle w:val="000000000000" w:firstRow="0" w:lastRow="0" w:firstColumn="0" w:lastColumn="0" w:oddVBand="0" w:evenVBand="0" w:oddHBand="0" w:evenHBand="0" w:firstRowFirstColumn="0" w:firstRowLastColumn="0" w:lastRowFirstColumn="0" w:lastRowLastColumn="0"/>
              <w:rPr>
                <w:ins w:id="656" w:author="Konstantin" w:date="2018-02-08T14:28:00Z"/>
              </w:rPr>
            </w:pPr>
            <w:ins w:id="657" w:author="Konstantin" w:date="2018-02-08T14:28:00Z">
              <w:r>
                <w:t>FileName *</w:t>
              </w:r>
            </w:ins>
          </w:p>
        </w:tc>
      </w:tr>
      <w:tr w:rsidR="003C1880" w14:paraId="298A486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58" w:author="Konstantin Bondarchuk" w:date="2018-02-12T10:05:00Z">
              <w:tcPr>
                <w:tcW w:w="2240" w:type="dxa"/>
              </w:tcPr>
            </w:tcPrChange>
          </w:tcPr>
          <w:p w14:paraId="2B746D84"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659" w:author="Konstantin Bondarchuk" w:date="2018-02-12T10:05:00Z">
              <w:tcPr>
                <w:tcW w:w="6570" w:type="dxa"/>
              </w:tcPr>
            </w:tcPrChange>
          </w:tcPr>
          <w:p w14:paraId="307FBDC9" w14:textId="77777777" w:rsidR="003C1880" w:rsidRDefault="00A65822" w:rsidP="00066D2E">
            <w:pPr>
              <w:cnfStyle w:val="000000100000" w:firstRow="0" w:lastRow="0" w:firstColumn="0" w:lastColumn="0" w:oddVBand="0" w:evenVBand="0" w:oddHBand="1" w:evenHBand="0" w:firstRowFirstColumn="0" w:firstRowLastColumn="0" w:lastRowFirstColumn="0" w:lastRowLastColumn="0"/>
            </w:pPr>
            <w:r>
              <w:t>File</w:t>
            </w:r>
            <w:r w:rsidR="00066D2E">
              <w:t>Name</w:t>
            </w:r>
          </w:p>
        </w:tc>
      </w:tr>
      <w:tr w:rsidR="003C1880" w14:paraId="35DF35D2"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60" w:author="Konstantin Bondarchuk" w:date="2018-02-12T10:05:00Z">
              <w:tcPr>
                <w:tcW w:w="2240" w:type="dxa"/>
              </w:tcPr>
            </w:tcPrChange>
          </w:tcPr>
          <w:p w14:paraId="58D54964" w14:textId="77777777" w:rsidR="003C1880" w:rsidRDefault="003C1880" w:rsidP="00066D2E"/>
        </w:tc>
        <w:tc>
          <w:tcPr>
            <w:tcW w:w="6570" w:type="dxa"/>
            <w:tcPrChange w:id="661" w:author="Konstantin Bondarchuk" w:date="2018-02-12T10:05:00Z">
              <w:tcPr>
                <w:tcW w:w="6570" w:type="dxa"/>
              </w:tcPr>
            </w:tcPrChange>
          </w:tcPr>
          <w:p w14:paraId="24EE1436" w14:textId="48C04605" w:rsidR="003C1880" w:rsidRDefault="00066D2E" w:rsidP="00066D2E">
            <w:pPr>
              <w:cnfStyle w:val="000000000000" w:firstRow="0" w:lastRow="0" w:firstColumn="0" w:lastColumn="0" w:oddVBand="0" w:evenVBand="0" w:oddHBand="0" w:evenHBand="0" w:firstRowFirstColumn="0" w:firstRowLastColumn="0" w:lastRowFirstColumn="0" w:lastRowLastColumn="0"/>
            </w:pPr>
            <w:r>
              <w:t xml:space="preserve">LinkToItem </w:t>
            </w:r>
            <w:r w:rsidR="006A7BC9">
              <w:t>- unique URL to the newly created item.</w:t>
            </w:r>
          </w:p>
        </w:tc>
      </w:tr>
    </w:tbl>
    <w:p w14:paraId="2DD99ACD" w14:textId="77777777" w:rsidR="003C1880" w:rsidRPr="003C1880" w:rsidRDefault="003C1880"/>
    <w:p w14:paraId="15DABBD5" w14:textId="21C7A316" w:rsidR="005A7A0B" w:rsidRDefault="005A7A0B" w:rsidP="00661901">
      <w:pPr>
        <w:pStyle w:val="Heading3"/>
      </w:pPr>
      <w:bookmarkStart w:id="662" w:name="_Toc510682531"/>
      <w:r>
        <w:t>Move Document</w:t>
      </w:r>
      <w:ins w:id="663" w:author="Konstantin" w:date="2018-02-08T14:27:00Z">
        <w:r w:rsidR="0038469E">
          <w:t xml:space="preserve"> By Name</w:t>
        </w:r>
      </w:ins>
      <w:bookmarkEnd w:id="662"/>
    </w:p>
    <w:tbl>
      <w:tblPr>
        <w:tblStyle w:val="LightList-Accent1"/>
        <w:tblW w:w="0" w:type="auto"/>
        <w:tblLook w:val="04A0" w:firstRow="1" w:lastRow="0" w:firstColumn="1" w:lastColumn="0" w:noHBand="0" w:noVBand="1"/>
        <w:tblPrChange w:id="664"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665">
          <w:tblGrid>
            <w:gridCol w:w="360"/>
            <w:gridCol w:w="360"/>
          </w:tblGrid>
        </w:tblGridChange>
      </w:tblGrid>
      <w:tr w:rsidR="003C1880" w14:paraId="34F8C818"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66" w:author="Konstantin Bondarchuk" w:date="2018-02-12T10:05:00Z">
              <w:tcPr>
                <w:tcW w:w="0" w:type="auto"/>
              </w:tcPr>
            </w:tcPrChange>
          </w:tcPr>
          <w:p w14:paraId="36AA4E69" w14:textId="77777777" w:rsidR="003C1880" w:rsidRDefault="003C1880"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667" w:author="Konstantin Bondarchuk" w:date="2018-02-12T10:05:00Z">
              <w:tcPr>
                <w:tcW w:w="6570" w:type="dxa"/>
              </w:tcPr>
            </w:tcPrChange>
          </w:tcPr>
          <w:p w14:paraId="0C81753B" w14:textId="4102B18C" w:rsidR="003C1880" w:rsidRDefault="00C57477" w:rsidP="00066D2E">
            <w:pPr>
              <w:cnfStyle w:val="100000000000" w:firstRow="1" w:lastRow="0" w:firstColumn="0" w:lastColumn="0" w:oddVBand="0" w:evenVBand="0" w:oddHBand="0" w:evenHBand="0" w:firstRowFirstColumn="0" w:firstRowLastColumn="0" w:lastRowFirstColumn="0" w:lastRowLastColumn="0"/>
            </w:pPr>
            <w:r>
              <w:t>MoveDocument</w:t>
            </w:r>
            <w:ins w:id="668" w:author="Konstantin" w:date="2018-02-08T14:27:00Z">
              <w:r w:rsidR="0038469E">
                <w:t>ByName</w:t>
              </w:r>
            </w:ins>
          </w:p>
        </w:tc>
      </w:tr>
      <w:tr w:rsidR="003C1880" w14:paraId="25C1B88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69" w:author="Konstantin Bondarchuk" w:date="2018-02-12T10:05:00Z">
              <w:tcPr>
                <w:tcW w:w="0" w:type="auto"/>
              </w:tcPr>
            </w:tcPrChange>
          </w:tcPr>
          <w:p w14:paraId="6BCB2353"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670" w:author="Konstantin Bondarchuk" w:date="2018-02-12T10:05:00Z">
              <w:tcPr>
                <w:tcW w:w="6570" w:type="dxa"/>
              </w:tcPr>
            </w:tcPrChange>
          </w:tcPr>
          <w:p w14:paraId="68D692A0" w14:textId="607695FE" w:rsidR="003C1880" w:rsidRDefault="003C1880" w:rsidP="00066D2E">
            <w:pPr>
              <w:cnfStyle w:val="000000100000" w:firstRow="0" w:lastRow="0" w:firstColumn="0" w:lastColumn="0" w:oddVBand="0" w:evenVBand="0" w:oddHBand="1" w:evenHBand="0" w:firstRowFirstColumn="0" w:firstRowLastColumn="0" w:lastRowFirstColumn="0" w:lastRowLastColumn="0"/>
            </w:pPr>
            <w:r>
              <w:t>Move Document</w:t>
            </w:r>
            <w:ins w:id="671" w:author="Konstantin" w:date="2018-02-08T14:27:00Z">
              <w:r w:rsidR="0038469E">
                <w:t xml:space="preserve"> By Name</w:t>
              </w:r>
            </w:ins>
          </w:p>
        </w:tc>
      </w:tr>
      <w:tr w:rsidR="003C1880" w14:paraId="50217B1D"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72" w:author="Konstantin Bondarchuk" w:date="2018-02-12T10:05:00Z">
              <w:tcPr>
                <w:tcW w:w="0" w:type="auto"/>
              </w:tcPr>
            </w:tcPrChange>
          </w:tcPr>
          <w:p w14:paraId="66C6BECB" w14:textId="77777777" w:rsidR="003C1880" w:rsidRDefault="003C1880" w:rsidP="00066D2E">
            <w:r>
              <w:t>Method type:</w:t>
            </w:r>
          </w:p>
        </w:tc>
        <w:tc>
          <w:tcPr>
            <w:tcW w:w="6570" w:type="dxa"/>
            <w:tcPrChange w:id="673" w:author="Konstantin Bondarchuk" w:date="2018-02-12T10:05:00Z">
              <w:tcPr>
                <w:tcW w:w="6570" w:type="dxa"/>
              </w:tcPr>
            </w:tcPrChange>
          </w:tcPr>
          <w:p w14:paraId="03E59330" w14:textId="77777777" w:rsidR="003C1880" w:rsidRDefault="003C1880" w:rsidP="00066D2E">
            <w:pPr>
              <w:cnfStyle w:val="000000000000" w:firstRow="0" w:lastRow="0" w:firstColumn="0" w:lastColumn="0" w:oddVBand="0" w:evenVBand="0" w:oddHBand="0" w:evenHBand="0" w:firstRowFirstColumn="0" w:firstRowLastColumn="0" w:lastRowFirstColumn="0" w:lastRowLastColumn="0"/>
            </w:pPr>
            <w:r>
              <w:t>Execute</w:t>
            </w:r>
          </w:p>
        </w:tc>
      </w:tr>
      <w:tr w:rsidR="003C1880" w14:paraId="0C92B5DD"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74" w:author="Konstantin Bondarchuk" w:date="2018-02-12T10:05:00Z">
              <w:tcPr>
                <w:tcW w:w="0" w:type="auto"/>
              </w:tcPr>
            </w:tcPrChange>
          </w:tcPr>
          <w:p w14:paraId="794E6423"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675" w:author="Konstantin Bondarchuk" w:date="2018-02-12T10:05:00Z">
              <w:tcPr>
                <w:tcW w:w="6570" w:type="dxa"/>
              </w:tcPr>
            </w:tcPrChange>
          </w:tcPr>
          <w:p w14:paraId="6794F54A" w14:textId="77777777" w:rsidR="003C1880" w:rsidRDefault="003C1880">
            <w:pPr>
              <w:cnfStyle w:val="000000100000" w:firstRow="0" w:lastRow="0" w:firstColumn="0" w:lastColumn="0" w:oddVBand="0" w:evenVBand="0" w:oddHBand="1" w:evenHBand="0" w:firstRowFirstColumn="0" w:firstRowLastColumn="0" w:lastRowFirstColumn="0" w:lastRowLastColumn="0"/>
            </w:pPr>
            <w:r>
              <w:t>Move a single document from</w:t>
            </w:r>
            <w:r w:rsidR="00913B67">
              <w:t xml:space="preserve"> one </w:t>
            </w:r>
            <w:r>
              <w:t>library</w:t>
            </w:r>
            <w:r w:rsidR="00913B67">
              <w:t xml:space="preserve"> to another</w:t>
            </w:r>
            <w:r>
              <w:t xml:space="preserve"> based on it’s </w:t>
            </w:r>
            <w:r w:rsidR="00913B67">
              <w:t>Name</w:t>
            </w:r>
            <w:r>
              <w:t>.</w:t>
            </w:r>
          </w:p>
        </w:tc>
      </w:tr>
      <w:tr w:rsidR="00913B67" w14:paraId="31843082"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76" w:author="Konstantin Bondarchuk" w:date="2018-02-12T10:05:00Z">
              <w:tcPr>
                <w:tcW w:w="0" w:type="auto"/>
              </w:tcPr>
            </w:tcPrChange>
          </w:tcPr>
          <w:p w14:paraId="0B0F72E2" w14:textId="77777777" w:rsidR="00913B67" w:rsidRDefault="00913B67" w:rsidP="00913B67">
            <w:r>
              <w:t>Input properties:</w:t>
            </w:r>
          </w:p>
        </w:tc>
        <w:tc>
          <w:tcPr>
            <w:tcW w:w="6570" w:type="dxa"/>
            <w:tcPrChange w:id="677" w:author="Konstantin Bondarchuk" w:date="2018-02-12T10:05:00Z">
              <w:tcPr>
                <w:tcW w:w="6570" w:type="dxa"/>
              </w:tcPr>
            </w:tcPrChange>
          </w:tcPr>
          <w:p w14:paraId="117A8AF4" w14:textId="1ACC3ED3" w:rsidR="00913B67" w:rsidRDefault="002D0D20" w:rsidP="00913B67">
            <w:pPr>
              <w:cnfStyle w:val="000000000000" w:firstRow="0" w:lastRow="0" w:firstColumn="0" w:lastColumn="0" w:oddVBand="0" w:evenVBand="0" w:oddHBand="0" w:evenHBand="0" w:firstRowFirstColumn="0" w:firstRowLastColumn="0" w:lastRowFirstColumn="0" w:lastRowLastColumn="0"/>
            </w:pPr>
            <w:r>
              <w:t>SiteURL</w:t>
            </w:r>
            <w:r w:rsidR="00913B67">
              <w:t xml:space="preserve"> *</w:t>
            </w:r>
          </w:p>
        </w:tc>
      </w:tr>
      <w:tr w:rsidR="00913B67" w14:paraId="3D644B07"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78" w:author="Konstantin Bondarchuk" w:date="2018-02-12T10:05:00Z">
              <w:tcPr>
                <w:tcW w:w="0" w:type="auto"/>
              </w:tcPr>
            </w:tcPrChange>
          </w:tcPr>
          <w:p w14:paraId="46E81DEE" w14:textId="77777777" w:rsidR="00913B67" w:rsidRDefault="00913B67" w:rsidP="00913B67">
            <w:pPr>
              <w:cnfStyle w:val="001000100000" w:firstRow="0" w:lastRow="0" w:firstColumn="1" w:lastColumn="0" w:oddVBand="0" w:evenVBand="0" w:oddHBand="1" w:evenHBand="0" w:firstRowFirstColumn="0" w:firstRowLastColumn="0" w:lastRowFirstColumn="0" w:lastRowLastColumn="0"/>
            </w:pPr>
          </w:p>
        </w:tc>
        <w:tc>
          <w:tcPr>
            <w:tcW w:w="6570" w:type="dxa"/>
            <w:tcPrChange w:id="679" w:author="Konstantin Bondarchuk" w:date="2018-02-12T10:05:00Z">
              <w:tcPr>
                <w:tcW w:w="6570" w:type="dxa"/>
              </w:tcPr>
            </w:tcPrChange>
          </w:tcPr>
          <w:p w14:paraId="6397A7B0" w14:textId="2892E637" w:rsidR="00913B67" w:rsidRDefault="00913B67" w:rsidP="00913B67">
            <w:pPr>
              <w:cnfStyle w:val="000000100000" w:firstRow="0" w:lastRow="0" w:firstColumn="0" w:lastColumn="0" w:oddVBand="0" w:evenVBand="0" w:oddHBand="1" w:evenHBand="0" w:firstRowFirstColumn="0" w:firstRowLastColumn="0" w:lastRowFirstColumn="0" w:lastRowLastColumn="0"/>
            </w:pPr>
            <w:r>
              <w:t xml:space="preserve">Destination </w:t>
            </w:r>
            <w:r w:rsidR="002D0D20">
              <w:t>SiteURL</w:t>
            </w:r>
            <w:r>
              <w:t xml:space="preserve"> *</w:t>
            </w:r>
          </w:p>
        </w:tc>
      </w:tr>
      <w:tr w:rsidR="00913B67" w14:paraId="335BAC83"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80" w:author="Konstantin Bondarchuk" w:date="2018-02-12T10:05:00Z">
              <w:tcPr>
                <w:tcW w:w="0" w:type="auto"/>
              </w:tcPr>
            </w:tcPrChange>
          </w:tcPr>
          <w:p w14:paraId="00FBF0BA" w14:textId="77777777" w:rsidR="00913B67" w:rsidRDefault="00913B67" w:rsidP="00913B67"/>
        </w:tc>
        <w:tc>
          <w:tcPr>
            <w:tcW w:w="6570" w:type="dxa"/>
            <w:tcPrChange w:id="681" w:author="Konstantin Bondarchuk" w:date="2018-02-12T10:05:00Z">
              <w:tcPr>
                <w:tcW w:w="6570" w:type="dxa"/>
              </w:tcPr>
            </w:tcPrChange>
          </w:tcPr>
          <w:p w14:paraId="25FB95B0" w14:textId="77777777" w:rsidR="00913B67" w:rsidRDefault="00913B67" w:rsidP="00913B67">
            <w:pPr>
              <w:cnfStyle w:val="000000000000" w:firstRow="0" w:lastRow="0" w:firstColumn="0" w:lastColumn="0" w:oddVBand="0" w:evenVBand="0" w:oddHBand="0" w:evenHBand="0" w:firstRowFirstColumn="0" w:firstRowLastColumn="0" w:lastRowFirstColumn="0" w:lastRowLastColumn="0"/>
            </w:pPr>
            <w:r>
              <w:t>Destination Library *</w:t>
            </w:r>
          </w:p>
        </w:tc>
      </w:tr>
      <w:tr w:rsidR="00913B67" w14:paraId="2352D874"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82" w:author="Konstantin Bondarchuk" w:date="2018-02-12T10:05:00Z">
              <w:tcPr>
                <w:tcW w:w="0" w:type="auto"/>
              </w:tcPr>
            </w:tcPrChange>
          </w:tcPr>
          <w:p w14:paraId="3D2BA155" w14:textId="77777777" w:rsidR="00913B67" w:rsidRDefault="00913B67" w:rsidP="00913B67">
            <w:pPr>
              <w:cnfStyle w:val="001000100000" w:firstRow="0" w:lastRow="0" w:firstColumn="1" w:lastColumn="0" w:oddVBand="0" w:evenVBand="0" w:oddHBand="1" w:evenHBand="0" w:firstRowFirstColumn="0" w:firstRowLastColumn="0" w:lastRowFirstColumn="0" w:lastRowLastColumn="0"/>
            </w:pPr>
          </w:p>
        </w:tc>
        <w:tc>
          <w:tcPr>
            <w:tcW w:w="6570" w:type="dxa"/>
            <w:tcPrChange w:id="683" w:author="Konstantin Bondarchuk" w:date="2018-02-12T10:05:00Z">
              <w:tcPr>
                <w:tcW w:w="6570" w:type="dxa"/>
              </w:tcPr>
            </w:tcPrChange>
          </w:tcPr>
          <w:p w14:paraId="785AC46D" w14:textId="77777777" w:rsidR="00913B67" w:rsidRDefault="00913B67" w:rsidP="00913B67">
            <w:pPr>
              <w:cnfStyle w:val="000000100000" w:firstRow="0" w:lastRow="0" w:firstColumn="0" w:lastColumn="0" w:oddVBand="0" w:evenVBand="0" w:oddHBand="1" w:evenHBand="0" w:firstRowFirstColumn="0" w:firstRowLastColumn="0" w:lastRowFirstColumn="0" w:lastRowLastColumn="0"/>
            </w:pPr>
            <w:r>
              <w:t>Destination Folder</w:t>
            </w:r>
          </w:p>
        </w:tc>
      </w:tr>
      <w:tr w:rsidR="00913B67" w14:paraId="4080AD86"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84" w:author="Konstantin Bondarchuk" w:date="2018-02-12T10:05:00Z">
              <w:tcPr>
                <w:tcW w:w="0" w:type="auto"/>
              </w:tcPr>
            </w:tcPrChange>
          </w:tcPr>
          <w:p w14:paraId="446E9C93" w14:textId="77777777" w:rsidR="00913B67" w:rsidRDefault="00913B67" w:rsidP="00913B67"/>
        </w:tc>
        <w:tc>
          <w:tcPr>
            <w:tcW w:w="6570" w:type="dxa"/>
            <w:tcPrChange w:id="685" w:author="Konstantin Bondarchuk" w:date="2018-02-12T10:05:00Z">
              <w:tcPr>
                <w:tcW w:w="6570" w:type="dxa"/>
              </w:tcPr>
            </w:tcPrChange>
          </w:tcPr>
          <w:p w14:paraId="5459676C" w14:textId="77777777" w:rsidR="00913B67" w:rsidRDefault="00913B67" w:rsidP="00913B67">
            <w:pPr>
              <w:cnfStyle w:val="000000000000" w:firstRow="0" w:lastRow="0" w:firstColumn="0" w:lastColumn="0" w:oddVBand="0" w:evenVBand="0" w:oddHBand="0" w:evenHBand="0" w:firstRowFirstColumn="0" w:firstRowLastColumn="0" w:lastRowFirstColumn="0" w:lastRowLastColumn="0"/>
            </w:pPr>
            <w:r>
              <w:t>OverwriteExistingDocument (Yes/No)</w:t>
            </w:r>
          </w:p>
        </w:tc>
      </w:tr>
      <w:tr w:rsidR="00913B67" w14:paraId="6534650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86" w:author="Konstantin Bondarchuk" w:date="2018-02-12T10:05:00Z">
              <w:tcPr>
                <w:tcW w:w="0" w:type="auto"/>
              </w:tcPr>
            </w:tcPrChange>
          </w:tcPr>
          <w:p w14:paraId="378FEF6E" w14:textId="77777777" w:rsidR="00913B67" w:rsidRDefault="00913B67" w:rsidP="00913B67">
            <w:pPr>
              <w:cnfStyle w:val="001000100000" w:firstRow="0" w:lastRow="0" w:firstColumn="1" w:lastColumn="0" w:oddVBand="0" w:evenVBand="0" w:oddHBand="1" w:evenHBand="0" w:firstRowFirstColumn="0" w:firstRowLastColumn="0" w:lastRowFirstColumn="0" w:lastRowLastColumn="0"/>
            </w:pPr>
          </w:p>
        </w:tc>
        <w:tc>
          <w:tcPr>
            <w:tcW w:w="6570" w:type="dxa"/>
            <w:tcPrChange w:id="687" w:author="Konstantin Bondarchuk" w:date="2018-02-12T10:05:00Z">
              <w:tcPr>
                <w:tcW w:w="6570" w:type="dxa"/>
              </w:tcPr>
            </w:tcPrChange>
          </w:tcPr>
          <w:p w14:paraId="53D78D2A" w14:textId="01375B63" w:rsidR="00913B67" w:rsidRDefault="00913B67" w:rsidP="00913B67">
            <w:pPr>
              <w:cnfStyle w:val="000000100000" w:firstRow="0" w:lastRow="0" w:firstColumn="0" w:lastColumn="0" w:oddVBand="0" w:evenVBand="0" w:oddHBand="1" w:evenHBand="0" w:firstRowFirstColumn="0" w:firstRowLastColumn="0" w:lastRowFirstColumn="0" w:lastRowLastColumn="0"/>
            </w:pPr>
            <w:r>
              <w:t>Folder - only in case if folders creation enabled</w:t>
            </w:r>
            <w:r w:rsidR="006A7BC9">
              <w:t>. This is the folder where the existing document is stored.</w:t>
            </w:r>
          </w:p>
        </w:tc>
      </w:tr>
      <w:tr w:rsidR="0038469E" w14:paraId="06386717" w14:textId="77777777" w:rsidTr="6110634D">
        <w:trPr>
          <w:ins w:id="688" w:author="Konstantin" w:date="2018-02-08T14:29:00Z"/>
        </w:trPr>
        <w:tc>
          <w:tcPr>
            <w:cnfStyle w:val="001000000000" w:firstRow="0" w:lastRow="0" w:firstColumn="1" w:lastColumn="0" w:oddVBand="0" w:evenVBand="0" w:oddHBand="0" w:evenHBand="0" w:firstRowFirstColumn="0" w:firstRowLastColumn="0" w:lastRowFirstColumn="0" w:lastRowLastColumn="0"/>
            <w:tcW w:w="2240" w:type="dxa"/>
            <w:tcPrChange w:id="689" w:author="Konstantin Bondarchuk" w:date="2018-02-12T10:05:00Z">
              <w:tcPr>
                <w:tcW w:w="0" w:type="auto"/>
              </w:tcPr>
            </w:tcPrChange>
          </w:tcPr>
          <w:p w14:paraId="6673E2E1" w14:textId="77777777" w:rsidR="0038469E" w:rsidRDefault="0038469E" w:rsidP="00913B67">
            <w:pPr>
              <w:rPr>
                <w:ins w:id="690" w:author="Konstantin" w:date="2018-02-08T14:29:00Z"/>
              </w:rPr>
            </w:pPr>
          </w:p>
        </w:tc>
        <w:tc>
          <w:tcPr>
            <w:tcW w:w="6570" w:type="dxa"/>
            <w:tcPrChange w:id="691" w:author="Konstantin Bondarchuk" w:date="2018-02-12T10:05:00Z">
              <w:tcPr>
                <w:tcW w:w="6570" w:type="dxa"/>
              </w:tcPr>
            </w:tcPrChange>
          </w:tcPr>
          <w:p w14:paraId="06D3CBA7" w14:textId="0E940076" w:rsidR="0038469E" w:rsidRDefault="0038469E" w:rsidP="00913B67">
            <w:pPr>
              <w:cnfStyle w:val="000000000000" w:firstRow="0" w:lastRow="0" w:firstColumn="0" w:lastColumn="0" w:oddVBand="0" w:evenVBand="0" w:oddHBand="0" w:evenHBand="0" w:firstRowFirstColumn="0" w:firstRowLastColumn="0" w:lastRowFirstColumn="0" w:lastRowLastColumn="0"/>
              <w:rPr>
                <w:ins w:id="692" w:author="Konstantin" w:date="2018-02-08T14:29:00Z"/>
              </w:rPr>
            </w:pPr>
            <w:ins w:id="693" w:author="Konstantin" w:date="2018-02-08T14:29:00Z">
              <w:r>
                <w:t>FileName *</w:t>
              </w:r>
            </w:ins>
          </w:p>
        </w:tc>
      </w:tr>
      <w:tr w:rsidR="00913B67" w14:paraId="3CE26A96"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694" w:author="Konstantin Bondarchuk" w:date="2018-02-12T10:05:00Z">
              <w:tcPr>
                <w:tcW w:w="0" w:type="auto"/>
              </w:tcPr>
            </w:tcPrChange>
          </w:tcPr>
          <w:p w14:paraId="3BB0721E" w14:textId="77777777" w:rsidR="00913B67" w:rsidRDefault="00913B67" w:rsidP="00913B67">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695" w:author="Konstantin Bondarchuk" w:date="2018-02-12T10:05:00Z">
              <w:tcPr>
                <w:tcW w:w="6570" w:type="dxa"/>
              </w:tcPr>
            </w:tcPrChange>
          </w:tcPr>
          <w:p w14:paraId="1032683B" w14:textId="77777777" w:rsidR="00913B67" w:rsidRDefault="00A65822" w:rsidP="00913B67">
            <w:pPr>
              <w:cnfStyle w:val="000000100000" w:firstRow="0" w:lastRow="0" w:firstColumn="0" w:lastColumn="0" w:oddVBand="0" w:evenVBand="0" w:oddHBand="1" w:evenHBand="0" w:firstRowFirstColumn="0" w:firstRowLastColumn="0" w:lastRowFirstColumn="0" w:lastRowLastColumn="0"/>
            </w:pPr>
            <w:r>
              <w:t>File</w:t>
            </w:r>
            <w:r w:rsidR="00913B67">
              <w:t>Name</w:t>
            </w:r>
          </w:p>
        </w:tc>
      </w:tr>
      <w:tr w:rsidR="00913B67" w14:paraId="7950849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696" w:author="Konstantin Bondarchuk" w:date="2018-02-12T10:05:00Z">
              <w:tcPr>
                <w:tcW w:w="0" w:type="auto"/>
              </w:tcPr>
            </w:tcPrChange>
          </w:tcPr>
          <w:p w14:paraId="47FE814E" w14:textId="77777777" w:rsidR="00913B67" w:rsidRDefault="00913B67" w:rsidP="00913B67"/>
        </w:tc>
        <w:tc>
          <w:tcPr>
            <w:tcW w:w="6570" w:type="dxa"/>
            <w:tcPrChange w:id="697" w:author="Konstantin Bondarchuk" w:date="2018-02-12T10:05:00Z">
              <w:tcPr>
                <w:tcW w:w="6570" w:type="dxa"/>
              </w:tcPr>
            </w:tcPrChange>
          </w:tcPr>
          <w:p w14:paraId="032F5AE4" w14:textId="65F77E8C" w:rsidR="00913B67" w:rsidRDefault="00913B67" w:rsidP="00913B67">
            <w:pPr>
              <w:cnfStyle w:val="000000000000" w:firstRow="0" w:lastRow="0" w:firstColumn="0" w:lastColumn="0" w:oddVBand="0" w:evenVBand="0" w:oddHBand="0" w:evenHBand="0" w:firstRowFirstColumn="0" w:firstRowLastColumn="0" w:lastRowFirstColumn="0" w:lastRowLastColumn="0"/>
            </w:pPr>
            <w:r>
              <w:t xml:space="preserve">LinkToItem </w:t>
            </w:r>
            <w:r w:rsidR="00A65822">
              <w:t>- unique URL to the specific item</w:t>
            </w:r>
            <w:r w:rsidR="006A7BC9">
              <w:t>. The new location.</w:t>
            </w:r>
          </w:p>
        </w:tc>
      </w:tr>
    </w:tbl>
    <w:p w14:paraId="01AA0CBE" w14:textId="77777777" w:rsidR="003C1880" w:rsidRPr="003C1880" w:rsidRDefault="003C1880"/>
    <w:p w14:paraId="1E13B561" w14:textId="46DBEA03" w:rsidR="005A7A0B" w:rsidRDefault="005A7A0B" w:rsidP="00661901">
      <w:pPr>
        <w:pStyle w:val="Heading3"/>
      </w:pPr>
      <w:bookmarkStart w:id="698" w:name="_Toc510682532"/>
      <w:r>
        <w:t>Rename Document</w:t>
      </w:r>
      <w:ins w:id="699" w:author="Konstantin" w:date="2018-02-08T14:26:00Z">
        <w:r w:rsidR="00D32927">
          <w:t xml:space="preserve"> By Id</w:t>
        </w:r>
      </w:ins>
      <w:bookmarkEnd w:id="698"/>
    </w:p>
    <w:tbl>
      <w:tblPr>
        <w:tblStyle w:val="LightList-Accent1"/>
        <w:tblW w:w="0" w:type="auto"/>
        <w:tblLook w:val="04A0" w:firstRow="1" w:lastRow="0" w:firstColumn="1" w:lastColumn="0" w:noHBand="0" w:noVBand="1"/>
        <w:tblPrChange w:id="700"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701">
          <w:tblGrid>
            <w:gridCol w:w="360"/>
            <w:gridCol w:w="360"/>
          </w:tblGrid>
        </w:tblGridChange>
      </w:tblGrid>
      <w:tr w:rsidR="003C1880" w14:paraId="595BE386"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702" w:author="Konstantin Bondarchuk" w:date="2018-02-12T10:05:00Z">
              <w:tcPr>
                <w:tcW w:w="0" w:type="auto"/>
              </w:tcPr>
            </w:tcPrChange>
          </w:tcPr>
          <w:p w14:paraId="0ADA319A" w14:textId="77777777" w:rsidR="003C1880" w:rsidRDefault="003C1880" w:rsidP="00066D2E">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703" w:author="Konstantin Bondarchuk" w:date="2018-02-12T10:05:00Z">
              <w:tcPr>
                <w:tcW w:w="6570" w:type="dxa"/>
              </w:tcPr>
            </w:tcPrChange>
          </w:tcPr>
          <w:p w14:paraId="6ED566D1" w14:textId="6E2696A1" w:rsidR="003C1880" w:rsidRDefault="00C57477" w:rsidP="00066D2E">
            <w:pPr>
              <w:cnfStyle w:val="100000000000" w:firstRow="1" w:lastRow="0" w:firstColumn="0" w:lastColumn="0" w:oddVBand="0" w:evenVBand="0" w:oddHBand="0" w:evenHBand="0" w:firstRowFirstColumn="0" w:firstRowLastColumn="0" w:lastRowFirstColumn="0" w:lastRowLastColumn="0"/>
            </w:pPr>
            <w:r>
              <w:t>RenameDocument</w:t>
            </w:r>
            <w:r w:rsidR="008558DE">
              <w:t>ById</w:t>
            </w:r>
          </w:p>
        </w:tc>
      </w:tr>
      <w:tr w:rsidR="003C1880" w14:paraId="79750B71"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704" w:author="Konstantin Bondarchuk" w:date="2018-02-12T10:05:00Z">
              <w:tcPr>
                <w:tcW w:w="0" w:type="auto"/>
              </w:tcPr>
            </w:tcPrChange>
          </w:tcPr>
          <w:p w14:paraId="51FEF399"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705" w:author="Konstantin Bondarchuk" w:date="2018-02-12T10:05:00Z">
              <w:tcPr>
                <w:tcW w:w="6570" w:type="dxa"/>
              </w:tcPr>
            </w:tcPrChange>
          </w:tcPr>
          <w:p w14:paraId="3CD82817" w14:textId="46B28A5E" w:rsidR="003C1880" w:rsidRDefault="003C1880" w:rsidP="00066D2E">
            <w:pPr>
              <w:cnfStyle w:val="000000100000" w:firstRow="0" w:lastRow="0" w:firstColumn="0" w:lastColumn="0" w:oddVBand="0" w:evenVBand="0" w:oddHBand="1" w:evenHBand="0" w:firstRowFirstColumn="0" w:firstRowLastColumn="0" w:lastRowFirstColumn="0" w:lastRowLastColumn="0"/>
            </w:pPr>
            <w:r>
              <w:t>Rename Document</w:t>
            </w:r>
            <w:r w:rsidR="008558DE">
              <w:t xml:space="preserve"> By Id</w:t>
            </w:r>
          </w:p>
        </w:tc>
      </w:tr>
      <w:tr w:rsidR="003C1880" w14:paraId="1E7AD58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706" w:author="Konstantin Bondarchuk" w:date="2018-02-12T10:05:00Z">
              <w:tcPr>
                <w:tcW w:w="0" w:type="auto"/>
              </w:tcPr>
            </w:tcPrChange>
          </w:tcPr>
          <w:p w14:paraId="19F9E290" w14:textId="77777777" w:rsidR="003C1880" w:rsidRDefault="003C1880" w:rsidP="00066D2E">
            <w:r>
              <w:t>Method type:</w:t>
            </w:r>
          </w:p>
        </w:tc>
        <w:tc>
          <w:tcPr>
            <w:tcW w:w="6570" w:type="dxa"/>
            <w:tcPrChange w:id="707" w:author="Konstantin Bondarchuk" w:date="2018-02-12T10:05:00Z">
              <w:tcPr>
                <w:tcW w:w="6570" w:type="dxa"/>
              </w:tcPr>
            </w:tcPrChange>
          </w:tcPr>
          <w:p w14:paraId="731B72C1" w14:textId="77777777" w:rsidR="003C1880" w:rsidRDefault="003C1880" w:rsidP="00066D2E">
            <w:pPr>
              <w:cnfStyle w:val="000000000000" w:firstRow="0" w:lastRow="0" w:firstColumn="0" w:lastColumn="0" w:oddVBand="0" w:evenVBand="0" w:oddHBand="0" w:evenHBand="0" w:firstRowFirstColumn="0" w:firstRowLastColumn="0" w:lastRowFirstColumn="0" w:lastRowLastColumn="0"/>
            </w:pPr>
            <w:r>
              <w:t>Execute</w:t>
            </w:r>
          </w:p>
        </w:tc>
      </w:tr>
      <w:tr w:rsidR="003C1880" w14:paraId="6EF717E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708" w:author="Konstantin Bondarchuk" w:date="2018-02-12T10:05:00Z">
              <w:tcPr>
                <w:tcW w:w="0" w:type="auto"/>
              </w:tcPr>
            </w:tcPrChange>
          </w:tcPr>
          <w:p w14:paraId="753DA1B3"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709" w:author="Konstantin Bondarchuk" w:date="2018-02-12T10:05:00Z">
              <w:tcPr>
                <w:tcW w:w="6570" w:type="dxa"/>
              </w:tcPr>
            </w:tcPrChange>
          </w:tcPr>
          <w:p w14:paraId="719267B2" w14:textId="77777777" w:rsidR="003C1880" w:rsidRDefault="003C1880">
            <w:pPr>
              <w:cnfStyle w:val="000000100000" w:firstRow="0" w:lastRow="0" w:firstColumn="0" w:lastColumn="0" w:oddVBand="0" w:evenVBand="0" w:oddHBand="1" w:evenHBand="0" w:firstRowFirstColumn="0" w:firstRowLastColumn="0" w:lastRowFirstColumn="0" w:lastRowLastColumn="0"/>
            </w:pPr>
            <w:r>
              <w:t xml:space="preserve">Rename a single document in a library based on it’s </w:t>
            </w:r>
            <w:r w:rsidR="00913B67">
              <w:t>Name</w:t>
            </w:r>
            <w:r>
              <w:t>.</w:t>
            </w:r>
          </w:p>
        </w:tc>
      </w:tr>
      <w:tr w:rsidR="003C1880" w14:paraId="2CDDAA13"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710" w:author="Konstantin Bondarchuk" w:date="2018-02-12T10:05:00Z">
              <w:tcPr>
                <w:tcW w:w="0" w:type="auto"/>
              </w:tcPr>
            </w:tcPrChange>
          </w:tcPr>
          <w:p w14:paraId="6FDF2624" w14:textId="77777777" w:rsidR="003C1880" w:rsidRDefault="003C1880" w:rsidP="00066D2E">
            <w:r>
              <w:t>Input properties:</w:t>
            </w:r>
          </w:p>
        </w:tc>
        <w:tc>
          <w:tcPr>
            <w:tcW w:w="6570" w:type="dxa"/>
            <w:tcPrChange w:id="711" w:author="Konstantin Bondarchuk" w:date="2018-02-12T10:05:00Z">
              <w:tcPr>
                <w:tcW w:w="6570" w:type="dxa"/>
              </w:tcPr>
            </w:tcPrChange>
          </w:tcPr>
          <w:p w14:paraId="11A5EFA4" w14:textId="62BE9B5F" w:rsidR="003C1880" w:rsidRDefault="002D0D20" w:rsidP="00066D2E">
            <w:pPr>
              <w:cnfStyle w:val="000000000000" w:firstRow="0" w:lastRow="0" w:firstColumn="0" w:lastColumn="0" w:oddVBand="0" w:evenVBand="0" w:oddHBand="0" w:evenHBand="0" w:firstRowFirstColumn="0" w:firstRowLastColumn="0" w:lastRowFirstColumn="0" w:lastRowLastColumn="0"/>
            </w:pPr>
            <w:r>
              <w:t>SiteURL</w:t>
            </w:r>
            <w:r w:rsidR="003C1880">
              <w:t xml:space="preserve"> *</w:t>
            </w:r>
          </w:p>
        </w:tc>
      </w:tr>
      <w:tr w:rsidR="003C1880" w14:paraId="797EAD1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712" w:author="Konstantin Bondarchuk" w:date="2018-02-12T10:05:00Z">
              <w:tcPr>
                <w:tcW w:w="0" w:type="auto"/>
              </w:tcPr>
            </w:tcPrChange>
          </w:tcPr>
          <w:p w14:paraId="1426B0CD" w14:textId="77777777" w:rsidR="003C1880" w:rsidRDefault="003C1880" w:rsidP="00066D2E">
            <w:pPr>
              <w:cnfStyle w:val="001000100000" w:firstRow="0" w:lastRow="0" w:firstColumn="1" w:lastColumn="0" w:oddVBand="0" w:evenVBand="0" w:oddHBand="1" w:evenHBand="0" w:firstRowFirstColumn="0" w:firstRowLastColumn="0" w:lastRowFirstColumn="0" w:lastRowLastColumn="0"/>
            </w:pPr>
          </w:p>
        </w:tc>
        <w:tc>
          <w:tcPr>
            <w:tcW w:w="6570" w:type="dxa"/>
            <w:tcPrChange w:id="713" w:author="Konstantin Bondarchuk" w:date="2018-02-12T10:05:00Z">
              <w:tcPr>
                <w:tcW w:w="6570" w:type="dxa"/>
              </w:tcPr>
            </w:tcPrChange>
          </w:tcPr>
          <w:p w14:paraId="65410B04" w14:textId="77777777" w:rsidR="003C1880" w:rsidRDefault="00913B67">
            <w:pPr>
              <w:cnfStyle w:val="000000100000" w:firstRow="0" w:lastRow="0" w:firstColumn="0" w:lastColumn="0" w:oddVBand="0" w:evenVBand="0" w:oddHBand="1" w:evenHBand="0" w:firstRowFirstColumn="0" w:firstRowLastColumn="0" w:lastRowFirstColumn="0" w:lastRowLastColumn="0"/>
            </w:pPr>
            <w:r>
              <w:t>New</w:t>
            </w:r>
            <w:r w:rsidR="00A65822">
              <w:t>File</w:t>
            </w:r>
            <w:r>
              <w:t>Name</w:t>
            </w:r>
            <w:r w:rsidR="00A65822">
              <w:t xml:space="preserve"> *</w:t>
            </w:r>
          </w:p>
        </w:tc>
      </w:tr>
      <w:tr w:rsidR="003C1880" w14:paraId="275C86C0"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714" w:author="Konstantin Bondarchuk" w:date="2018-02-12T10:05:00Z">
              <w:tcPr>
                <w:tcW w:w="0" w:type="auto"/>
              </w:tcPr>
            </w:tcPrChange>
          </w:tcPr>
          <w:p w14:paraId="147D2B34" w14:textId="77777777" w:rsidR="003C1880" w:rsidRDefault="003C1880" w:rsidP="00066D2E"/>
        </w:tc>
        <w:tc>
          <w:tcPr>
            <w:tcW w:w="6570" w:type="dxa"/>
            <w:tcPrChange w:id="715" w:author="Konstantin Bondarchuk" w:date="2018-02-12T10:05:00Z">
              <w:tcPr>
                <w:tcW w:w="6570" w:type="dxa"/>
              </w:tcPr>
            </w:tcPrChange>
          </w:tcPr>
          <w:p w14:paraId="30BD8372" w14:textId="60B8E36E" w:rsidR="003C1880" w:rsidRDefault="006A7BC9" w:rsidP="00066D2E">
            <w:pPr>
              <w:cnfStyle w:val="000000000000" w:firstRow="0" w:lastRow="0" w:firstColumn="0" w:lastColumn="0" w:oddVBand="0" w:evenVBand="0" w:oddHBand="0" w:evenHBand="0" w:firstRowFirstColumn="0" w:firstRowLastColumn="0" w:lastRowFirstColumn="0" w:lastRowLastColumn="0"/>
            </w:pPr>
            <w:r>
              <w:t>Id</w:t>
            </w:r>
            <w:r w:rsidR="00A65822">
              <w:t xml:space="preserve"> *</w:t>
            </w:r>
          </w:p>
        </w:tc>
      </w:tr>
      <w:tr w:rsidR="006A7BC9" w14:paraId="41BE74B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716" w:author="Konstantin Bondarchuk" w:date="2018-02-12T10:05:00Z">
              <w:tcPr>
                <w:tcW w:w="0" w:type="auto"/>
              </w:tcPr>
            </w:tcPrChange>
          </w:tcPr>
          <w:p w14:paraId="13BD6820" w14:textId="77777777" w:rsidR="006A7BC9" w:rsidRDefault="006A7BC9" w:rsidP="006A7BC9">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717" w:author="Konstantin Bondarchuk" w:date="2018-02-12T10:05:00Z">
              <w:tcPr>
                <w:tcW w:w="6570" w:type="dxa"/>
              </w:tcPr>
            </w:tcPrChange>
          </w:tcPr>
          <w:p w14:paraId="74A1C5EB" w14:textId="79BEC84E" w:rsidR="006A7BC9" w:rsidRDefault="006A7BC9" w:rsidP="006A7BC9">
            <w:pPr>
              <w:cnfStyle w:val="000000100000" w:firstRow="0" w:lastRow="0" w:firstColumn="0" w:lastColumn="0" w:oddVBand="0" w:evenVBand="0" w:oddHBand="1" w:evenHBand="0" w:firstRowFirstColumn="0" w:firstRowLastColumn="0" w:lastRowFirstColumn="0" w:lastRowLastColumn="0"/>
            </w:pPr>
            <w:r>
              <w:t>LinkToItem - unique URL to the specific item.</w:t>
            </w:r>
          </w:p>
        </w:tc>
      </w:tr>
      <w:tr w:rsidR="006A7BC9" w14:paraId="4F5F00C3"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718" w:author="Konstantin Bondarchuk" w:date="2018-02-12T10:05:00Z">
              <w:tcPr>
                <w:tcW w:w="0" w:type="auto"/>
              </w:tcPr>
            </w:tcPrChange>
          </w:tcPr>
          <w:p w14:paraId="014822B9" w14:textId="77777777" w:rsidR="006A7BC9" w:rsidRDefault="006A7BC9" w:rsidP="006A7BC9"/>
        </w:tc>
        <w:tc>
          <w:tcPr>
            <w:tcW w:w="6570" w:type="dxa"/>
            <w:tcPrChange w:id="719" w:author="Konstantin Bondarchuk" w:date="2018-02-12T10:05:00Z">
              <w:tcPr>
                <w:tcW w:w="6570" w:type="dxa"/>
              </w:tcPr>
            </w:tcPrChange>
          </w:tcPr>
          <w:p w14:paraId="4413C675" w14:textId="476723F7" w:rsidR="006A7BC9" w:rsidRDefault="006A7BC9" w:rsidP="006A7BC9">
            <w:pPr>
              <w:cnfStyle w:val="000000000000" w:firstRow="0" w:lastRow="0" w:firstColumn="0" w:lastColumn="0" w:oddVBand="0" w:evenVBand="0" w:oddHBand="0" w:evenHBand="0" w:firstRowFirstColumn="0" w:firstRowLastColumn="0" w:lastRowFirstColumn="0" w:lastRowLastColumn="0"/>
            </w:pPr>
            <w:r>
              <w:t>Id</w:t>
            </w:r>
          </w:p>
        </w:tc>
      </w:tr>
    </w:tbl>
    <w:p w14:paraId="7EE99C9F" w14:textId="77777777" w:rsidR="003C1880" w:rsidRDefault="003C1880">
      <w:pPr>
        <w:rPr>
          <w:ins w:id="720" w:author="Administrator" w:date="2018-04-05T08:46:00Z"/>
        </w:rPr>
      </w:pPr>
    </w:p>
    <w:p w14:paraId="500E72B8" w14:textId="5B94540C" w:rsidR="000F3709" w:rsidRDefault="000F3709" w:rsidP="000F3709">
      <w:pPr>
        <w:pStyle w:val="Heading3"/>
        <w:rPr>
          <w:ins w:id="721" w:author="Administrator" w:date="2018-04-05T08:46:00Z"/>
        </w:rPr>
      </w:pPr>
      <w:bookmarkStart w:id="722" w:name="_Toc510682533"/>
      <w:ins w:id="723" w:author="Administrator" w:date="2018-04-05T08:51:00Z">
        <w:r>
          <w:t>Check In document by name</w:t>
        </w:r>
      </w:ins>
      <w:bookmarkEnd w:id="722"/>
    </w:p>
    <w:tbl>
      <w:tblPr>
        <w:tblStyle w:val="LightList-Accent1"/>
        <w:tblW w:w="0" w:type="auto"/>
        <w:tblLook w:val="04A0" w:firstRow="1" w:lastRow="0" w:firstColumn="1" w:lastColumn="0" w:noHBand="0" w:noVBand="1"/>
        <w:tblPrChange w:id="724" w:author="Administrator" w:date="2018-04-05T08:56:00Z">
          <w:tblPr>
            <w:tblStyle w:val="LightList-Accent1"/>
            <w:tblW w:w="0" w:type="auto"/>
            <w:tblLook w:val="04A0" w:firstRow="1" w:lastRow="0" w:firstColumn="1" w:lastColumn="0" w:noHBand="0" w:noVBand="1"/>
          </w:tblPr>
        </w:tblPrChange>
      </w:tblPr>
      <w:tblGrid>
        <w:gridCol w:w="2255"/>
        <w:gridCol w:w="6614"/>
        <w:tblGridChange w:id="725">
          <w:tblGrid>
            <w:gridCol w:w="118"/>
            <w:gridCol w:w="2122"/>
            <w:gridCol w:w="133"/>
            <w:gridCol w:w="6437"/>
            <w:gridCol w:w="177"/>
          </w:tblGrid>
        </w:tblGridChange>
      </w:tblGrid>
      <w:tr w:rsidR="000F3709" w14:paraId="1C4D52BD" w14:textId="77777777" w:rsidTr="00A9456B">
        <w:trPr>
          <w:cnfStyle w:val="100000000000" w:firstRow="1" w:lastRow="0" w:firstColumn="0" w:lastColumn="0" w:oddVBand="0" w:evenVBand="0" w:oddHBand="0" w:evenHBand="0" w:firstRowFirstColumn="0" w:firstRowLastColumn="0" w:lastRowFirstColumn="0" w:lastRowLastColumn="0"/>
          <w:trHeight w:val="258"/>
          <w:ins w:id="726" w:author="Administrator" w:date="2018-04-05T08:46:00Z"/>
          <w:trPrChange w:id="727"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28" w:author="Administrator" w:date="2018-04-05T08:56:00Z">
              <w:tcPr>
                <w:tcW w:w="2240" w:type="dxa"/>
                <w:gridSpan w:val="2"/>
              </w:tcPr>
            </w:tcPrChange>
          </w:tcPr>
          <w:p w14:paraId="5553E0A6" w14:textId="77777777" w:rsidR="000F3709" w:rsidRDefault="000F3709" w:rsidP="000F3709">
            <w:pPr>
              <w:cnfStyle w:val="101000000000" w:firstRow="1" w:lastRow="0" w:firstColumn="1" w:lastColumn="0" w:oddVBand="0" w:evenVBand="0" w:oddHBand="0" w:evenHBand="0" w:firstRowFirstColumn="0" w:firstRowLastColumn="0" w:lastRowFirstColumn="0" w:lastRowLastColumn="0"/>
              <w:rPr>
                <w:ins w:id="729" w:author="Administrator" w:date="2018-04-05T08:46:00Z"/>
              </w:rPr>
            </w:pPr>
            <w:ins w:id="730" w:author="Administrator" w:date="2018-04-05T08:46:00Z">
              <w:r>
                <w:t>Method Name:</w:t>
              </w:r>
            </w:ins>
          </w:p>
        </w:tc>
        <w:tc>
          <w:tcPr>
            <w:tcW w:w="6614" w:type="dxa"/>
            <w:tcPrChange w:id="731" w:author="Administrator" w:date="2018-04-05T08:56:00Z">
              <w:tcPr>
                <w:tcW w:w="6570" w:type="dxa"/>
                <w:gridSpan w:val="2"/>
              </w:tcPr>
            </w:tcPrChange>
          </w:tcPr>
          <w:p w14:paraId="0DDE180D" w14:textId="2E629B83" w:rsidR="000F3709" w:rsidRDefault="000F3709" w:rsidP="000F3709">
            <w:pPr>
              <w:cnfStyle w:val="100000000000" w:firstRow="1" w:lastRow="0" w:firstColumn="0" w:lastColumn="0" w:oddVBand="0" w:evenVBand="0" w:oddHBand="0" w:evenHBand="0" w:firstRowFirstColumn="0" w:firstRowLastColumn="0" w:lastRowFirstColumn="0" w:lastRowLastColumn="0"/>
              <w:rPr>
                <w:ins w:id="732" w:author="Administrator" w:date="2018-04-05T08:46:00Z"/>
              </w:rPr>
            </w:pPr>
            <w:ins w:id="733" w:author="Administrator" w:date="2018-04-05T08:46:00Z">
              <w:r>
                <w:t>CheckInDocumentByName</w:t>
              </w:r>
            </w:ins>
          </w:p>
        </w:tc>
      </w:tr>
      <w:tr w:rsidR="000F3709" w14:paraId="64B4FB92" w14:textId="77777777" w:rsidTr="00A9456B">
        <w:trPr>
          <w:cnfStyle w:val="000000100000" w:firstRow="0" w:lastRow="0" w:firstColumn="0" w:lastColumn="0" w:oddVBand="0" w:evenVBand="0" w:oddHBand="1" w:evenHBand="0" w:firstRowFirstColumn="0" w:firstRowLastColumn="0" w:lastRowFirstColumn="0" w:lastRowLastColumn="0"/>
          <w:trHeight w:val="233"/>
          <w:ins w:id="734" w:author="Administrator" w:date="2018-04-05T08:46:00Z"/>
          <w:trPrChange w:id="735"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36" w:author="Administrator" w:date="2018-04-05T08:56:00Z">
              <w:tcPr>
                <w:tcW w:w="2240" w:type="dxa"/>
                <w:gridSpan w:val="2"/>
              </w:tcPr>
            </w:tcPrChange>
          </w:tcPr>
          <w:p w14:paraId="5D6BCFFC" w14:textId="77777777" w:rsidR="000F3709" w:rsidRDefault="000F3709" w:rsidP="000F3709">
            <w:pPr>
              <w:cnfStyle w:val="001000100000" w:firstRow="0" w:lastRow="0" w:firstColumn="1" w:lastColumn="0" w:oddVBand="0" w:evenVBand="0" w:oddHBand="1" w:evenHBand="0" w:firstRowFirstColumn="0" w:firstRowLastColumn="0" w:lastRowFirstColumn="0" w:lastRowLastColumn="0"/>
              <w:rPr>
                <w:ins w:id="737" w:author="Administrator" w:date="2018-04-05T08:46:00Z"/>
              </w:rPr>
            </w:pPr>
            <w:ins w:id="738" w:author="Administrator" w:date="2018-04-05T08:46:00Z">
              <w:r>
                <w:t>Display name:</w:t>
              </w:r>
            </w:ins>
          </w:p>
        </w:tc>
        <w:tc>
          <w:tcPr>
            <w:tcW w:w="6614" w:type="dxa"/>
            <w:tcPrChange w:id="739" w:author="Administrator" w:date="2018-04-05T08:56:00Z">
              <w:tcPr>
                <w:tcW w:w="6570" w:type="dxa"/>
                <w:gridSpan w:val="2"/>
              </w:tcPr>
            </w:tcPrChange>
          </w:tcPr>
          <w:p w14:paraId="0C16E0A6" w14:textId="0580BB3F" w:rsidR="000F3709" w:rsidRDefault="000F3709" w:rsidP="000F3709">
            <w:pPr>
              <w:cnfStyle w:val="000000100000" w:firstRow="0" w:lastRow="0" w:firstColumn="0" w:lastColumn="0" w:oddVBand="0" w:evenVBand="0" w:oddHBand="1" w:evenHBand="0" w:firstRowFirstColumn="0" w:firstRowLastColumn="0" w:lastRowFirstColumn="0" w:lastRowLastColumn="0"/>
              <w:rPr>
                <w:ins w:id="740" w:author="Administrator" w:date="2018-04-05T08:46:00Z"/>
              </w:rPr>
            </w:pPr>
            <w:ins w:id="741" w:author="Administrator" w:date="2018-04-05T08:52:00Z">
              <w:r>
                <w:t>Check In Document By Name</w:t>
              </w:r>
            </w:ins>
          </w:p>
        </w:tc>
      </w:tr>
      <w:tr w:rsidR="000F3709" w14:paraId="5102D398" w14:textId="77777777" w:rsidTr="00A9456B">
        <w:trPr>
          <w:trHeight w:val="258"/>
          <w:ins w:id="742" w:author="Administrator" w:date="2018-04-05T08:46:00Z"/>
          <w:trPrChange w:id="743"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44" w:author="Administrator" w:date="2018-04-05T08:56:00Z">
              <w:tcPr>
                <w:tcW w:w="2240" w:type="dxa"/>
                <w:gridSpan w:val="2"/>
              </w:tcPr>
            </w:tcPrChange>
          </w:tcPr>
          <w:p w14:paraId="0E2403E2" w14:textId="77777777" w:rsidR="000F3709" w:rsidRDefault="000F3709" w:rsidP="000F3709">
            <w:pPr>
              <w:rPr>
                <w:ins w:id="745" w:author="Administrator" w:date="2018-04-05T08:46:00Z"/>
              </w:rPr>
            </w:pPr>
            <w:ins w:id="746" w:author="Administrator" w:date="2018-04-05T08:46:00Z">
              <w:r>
                <w:t>Method type:</w:t>
              </w:r>
            </w:ins>
          </w:p>
        </w:tc>
        <w:tc>
          <w:tcPr>
            <w:tcW w:w="6614" w:type="dxa"/>
            <w:tcPrChange w:id="747" w:author="Administrator" w:date="2018-04-05T08:56:00Z">
              <w:tcPr>
                <w:tcW w:w="6570" w:type="dxa"/>
                <w:gridSpan w:val="2"/>
              </w:tcPr>
            </w:tcPrChange>
          </w:tcPr>
          <w:p w14:paraId="16B5A189" w14:textId="77777777" w:rsidR="000F3709" w:rsidRDefault="000F3709" w:rsidP="000F3709">
            <w:pPr>
              <w:cnfStyle w:val="000000000000" w:firstRow="0" w:lastRow="0" w:firstColumn="0" w:lastColumn="0" w:oddVBand="0" w:evenVBand="0" w:oddHBand="0" w:evenHBand="0" w:firstRowFirstColumn="0" w:firstRowLastColumn="0" w:lastRowFirstColumn="0" w:lastRowLastColumn="0"/>
              <w:rPr>
                <w:ins w:id="748" w:author="Administrator" w:date="2018-04-05T08:46:00Z"/>
              </w:rPr>
            </w:pPr>
            <w:ins w:id="749" w:author="Administrator" w:date="2018-04-05T08:46:00Z">
              <w:r>
                <w:t>Execute</w:t>
              </w:r>
            </w:ins>
          </w:p>
        </w:tc>
      </w:tr>
      <w:tr w:rsidR="000F3709" w14:paraId="0EE766FE" w14:textId="77777777" w:rsidTr="00A9456B">
        <w:trPr>
          <w:cnfStyle w:val="000000100000" w:firstRow="0" w:lastRow="0" w:firstColumn="0" w:lastColumn="0" w:oddVBand="0" w:evenVBand="0" w:oddHBand="1" w:evenHBand="0" w:firstRowFirstColumn="0" w:firstRowLastColumn="0" w:lastRowFirstColumn="0" w:lastRowLastColumn="0"/>
          <w:trHeight w:val="245"/>
          <w:ins w:id="750" w:author="Administrator" w:date="2018-04-05T08:46:00Z"/>
          <w:trPrChange w:id="751"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52" w:author="Administrator" w:date="2018-04-05T08:56:00Z">
              <w:tcPr>
                <w:tcW w:w="2240" w:type="dxa"/>
                <w:gridSpan w:val="2"/>
              </w:tcPr>
            </w:tcPrChange>
          </w:tcPr>
          <w:p w14:paraId="747C4B5A" w14:textId="77777777" w:rsidR="000F3709" w:rsidRDefault="000F3709" w:rsidP="000F3709">
            <w:pPr>
              <w:cnfStyle w:val="001000100000" w:firstRow="0" w:lastRow="0" w:firstColumn="1" w:lastColumn="0" w:oddVBand="0" w:evenVBand="0" w:oddHBand="1" w:evenHBand="0" w:firstRowFirstColumn="0" w:firstRowLastColumn="0" w:lastRowFirstColumn="0" w:lastRowLastColumn="0"/>
              <w:rPr>
                <w:ins w:id="753" w:author="Administrator" w:date="2018-04-05T08:46:00Z"/>
              </w:rPr>
            </w:pPr>
            <w:ins w:id="754" w:author="Administrator" w:date="2018-04-05T08:46:00Z">
              <w:r>
                <w:t>Description:</w:t>
              </w:r>
            </w:ins>
          </w:p>
        </w:tc>
        <w:tc>
          <w:tcPr>
            <w:tcW w:w="6614" w:type="dxa"/>
            <w:tcPrChange w:id="755" w:author="Administrator" w:date="2018-04-05T08:56:00Z">
              <w:tcPr>
                <w:tcW w:w="6570" w:type="dxa"/>
                <w:gridSpan w:val="2"/>
              </w:tcPr>
            </w:tcPrChange>
          </w:tcPr>
          <w:p w14:paraId="5F63B36E" w14:textId="61232789" w:rsidR="000F3709" w:rsidRDefault="000F3709" w:rsidP="000F3709">
            <w:pPr>
              <w:cnfStyle w:val="000000100000" w:firstRow="0" w:lastRow="0" w:firstColumn="0" w:lastColumn="0" w:oddVBand="0" w:evenVBand="0" w:oddHBand="1" w:evenHBand="0" w:firstRowFirstColumn="0" w:firstRowLastColumn="0" w:lastRowFirstColumn="0" w:lastRowLastColumn="0"/>
              <w:rPr>
                <w:ins w:id="756" w:author="Administrator" w:date="2018-04-05T08:46:00Z"/>
              </w:rPr>
            </w:pPr>
            <w:ins w:id="757" w:author="Administrator" w:date="2018-04-05T08:53:00Z">
              <w:r>
                <w:t>Check In a single document in a library based on its Name</w:t>
              </w:r>
            </w:ins>
            <w:ins w:id="758" w:author="Administrator" w:date="2018-04-05T08:46:00Z">
              <w:r>
                <w:t>.</w:t>
              </w:r>
            </w:ins>
          </w:p>
        </w:tc>
      </w:tr>
      <w:tr w:rsidR="000F3709" w14:paraId="3AB3CF2E" w14:textId="77777777" w:rsidTr="00A9456B">
        <w:trPr>
          <w:trHeight w:val="258"/>
          <w:ins w:id="759" w:author="Administrator" w:date="2018-04-05T08:46:00Z"/>
          <w:trPrChange w:id="760"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61" w:author="Administrator" w:date="2018-04-05T08:56:00Z">
              <w:tcPr>
                <w:tcW w:w="2240" w:type="dxa"/>
                <w:gridSpan w:val="2"/>
              </w:tcPr>
            </w:tcPrChange>
          </w:tcPr>
          <w:p w14:paraId="5E66E48E" w14:textId="77777777" w:rsidR="000F3709" w:rsidRDefault="000F3709" w:rsidP="000F3709">
            <w:pPr>
              <w:rPr>
                <w:ins w:id="762" w:author="Administrator" w:date="2018-04-05T08:46:00Z"/>
              </w:rPr>
            </w:pPr>
            <w:ins w:id="763" w:author="Administrator" w:date="2018-04-05T08:46:00Z">
              <w:r>
                <w:t>Input properties:</w:t>
              </w:r>
            </w:ins>
          </w:p>
        </w:tc>
        <w:tc>
          <w:tcPr>
            <w:tcW w:w="6614" w:type="dxa"/>
            <w:tcPrChange w:id="764" w:author="Administrator" w:date="2018-04-05T08:56:00Z">
              <w:tcPr>
                <w:tcW w:w="6570" w:type="dxa"/>
                <w:gridSpan w:val="2"/>
              </w:tcPr>
            </w:tcPrChange>
          </w:tcPr>
          <w:p w14:paraId="2C5B03F6" w14:textId="77777777" w:rsidR="000F3709" w:rsidRDefault="000F3709" w:rsidP="000F3709">
            <w:pPr>
              <w:cnfStyle w:val="000000000000" w:firstRow="0" w:lastRow="0" w:firstColumn="0" w:lastColumn="0" w:oddVBand="0" w:evenVBand="0" w:oddHBand="0" w:evenHBand="0" w:firstRowFirstColumn="0" w:firstRowLastColumn="0" w:lastRowFirstColumn="0" w:lastRowLastColumn="0"/>
              <w:rPr>
                <w:ins w:id="765" w:author="Administrator" w:date="2018-04-05T08:46:00Z"/>
              </w:rPr>
            </w:pPr>
            <w:ins w:id="766" w:author="Administrator" w:date="2018-04-05T08:46:00Z">
              <w:r>
                <w:t>SiteURL *</w:t>
              </w:r>
            </w:ins>
          </w:p>
        </w:tc>
      </w:tr>
      <w:tr w:rsidR="000F3709" w14:paraId="1158BD46" w14:textId="77777777" w:rsidTr="00A9456B">
        <w:trPr>
          <w:cnfStyle w:val="000000100000" w:firstRow="0" w:lastRow="0" w:firstColumn="0" w:lastColumn="0" w:oddVBand="0" w:evenVBand="0" w:oddHBand="1" w:evenHBand="0" w:firstRowFirstColumn="0" w:firstRowLastColumn="0" w:lastRowFirstColumn="0" w:lastRowLastColumn="0"/>
          <w:trHeight w:val="233"/>
          <w:ins w:id="767" w:author="Administrator" w:date="2018-04-05T08:46:00Z"/>
          <w:trPrChange w:id="768"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69" w:author="Administrator" w:date="2018-04-05T08:56:00Z">
              <w:tcPr>
                <w:tcW w:w="2240" w:type="dxa"/>
                <w:gridSpan w:val="2"/>
              </w:tcPr>
            </w:tcPrChange>
          </w:tcPr>
          <w:p w14:paraId="1F1FF73F" w14:textId="77777777" w:rsidR="000F3709" w:rsidRDefault="000F3709" w:rsidP="000F3709">
            <w:pPr>
              <w:cnfStyle w:val="001000100000" w:firstRow="0" w:lastRow="0" w:firstColumn="1" w:lastColumn="0" w:oddVBand="0" w:evenVBand="0" w:oddHBand="1" w:evenHBand="0" w:firstRowFirstColumn="0" w:firstRowLastColumn="0" w:lastRowFirstColumn="0" w:lastRowLastColumn="0"/>
              <w:rPr>
                <w:ins w:id="770" w:author="Administrator" w:date="2018-04-05T08:46:00Z"/>
              </w:rPr>
            </w:pPr>
          </w:p>
        </w:tc>
        <w:tc>
          <w:tcPr>
            <w:tcW w:w="6614" w:type="dxa"/>
            <w:tcPrChange w:id="771" w:author="Administrator" w:date="2018-04-05T08:56:00Z">
              <w:tcPr>
                <w:tcW w:w="6570" w:type="dxa"/>
                <w:gridSpan w:val="2"/>
              </w:tcPr>
            </w:tcPrChange>
          </w:tcPr>
          <w:p w14:paraId="285CF611" w14:textId="1CB0AB55" w:rsidR="000F3709" w:rsidRDefault="000F3709" w:rsidP="000F3709">
            <w:pPr>
              <w:cnfStyle w:val="000000100000" w:firstRow="0" w:lastRow="0" w:firstColumn="0" w:lastColumn="0" w:oddVBand="0" w:evenVBand="0" w:oddHBand="1" w:evenHBand="0" w:firstRowFirstColumn="0" w:firstRowLastColumn="0" w:lastRowFirstColumn="0" w:lastRowLastColumn="0"/>
              <w:rPr>
                <w:ins w:id="772" w:author="Administrator" w:date="2018-04-05T08:46:00Z"/>
              </w:rPr>
            </w:pPr>
            <w:ins w:id="773" w:author="Administrator" w:date="2018-04-05T08:46:00Z">
              <w:r>
                <w:t>FileName *</w:t>
              </w:r>
            </w:ins>
          </w:p>
        </w:tc>
      </w:tr>
      <w:tr w:rsidR="00387A3A" w14:paraId="58A3BE17" w14:textId="77777777" w:rsidTr="00A9456B">
        <w:trPr>
          <w:trHeight w:val="233"/>
          <w:ins w:id="774" w:author="Administrator" w:date="2018-04-05T09:03:00Z"/>
        </w:trPr>
        <w:tc>
          <w:tcPr>
            <w:cnfStyle w:val="001000000000" w:firstRow="0" w:lastRow="0" w:firstColumn="1" w:lastColumn="0" w:oddVBand="0" w:evenVBand="0" w:oddHBand="0" w:evenHBand="0" w:firstRowFirstColumn="0" w:firstRowLastColumn="0" w:lastRowFirstColumn="0" w:lastRowLastColumn="0"/>
            <w:tcW w:w="2255" w:type="dxa"/>
          </w:tcPr>
          <w:p w14:paraId="2B61C30D" w14:textId="77777777" w:rsidR="00387A3A" w:rsidRDefault="00387A3A" w:rsidP="000F3709">
            <w:pPr>
              <w:rPr>
                <w:ins w:id="775" w:author="Administrator" w:date="2018-04-05T09:03:00Z"/>
              </w:rPr>
            </w:pPr>
          </w:p>
        </w:tc>
        <w:tc>
          <w:tcPr>
            <w:tcW w:w="6614" w:type="dxa"/>
          </w:tcPr>
          <w:p w14:paraId="60849061" w14:textId="1CC064EE" w:rsidR="00387A3A" w:rsidRDefault="00387A3A" w:rsidP="000F3709">
            <w:pPr>
              <w:cnfStyle w:val="000000000000" w:firstRow="0" w:lastRow="0" w:firstColumn="0" w:lastColumn="0" w:oddVBand="0" w:evenVBand="0" w:oddHBand="0" w:evenHBand="0" w:firstRowFirstColumn="0" w:firstRowLastColumn="0" w:lastRowFirstColumn="0" w:lastRowLastColumn="0"/>
              <w:rPr>
                <w:ins w:id="776" w:author="Administrator" w:date="2018-04-05T09:03:00Z"/>
              </w:rPr>
            </w:pPr>
            <w:ins w:id="777" w:author="Administrator" w:date="2018-04-05T09:03:00Z">
              <w:r>
                <w:t>FolderName</w:t>
              </w:r>
            </w:ins>
          </w:p>
        </w:tc>
      </w:tr>
      <w:tr w:rsidR="000F3709" w14:paraId="1C83FD6F" w14:textId="77777777" w:rsidTr="00A9456B">
        <w:trPr>
          <w:cnfStyle w:val="000000100000" w:firstRow="0" w:lastRow="0" w:firstColumn="0" w:lastColumn="0" w:oddVBand="0" w:evenVBand="0" w:oddHBand="1" w:evenHBand="0" w:firstRowFirstColumn="0" w:firstRowLastColumn="0" w:lastRowFirstColumn="0" w:lastRowLastColumn="0"/>
          <w:trHeight w:val="258"/>
          <w:ins w:id="778" w:author="Administrator" w:date="2018-04-05T08:46:00Z"/>
          <w:trPrChange w:id="779"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80" w:author="Administrator" w:date="2018-04-05T08:56:00Z">
              <w:tcPr>
                <w:tcW w:w="2240" w:type="dxa"/>
                <w:gridSpan w:val="2"/>
              </w:tcPr>
            </w:tcPrChange>
          </w:tcPr>
          <w:p w14:paraId="1461EAC4" w14:textId="77777777" w:rsidR="000F3709" w:rsidRDefault="000F3709" w:rsidP="000F3709">
            <w:pPr>
              <w:cnfStyle w:val="001000100000" w:firstRow="0" w:lastRow="0" w:firstColumn="1" w:lastColumn="0" w:oddVBand="0" w:evenVBand="0" w:oddHBand="1" w:evenHBand="0" w:firstRowFirstColumn="0" w:firstRowLastColumn="0" w:lastRowFirstColumn="0" w:lastRowLastColumn="0"/>
              <w:rPr>
                <w:ins w:id="781" w:author="Administrator" w:date="2018-04-05T08:46:00Z"/>
              </w:rPr>
            </w:pPr>
          </w:p>
        </w:tc>
        <w:tc>
          <w:tcPr>
            <w:tcW w:w="6614" w:type="dxa"/>
            <w:tcPrChange w:id="782" w:author="Administrator" w:date="2018-04-05T08:56:00Z">
              <w:tcPr>
                <w:tcW w:w="6570" w:type="dxa"/>
                <w:gridSpan w:val="2"/>
              </w:tcPr>
            </w:tcPrChange>
          </w:tcPr>
          <w:p w14:paraId="0B782DDC" w14:textId="3ABADBA5" w:rsidR="000F3709" w:rsidRDefault="00A9456B" w:rsidP="000F3709">
            <w:pPr>
              <w:cnfStyle w:val="000000100000" w:firstRow="0" w:lastRow="0" w:firstColumn="0" w:lastColumn="0" w:oddVBand="0" w:evenVBand="0" w:oddHBand="1" w:evenHBand="0" w:firstRowFirstColumn="0" w:firstRowLastColumn="0" w:lastRowFirstColumn="0" w:lastRowLastColumn="0"/>
              <w:rPr>
                <w:ins w:id="783" w:author="Administrator" w:date="2018-04-05T08:46:00Z"/>
              </w:rPr>
            </w:pPr>
            <w:ins w:id="784" w:author="Administrator" w:date="2018-04-05T08:46:00Z">
              <w:r>
                <w:t>CheckInComments</w:t>
              </w:r>
            </w:ins>
          </w:p>
        </w:tc>
      </w:tr>
      <w:tr w:rsidR="00A9456B" w14:paraId="51EC835E" w14:textId="77777777" w:rsidTr="00A9456B">
        <w:trPr>
          <w:trHeight w:val="258"/>
          <w:ins w:id="785" w:author="Administrator" w:date="2018-04-05T08:56:00Z"/>
        </w:trPr>
        <w:tc>
          <w:tcPr>
            <w:cnfStyle w:val="001000000000" w:firstRow="0" w:lastRow="0" w:firstColumn="1" w:lastColumn="0" w:oddVBand="0" w:evenVBand="0" w:oddHBand="0" w:evenHBand="0" w:firstRowFirstColumn="0" w:firstRowLastColumn="0" w:lastRowFirstColumn="0" w:lastRowLastColumn="0"/>
            <w:tcW w:w="2255" w:type="dxa"/>
          </w:tcPr>
          <w:p w14:paraId="60855B95" w14:textId="77777777" w:rsidR="00A9456B" w:rsidRDefault="00A9456B" w:rsidP="000F3709">
            <w:pPr>
              <w:rPr>
                <w:ins w:id="786" w:author="Administrator" w:date="2018-04-05T08:56:00Z"/>
              </w:rPr>
            </w:pPr>
          </w:p>
        </w:tc>
        <w:tc>
          <w:tcPr>
            <w:tcW w:w="6614" w:type="dxa"/>
          </w:tcPr>
          <w:p w14:paraId="77173F83" w14:textId="34D02929" w:rsidR="00A9456B" w:rsidRDefault="00A9456B" w:rsidP="000F3709">
            <w:pPr>
              <w:cnfStyle w:val="000000000000" w:firstRow="0" w:lastRow="0" w:firstColumn="0" w:lastColumn="0" w:oddVBand="0" w:evenVBand="0" w:oddHBand="0" w:evenHBand="0" w:firstRowFirstColumn="0" w:firstRowLastColumn="0" w:lastRowFirstColumn="0" w:lastRowLastColumn="0"/>
              <w:rPr>
                <w:ins w:id="787" w:author="Administrator" w:date="2018-04-05T08:56:00Z"/>
              </w:rPr>
            </w:pPr>
            <w:ins w:id="788" w:author="Administrator" w:date="2018-04-05T08:56:00Z">
              <w:r w:rsidRPr="00A9456B">
                <w:rPr>
                  <w:rPrChange w:id="789" w:author="Administrator" w:date="2018-04-05T08:56:00Z">
                    <w:rPr>
                      <w:rFonts w:ascii="Consolas" w:hAnsi="Consolas" w:cs="Consolas"/>
                      <w:color w:val="A31515"/>
                      <w:sz w:val="19"/>
                      <w:szCs w:val="19"/>
                      <w:highlight w:val="white"/>
                      <w:lang w:val="en-US"/>
                    </w:rPr>
                  </w:rPrChange>
                </w:rPr>
                <w:t>RetainCheckout</w:t>
              </w:r>
            </w:ins>
          </w:p>
        </w:tc>
      </w:tr>
      <w:tr w:rsidR="00A9456B" w14:paraId="191C38D9" w14:textId="77777777" w:rsidTr="00A9456B">
        <w:trPr>
          <w:cnfStyle w:val="000000100000" w:firstRow="0" w:lastRow="0" w:firstColumn="0" w:lastColumn="0" w:oddVBand="0" w:evenVBand="0" w:oddHBand="1" w:evenHBand="0" w:firstRowFirstColumn="0" w:firstRowLastColumn="0" w:lastRowFirstColumn="0" w:lastRowLastColumn="0"/>
          <w:trHeight w:val="258"/>
          <w:ins w:id="790" w:author="Administrator" w:date="2018-04-05T08:56:00Z"/>
        </w:trPr>
        <w:tc>
          <w:tcPr>
            <w:cnfStyle w:val="001000000000" w:firstRow="0" w:lastRow="0" w:firstColumn="1" w:lastColumn="0" w:oddVBand="0" w:evenVBand="0" w:oddHBand="0" w:evenHBand="0" w:firstRowFirstColumn="0" w:firstRowLastColumn="0" w:lastRowFirstColumn="0" w:lastRowLastColumn="0"/>
            <w:tcW w:w="2255" w:type="dxa"/>
          </w:tcPr>
          <w:p w14:paraId="778A95AE" w14:textId="77777777" w:rsidR="00A9456B" w:rsidRDefault="00A9456B" w:rsidP="000F3709">
            <w:pPr>
              <w:rPr>
                <w:ins w:id="791" w:author="Administrator" w:date="2018-04-05T08:56:00Z"/>
              </w:rPr>
            </w:pPr>
          </w:p>
        </w:tc>
        <w:tc>
          <w:tcPr>
            <w:tcW w:w="6614" w:type="dxa"/>
          </w:tcPr>
          <w:p w14:paraId="1A9D2189" w14:textId="06B78878" w:rsidR="00A9456B" w:rsidRPr="00A9456B" w:rsidRDefault="00A9456B" w:rsidP="000F3709">
            <w:pPr>
              <w:cnfStyle w:val="000000100000" w:firstRow="0" w:lastRow="0" w:firstColumn="0" w:lastColumn="0" w:oddVBand="0" w:evenVBand="0" w:oddHBand="1" w:evenHBand="0" w:firstRowFirstColumn="0" w:firstRowLastColumn="0" w:lastRowFirstColumn="0" w:lastRowLastColumn="0"/>
              <w:rPr>
                <w:ins w:id="792" w:author="Administrator" w:date="2018-04-05T08:56:00Z"/>
              </w:rPr>
            </w:pPr>
            <w:ins w:id="793" w:author="Administrator" w:date="2018-04-05T08:57:00Z">
              <w:r w:rsidRPr="00A9456B">
                <w:rPr>
                  <w:rPrChange w:id="794" w:author="Administrator" w:date="2018-04-05T08:57:00Z">
                    <w:rPr>
                      <w:rFonts w:ascii="Consolas" w:hAnsi="Consolas" w:cs="Consolas"/>
                      <w:color w:val="A31515"/>
                      <w:sz w:val="19"/>
                      <w:szCs w:val="19"/>
                      <w:highlight w:val="white"/>
                      <w:lang w:val="en-US"/>
                    </w:rPr>
                  </w:rPrChange>
                </w:rPr>
                <w:t>UseCheckedInVersion</w:t>
              </w:r>
            </w:ins>
          </w:p>
        </w:tc>
      </w:tr>
      <w:tr w:rsidR="000F3709" w14:paraId="3D89DEBC" w14:textId="77777777" w:rsidTr="00A9456B">
        <w:trPr>
          <w:trHeight w:val="245"/>
          <w:ins w:id="795" w:author="Administrator" w:date="2018-04-05T08:46:00Z"/>
          <w:trPrChange w:id="796"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797" w:author="Administrator" w:date="2018-04-05T08:56:00Z">
              <w:tcPr>
                <w:tcW w:w="2240" w:type="dxa"/>
                <w:gridSpan w:val="2"/>
              </w:tcPr>
            </w:tcPrChange>
          </w:tcPr>
          <w:p w14:paraId="0E9E3AC2" w14:textId="77777777" w:rsidR="000F3709" w:rsidRDefault="000F3709" w:rsidP="000F3709">
            <w:pPr>
              <w:rPr>
                <w:ins w:id="798" w:author="Administrator" w:date="2018-04-05T08:46:00Z"/>
              </w:rPr>
            </w:pPr>
            <w:ins w:id="799" w:author="Administrator" w:date="2018-04-05T08:46:00Z">
              <w:r>
                <w:t>Output properties:</w:t>
              </w:r>
            </w:ins>
          </w:p>
        </w:tc>
        <w:tc>
          <w:tcPr>
            <w:tcW w:w="6614" w:type="dxa"/>
            <w:tcPrChange w:id="800" w:author="Administrator" w:date="2018-04-05T08:56:00Z">
              <w:tcPr>
                <w:tcW w:w="6570" w:type="dxa"/>
                <w:gridSpan w:val="2"/>
              </w:tcPr>
            </w:tcPrChange>
          </w:tcPr>
          <w:p w14:paraId="6740D720" w14:textId="77777777" w:rsidR="000F3709" w:rsidRDefault="000F3709" w:rsidP="000F3709">
            <w:pPr>
              <w:cnfStyle w:val="000000000000" w:firstRow="0" w:lastRow="0" w:firstColumn="0" w:lastColumn="0" w:oddVBand="0" w:evenVBand="0" w:oddHBand="0" w:evenHBand="0" w:firstRowFirstColumn="0" w:firstRowLastColumn="0" w:lastRowFirstColumn="0" w:lastRowLastColumn="0"/>
              <w:rPr>
                <w:ins w:id="801" w:author="Administrator" w:date="2018-04-05T08:46:00Z"/>
              </w:rPr>
            </w:pPr>
            <w:ins w:id="802" w:author="Administrator" w:date="2018-04-05T08:46:00Z">
              <w:r>
                <w:t>LinkToItem - unique URL to the specific item.</w:t>
              </w:r>
            </w:ins>
          </w:p>
        </w:tc>
      </w:tr>
      <w:tr w:rsidR="000F3709" w14:paraId="12BE87EC" w14:textId="77777777" w:rsidTr="00A9456B">
        <w:trPr>
          <w:cnfStyle w:val="000000100000" w:firstRow="0" w:lastRow="0" w:firstColumn="0" w:lastColumn="0" w:oddVBand="0" w:evenVBand="0" w:oddHBand="1" w:evenHBand="0" w:firstRowFirstColumn="0" w:firstRowLastColumn="0" w:lastRowFirstColumn="0" w:lastRowLastColumn="0"/>
          <w:trHeight w:val="245"/>
          <w:ins w:id="803" w:author="Administrator" w:date="2018-04-05T08:46:00Z"/>
          <w:trPrChange w:id="804" w:author="Administrator" w:date="2018-04-05T08:56:00Z">
            <w:trPr>
              <w:gridAfter w:val="0"/>
            </w:trPr>
          </w:trPrChange>
        </w:trPr>
        <w:tc>
          <w:tcPr>
            <w:cnfStyle w:val="001000000000" w:firstRow="0" w:lastRow="0" w:firstColumn="1" w:lastColumn="0" w:oddVBand="0" w:evenVBand="0" w:oddHBand="0" w:evenHBand="0" w:firstRowFirstColumn="0" w:firstRowLastColumn="0" w:lastRowFirstColumn="0" w:lastRowLastColumn="0"/>
            <w:tcW w:w="2255" w:type="dxa"/>
            <w:tcPrChange w:id="805" w:author="Administrator" w:date="2018-04-05T08:56:00Z">
              <w:tcPr>
                <w:tcW w:w="2240" w:type="dxa"/>
                <w:gridSpan w:val="2"/>
              </w:tcPr>
            </w:tcPrChange>
          </w:tcPr>
          <w:p w14:paraId="6D32B2A7" w14:textId="77777777" w:rsidR="000F3709" w:rsidRDefault="000F3709" w:rsidP="000F3709">
            <w:pPr>
              <w:cnfStyle w:val="001000100000" w:firstRow="0" w:lastRow="0" w:firstColumn="1" w:lastColumn="0" w:oddVBand="0" w:evenVBand="0" w:oddHBand="1" w:evenHBand="0" w:firstRowFirstColumn="0" w:firstRowLastColumn="0" w:lastRowFirstColumn="0" w:lastRowLastColumn="0"/>
              <w:rPr>
                <w:ins w:id="806" w:author="Administrator" w:date="2018-04-05T08:46:00Z"/>
              </w:rPr>
            </w:pPr>
          </w:p>
        </w:tc>
        <w:tc>
          <w:tcPr>
            <w:tcW w:w="6614" w:type="dxa"/>
            <w:tcPrChange w:id="807" w:author="Administrator" w:date="2018-04-05T08:56:00Z">
              <w:tcPr>
                <w:tcW w:w="6570" w:type="dxa"/>
                <w:gridSpan w:val="2"/>
              </w:tcPr>
            </w:tcPrChange>
          </w:tcPr>
          <w:p w14:paraId="4CFCA123" w14:textId="77777777" w:rsidR="000F3709" w:rsidRDefault="000F3709" w:rsidP="000F3709">
            <w:pPr>
              <w:cnfStyle w:val="000000100000" w:firstRow="0" w:lastRow="0" w:firstColumn="0" w:lastColumn="0" w:oddVBand="0" w:evenVBand="0" w:oddHBand="1" w:evenHBand="0" w:firstRowFirstColumn="0" w:firstRowLastColumn="0" w:lastRowFirstColumn="0" w:lastRowLastColumn="0"/>
              <w:rPr>
                <w:ins w:id="808" w:author="Administrator" w:date="2018-04-05T08:46:00Z"/>
              </w:rPr>
            </w:pPr>
            <w:ins w:id="809" w:author="Administrator" w:date="2018-04-05T08:46:00Z">
              <w:r>
                <w:t>Id</w:t>
              </w:r>
            </w:ins>
          </w:p>
        </w:tc>
      </w:tr>
    </w:tbl>
    <w:p w14:paraId="29E84E3E" w14:textId="77777777" w:rsidR="000F3709" w:rsidRDefault="000F3709">
      <w:pPr>
        <w:rPr>
          <w:ins w:id="810" w:author="Administrator" w:date="2018-04-05T09:01:00Z"/>
        </w:rPr>
      </w:pPr>
    </w:p>
    <w:p w14:paraId="1C093B98" w14:textId="77777777" w:rsidR="00A9456B" w:rsidRDefault="00A9456B">
      <w:pPr>
        <w:rPr>
          <w:ins w:id="811" w:author="Administrator" w:date="2018-04-05T09:01:00Z"/>
        </w:rPr>
      </w:pPr>
    </w:p>
    <w:p w14:paraId="1E379B1E" w14:textId="77777777" w:rsidR="00A9456B" w:rsidRDefault="00A9456B">
      <w:pPr>
        <w:rPr>
          <w:ins w:id="812" w:author="Administrator" w:date="2018-04-05T09:01:00Z"/>
        </w:rPr>
      </w:pPr>
    </w:p>
    <w:p w14:paraId="218E8852" w14:textId="69A1B443" w:rsidR="00A9456B" w:rsidRDefault="00A9456B" w:rsidP="00A9456B">
      <w:pPr>
        <w:pStyle w:val="Heading3"/>
        <w:rPr>
          <w:ins w:id="813" w:author="Administrator" w:date="2018-04-05T09:01:00Z"/>
        </w:rPr>
      </w:pPr>
      <w:bookmarkStart w:id="814" w:name="_Toc510682534"/>
      <w:ins w:id="815" w:author="Administrator" w:date="2018-04-05T09:01:00Z">
        <w:r>
          <w:lastRenderedPageBreak/>
          <w:t>Check In document by Id</w:t>
        </w:r>
        <w:bookmarkEnd w:id="814"/>
      </w:ins>
    </w:p>
    <w:tbl>
      <w:tblPr>
        <w:tblStyle w:val="LightList-Accent1"/>
        <w:tblW w:w="0" w:type="auto"/>
        <w:tblLook w:val="04A0" w:firstRow="1" w:lastRow="0" w:firstColumn="1" w:lastColumn="0" w:noHBand="0" w:noVBand="1"/>
      </w:tblPr>
      <w:tblGrid>
        <w:gridCol w:w="2255"/>
        <w:gridCol w:w="6614"/>
      </w:tblGrid>
      <w:tr w:rsidR="00A9456B" w14:paraId="6692C7CF" w14:textId="77777777" w:rsidTr="00CB6EA9">
        <w:trPr>
          <w:cnfStyle w:val="100000000000" w:firstRow="1" w:lastRow="0" w:firstColumn="0" w:lastColumn="0" w:oddVBand="0" w:evenVBand="0" w:oddHBand="0" w:evenHBand="0" w:firstRowFirstColumn="0" w:firstRowLastColumn="0" w:lastRowFirstColumn="0" w:lastRowLastColumn="0"/>
          <w:trHeight w:val="258"/>
          <w:ins w:id="816"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741085C8" w14:textId="77777777" w:rsidR="00A9456B" w:rsidRDefault="00A9456B" w:rsidP="00CB6EA9">
            <w:pPr>
              <w:rPr>
                <w:ins w:id="817" w:author="Administrator" w:date="2018-04-05T09:01:00Z"/>
              </w:rPr>
            </w:pPr>
            <w:ins w:id="818" w:author="Administrator" w:date="2018-04-05T09:01:00Z">
              <w:r>
                <w:t>Method Name:</w:t>
              </w:r>
            </w:ins>
          </w:p>
        </w:tc>
        <w:tc>
          <w:tcPr>
            <w:tcW w:w="6614" w:type="dxa"/>
          </w:tcPr>
          <w:p w14:paraId="38E93B40" w14:textId="777E2E37" w:rsidR="00A9456B" w:rsidRDefault="00A9456B" w:rsidP="00CB6EA9">
            <w:pPr>
              <w:cnfStyle w:val="100000000000" w:firstRow="1" w:lastRow="0" w:firstColumn="0" w:lastColumn="0" w:oddVBand="0" w:evenVBand="0" w:oddHBand="0" w:evenHBand="0" w:firstRowFirstColumn="0" w:firstRowLastColumn="0" w:lastRowFirstColumn="0" w:lastRowLastColumn="0"/>
              <w:rPr>
                <w:ins w:id="819" w:author="Administrator" w:date="2018-04-05T09:01:00Z"/>
              </w:rPr>
            </w:pPr>
            <w:ins w:id="820" w:author="Administrator" w:date="2018-04-05T09:01:00Z">
              <w:r>
                <w:t>CheckInDocumentById</w:t>
              </w:r>
            </w:ins>
          </w:p>
        </w:tc>
      </w:tr>
      <w:tr w:rsidR="00A9456B" w14:paraId="307D125B" w14:textId="77777777" w:rsidTr="00CB6EA9">
        <w:trPr>
          <w:cnfStyle w:val="000000100000" w:firstRow="0" w:lastRow="0" w:firstColumn="0" w:lastColumn="0" w:oddVBand="0" w:evenVBand="0" w:oddHBand="1" w:evenHBand="0" w:firstRowFirstColumn="0" w:firstRowLastColumn="0" w:lastRowFirstColumn="0" w:lastRowLastColumn="0"/>
          <w:trHeight w:val="233"/>
          <w:ins w:id="821"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28084DEE" w14:textId="77777777" w:rsidR="00A9456B" w:rsidRDefault="00A9456B" w:rsidP="00CB6EA9">
            <w:pPr>
              <w:rPr>
                <w:ins w:id="822" w:author="Administrator" w:date="2018-04-05T09:01:00Z"/>
              </w:rPr>
            </w:pPr>
            <w:ins w:id="823" w:author="Administrator" w:date="2018-04-05T09:01:00Z">
              <w:r>
                <w:t>Display name:</w:t>
              </w:r>
            </w:ins>
          </w:p>
        </w:tc>
        <w:tc>
          <w:tcPr>
            <w:tcW w:w="6614" w:type="dxa"/>
          </w:tcPr>
          <w:p w14:paraId="61A2755B" w14:textId="62839DCA" w:rsidR="00A9456B" w:rsidRDefault="00A9456B" w:rsidP="00CB6EA9">
            <w:pPr>
              <w:cnfStyle w:val="000000100000" w:firstRow="0" w:lastRow="0" w:firstColumn="0" w:lastColumn="0" w:oddVBand="0" w:evenVBand="0" w:oddHBand="1" w:evenHBand="0" w:firstRowFirstColumn="0" w:firstRowLastColumn="0" w:lastRowFirstColumn="0" w:lastRowLastColumn="0"/>
              <w:rPr>
                <w:ins w:id="824" w:author="Administrator" w:date="2018-04-05T09:01:00Z"/>
              </w:rPr>
            </w:pPr>
            <w:ins w:id="825" w:author="Administrator" w:date="2018-04-05T09:01:00Z">
              <w:r>
                <w:t>Check In Document By Id</w:t>
              </w:r>
            </w:ins>
          </w:p>
        </w:tc>
      </w:tr>
      <w:tr w:rsidR="00A9456B" w14:paraId="7FED6872" w14:textId="77777777" w:rsidTr="00CB6EA9">
        <w:trPr>
          <w:trHeight w:val="258"/>
          <w:ins w:id="826"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4935EEEC" w14:textId="77777777" w:rsidR="00A9456B" w:rsidRDefault="00A9456B" w:rsidP="00CB6EA9">
            <w:pPr>
              <w:rPr>
                <w:ins w:id="827" w:author="Administrator" w:date="2018-04-05T09:01:00Z"/>
              </w:rPr>
            </w:pPr>
            <w:ins w:id="828" w:author="Administrator" w:date="2018-04-05T09:01:00Z">
              <w:r>
                <w:t>Method type:</w:t>
              </w:r>
            </w:ins>
          </w:p>
        </w:tc>
        <w:tc>
          <w:tcPr>
            <w:tcW w:w="6614" w:type="dxa"/>
          </w:tcPr>
          <w:p w14:paraId="351BA09D" w14:textId="77777777" w:rsidR="00A9456B" w:rsidRDefault="00A9456B" w:rsidP="00CB6EA9">
            <w:pPr>
              <w:cnfStyle w:val="000000000000" w:firstRow="0" w:lastRow="0" w:firstColumn="0" w:lastColumn="0" w:oddVBand="0" w:evenVBand="0" w:oddHBand="0" w:evenHBand="0" w:firstRowFirstColumn="0" w:firstRowLastColumn="0" w:lastRowFirstColumn="0" w:lastRowLastColumn="0"/>
              <w:rPr>
                <w:ins w:id="829" w:author="Administrator" w:date="2018-04-05T09:01:00Z"/>
              </w:rPr>
            </w:pPr>
            <w:ins w:id="830" w:author="Administrator" w:date="2018-04-05T09:01:00Z">
              <w:r>
                <w:t>Execute</w:t>
              </w:r>
            </w:ins>
          </w:p>
        </w:tc>
      </w:tr>
      <w:tr w:rsidR="00A9456B" w14:paraId="67F19DDF" w14:textId="77777777" w:rsidTr="00CB6EA9">
        <w:trPr>
          <w:cnfStyle w:val="000000100000" w:firstRow="0" w:lastRow="0" w:firstColumn="0" w:lastColumn="0" w:oddVBand="0" w:evenVBand="0" w:oddHBand="1" w:evenHBand="0" w:firstRowFirstColumn="0" w:firstRowLastColumn="0" w:lastRowFirstColumn="0" w:lastRowLastColumn="0"/>
          <w:trHeight w:val="245"/>
          <w:ins w:id="831"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51CCCD35" w14:textId="77777777" w:rsidR="00A9456B" w:rsidRDefault="00A9456B" w:rsidP="00CB6EA9">
            <w:pPr>
              <w:rPr>
                <w:ins w:id="832" w:author="Administrator" w:date="2018-04-05T09:01:00Z"/>
              </w:rPr>
            </w:pPr>
            <w:ins w:id="833" w:author="Administrator" w:date="2018-04-05T09:01:00Z">
              <w:r>
                <w:t>Description:</w:t>
              </w:r>
            </w:ins>
          </w:p>
        </w:tc>
        <w:tc>
          <w:tcPr>
            <w:tcW w:w="6614" w:type="dxa"/>
          </w:tcPr>
          <w:p w14:paraId="38E94465" w14:textId="007EB4B8" w:rsidR="00A9456B" w:rsidRDefault="00A9456B" w:rsidP="00CB6EA9">
            <w:pPr>
              <w:cnfStyle w:val="000000100000" w:firstRow="0" w:lastRow="0" w:firstColumn="0" w:lastColumn="0" w:oddVBand="0" w:evenVBand="0" w:oddHBand="1" w:evenHBand="0" w:firstRowFirstColumn="0" w:firstRowLastColumn="0" w:lastRowFirstColumn="0" w:lastRowLastColumn="0"/>
              <w:rPr>
                <w:ins w:id="834" w:author="Administrator" w:date="2018-04-05T09:01:00Z"/>
              </w:rPr>
            </w:pPr>
            <w:ins w:id="835" w:author="Administrator" w:date="2018-04-05T09:01:00Z">
              <w:r>
                <w:t>Check In a single document in a library based on its Id.</w:t>
              </w:r>
            </w:ins>
          </w:p>
        </w:tc>
      </w:tr>
      <w:tr w:rsidR="00A9456B" w14:paraId="5AADEBC4" w14:textId="77777777" w:rsidTr="00CB6EA9">
        <w:trPr>
          <w:trHeight w:val="258"/>
          <w:ins w:id="836"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3B426348" w14:textId="77777777" w:rsidR="00A9456B" w:rsidRDefault="00A9456B" w:rsidP="00CB6EA9">
            <w:pPr>
              <w:rPr>
                <w:ins w:id="837" w:author="Administrator" w:date="2018-04-05T09:01:00Z"/>
              </w:rPr>
            </w:pPr>
            <w:ins w:id="838" w:author="Administrator" w:date="2018-04-05T09:01:00Z">
              <w:r>
                <w:t>Input properties:</w:t>
              </w:r>
            </w:ins>
          </w:p>
        </w:tc>
        <w:tc>
          <w:tcPr>
            <w:tcW w:w="6614" w:type="dxa"/>
          </w:tcPr>
          <w:p w14:paraId="7CE790E0" w14:textId="77777777" w:rsidR="00A9456B" w:rsidRDefault="00A9456B" w:rsidP="00CB6EA9">
            <w:pPr>
              <w:cnfStyle w:val="000000000000" w:firstRow="0" w:lastRow="0" w:firstColumn="0" w:lastColumn="0" w:oddVBand="0" w:evenVBand="0" w:oddHBand="0" w:evenHBand="0" w:firstRowFirstColumn="0" w:firstRowLastColumn="0" w:lastRowFirstColumn="0" w:lastRowLastColumn="0"/>
              <w:rPr>
                <w:ins w:id="839" w:author="Administrator" w:date="2018-04-05T09:01:00Z"/>
              </w:rPr>
            </w:pPr>
            <w:ins w:id="840" w:author="Administrator" w:date="2018-04-05T09:01:00Z">
              <w:r>
                <w:t>SiteURL *</w:t>
              </w:r>
            </w:ins>
          </w:p>
        </w:tc>
      </w:tr>
      <w:tr w:rsidR="00A9456B" w14:paraId="7F9B48F4" w14:textId="77777777" w:rsidTr="00CB6EA9">
        <w:trPr>
          <w:cnfStyle w:val="000000100000" w:firstRow="0" w:lastRow="0" w:firstColumn="0" w:lastColumn="0" w:oddVBand="0" w:evenVBand="0" w:oddHBand="1" w:evenHBand="0" w:firstRowFirstColumn="0" w:firstRowLastColumn="0" w:lastRowFirstColumn="0" w:lastRowLastColumn="0"/>
          <w:trHeight w:val="233"/>
          <w:ins w:id="841"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5D3AAAEC" w14:textId="77777777" w:rsidR="00A9456B" w:rsidRDefault="00A9456B" w:rsidP="00CB6EA9">
            <w:pPr>
              <w:rPr>
                <w:ins w:id="842" w:author="Administrator" w:date="2018-04-05T09:01:00Z"/>
              </w:rPr>
            </w:pPr>
          </w:p>
        </w:tc>
        <w:tc>
          <w:tcPr>
            <w:tcW w:w="6614" w:type="dxa"/>
          </w:tcPr>
          <w:p w14:paraId="2EBC0F14" w14:textId="08EEF4FE" w:rsidR="00A9456B" w:rsidRDefault="00A9456B" w:rsidP="00CB6EA9">
            <w:pPr>
              <w:cnfStyle w:val="000000100000" w:firstRow="0" w:lastRow="0" w:firstColumn="0" w:lastColumn="0" w:oddVBand="0" w:evenVBand="0" w:oddHBand="1" w:evenHBand="0" w:firstRowFirstColumn="0" w:firstRowLastColumn="0" w:lastRowFirstColumn="0" w:lastRowLastColumn="0"/>
              <w:rPr>
                <w:ins w:id="843" w:author="Administrator" w:date="2018-04-05T09:01:00Z"/>
              </w:rPr>
            </w:pPr>
            <w:ins w:id="844" w:author="Administrator" w:date="2018-04-05T09:01:00Z">
              <w:r>
                <w:t>Id *</w:t>
              </w:r>
            </w:ins>
          </w:p>
        </w:tc>
      </w:tr>
      <w:tr w:rsidR="00387A3A" w14:paraId="7BA4359D" w14:textId="77777777" w:rsidTr="00CB6EA9">
        <w:trPr>
          <w:trHeight w:val="233"/>
          <w:ins w:id="845" w:author="Administrator" w:date="2018-04-05T09:03:00Z"/>
        </w:trPr>
        <w:tc>
          <w:tcPr>
            <w:cnfStyle w:val="001000000000" w:firstRow="0" w:lastRow="0" w:firstColumn="1" w:lastColumn="0" w:oddVBand="0" w:evenVBand="0" w:oddHBand="0" w:evenHBand="0" w:firstRowFirstColumn="0" w:firstRowLastColumn="0" w:lastRowFirstColumn="0" w:lastRowLastColumn="0"/>
            <w:tcW w:w="2255" w:type="dxa"/>
          </w:tcPr>
          <w:p w14:paraId="02BBD9C5" w14:textId="77777777" w:rsidR="00387A3A" w:rsidRDefault="00387A3A" w:rsidP="00CB6EA9">
            <w:pPr>
              <w:rPr>
                <w:ins w:id="846" w:author="Administrator" w:date="2018-04-05T09:03:00Z"/>
              </w:rPr>
            </w:pPr>
          </w:p>
        </w:tc>
        <w:tc>
          <w:tcPr>
            <w:tcW w:w="6614" w:type="dxa"/>
          </w:tcPr>
          <w:p w14:paraId="7B9E1BFA" w14:textId="5B53BC15" w:rsidR="00387A3A" w:rsidRDefault="00387A3A" w:rsidP="00CB6EA9">
            <w:pPr>
              <w:cnfStyle w:val="000000000000" w:firstRow="0" w:lastRow="0" w:firstColumn="0" w:lastColumn="0" w:oddVBand="0" w:evenVBand="0" w:oddHBand="0" w:evenHBand="0" w:firstRowFirstColumn="0" w:firstRowLastColumn="0" w:lastRowFirstColumn="0" w:lastRowLastColumn="0"/>
              <w:rPr>
                <w:ins w:id="847" w:author="Administrator" w:date="2018-04-05T09:03:00Z"/>
              </w:rPr>
            </w:pPr>
            <w:ins w:id="848" w:author="Administrator" w:date="2018-04-05T09:03:00Z">
              <w:r>
                <w:t>FolderName</w:t>
              </w:r>
            </w:ins>
          </w:p>
        </w:tc>
      </w:tr>
      <w:tr w:rsidR="00A9456B" w14:paraId="1B66A79E" w14:textId="77777777" w:rsidTr="00CB6EA9">
        <w:trPr>
          <w:cnfStyle w:val="000000100000" w:firstRow="0" w:lastRow="0" w:firstColumn="0" w:lastColumn="0" w:oddVBand="0" w:evenVBand="0" w:oddHBand="1" w:evenHBand="0" w:firstRowFirstColumn="0" w:firstRowLastColumn="0" w:lastRowFirstColumn="0" w:lastRowLastColumn="0"/>
          <w:trHeight w:val="258"/>
          <w:ins w:id="849"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034ABEEB" w14:textId="77777777" w:rsidR="00A9456B" w:rsidRDefault="00A9456B" w:rsidP="00CB6EA9">
            <w:pPr>
              <w:rPr>
                <w:ins w:id="850" w:author="Administrator" w:date="2018-04-05T09:01:00Z"/>
              </w:rPr>
            </w:pPr>
          </w:p>
        </w:tc>
        <w:tc>
          <w:tcPr>
            <w:tcW w:w="6614" w:type="dxa"/>
          </w:tcPr>
          <w:p w14:paraId="658ADDAA" w14:textId="77777777" w:rsidR="00A9456B" w:rsidRDefault="00A9456B" w:rsidP="00CB6EA9">
            <w:pPr>
              <w:cnfStyle w:val="000000100000" w:firstRow="0" w:lastRow="0" w:firstColumn="0" w:lastColumn="0" w:oddVBand="0" w:evenVBand="0" w:oddHBand="1" w:evenHBand="0" w:firstRowFirstColumn="0" w:firstRowLastColumn="0" w:lastRowFirstColumn="0" w:lastRowLastColumn="0"/>
              <w:rPr>
                <w:ins w:id="851" w:author="Administrator" w:date="2018-04-05T09:01:00Z"/>
              </w:rPr>
            </w:pPr>
            <w:ins w:id="852" w:author="Administrator" w:date="2018-04-05T09:01:00Z">
              <w:r>
                <w:t>CheckInComments</w:t>
              </w:r>
            </w:ins>
          </w:p>
        </w:tc>
      </w:tr>
      <w:tr w:rsidR="00A9456B" w14:paraId="6AE3DCD4" w14:textId="77777777" w:rsidTr="00CB6EA9">
        <w:trPr>
          <w:trHeight w:val="258"/>
          <w:ins w:id="853"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4C390F3F" w14:textId="77777777" w:rsidR="00A9456B" w:rsidRDefault="00A9456B" w:rsidP="00CB6EA9">
            <w:pPr>
              <w:rPr>
                <w:ins w:id="854" w:author="Administrator" w:date="2018-04-05T09:01:00Z"/>
              </w:rPr>
            </w:pPr>
          </w:p>
        </w:tc>
        <w:tc>
          <w:tcPr>
            <w:tcW w:w="6614" w:type="dxa"/>
          </w:tcPr>
          <w:p w14:paraId="440ABC3A" w14:textId="77777777" w:rsidR="00A9456B" w:rsidRDefault="00A9456B" w:rsidP="00CB6EA9">
            <w:pPr>
              <w:cnfStyle w:val="000000000000" w:firstRow="0" w:lastRow="0" w:firstColumn="0" w:lastColumn="0" w:oddVBand="0" w:evenVBand="0" w:oddHBand="0" w:evenHBand="0" w:firstRowFirstColumn="0" w:firstRowLastColumn="0" w:lastRowFirstColumn="0" w:lastRowLastColumn="0"/>
              <w:rPr>
                <w:ins w:id="855" w:author="Administrator" w:date="2018-04-05T09:01:00Z"/>
              </w:rPr>
            </w:pPr>
            <w:ins w:id="856" w:author="Administrator" w:date="2018-04-05T09:01:00Z">
              <w:r w:rsidRPr="00CB6EA9">
                <w:t>RetainCheckout</w:t>
              </w:r>
            </w:ins>
          </w:p>
        </w:tc>
      </w:tr>
      <w:tr w:rsidR="00A9456B" w14:paraId="7F211609" w14:textId="77777777" w:rsidTr="00CB6EA9">
        <w:trPr>
          <w:cnfStyle w:val="000000100000" w:firstRow="0" w:lastRow="0" w:firstColumn="0" w:lastColumn="0" w:oddVBand="0" w:evenVBand="0" w:oddHBand="1" w:evenHBand="0" w:firstRowFirstColumn="0" w:firstRowLastColumn="0" w:lastRowFirstColumn="0" w:lastRowLastColumn="0"/>
          <w:trHeight w:val="258"/>
          <w:ins w:id="857"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429B901A" w14:textId="77777777" w:rsidR="00A9456B" w:rsidRDefault="00A9456B" w:rsidP="00CB6EA9">
            <w:pPr>
              <w:rPr>
                <w:ins w:id="858" w:author="Administrator" w:date="2018-04-05T09:01:00Z"/>
              </w:rPr>
            </w:pPr>
          </w:p>
        </w:tc>
        <w:tc>
          <w:tcPr>
            <w:tcW w:w="6614" w:type="dxa"/>
          </w:tcPr>
          <w:p w14:paraId="64F3FC40" w14:textId="77777777" w:rsidR="00A9456B" w:rsidRPr="00CB6EA9" w:rsidRDefault="00A9456B" w:rsidP="00CB6EA9">
            <w:pPr>
              <w:cnfStyle w:val="000000100000" w:firstRow="0" w:lastRow="0" w:firstColumn="0" w:lastColumn="0" w:oddVBand="0" w:evenVBand="0" w:oddHBand="1" w:evenHBand="0" w:firstRowFirstColumn="0" w:firstRowLastColumn="0" w:lastRowFirstColumn="0" w:lastRowLastColumn="0"/>
              <w:rPr>
                <w:ins w:id="859" w:author="Administrator" w:date="2018-04-05T09:01:00Z"/>
              </w:rPr>
            </w:pPr>
            <w:ins w:id="860" w:author="Administrator" w:date="2018-04-05T09:01:00Z">
              <w:r w:rsidRPr="00CB6EA9">
                <w:t>UseCheckedInVersion</w:t>
              </w:r>
            </w:ins>
          </w:p>
        </w:tc>
      </w:tr>
      <w:tr w:rsidR="00A9456B" w14:paraId="0FC85872" w14:textId="77777777" w:rsidTr="00CB6EA9">
        <w:trPr>
          <w:trHeight w:val="245"/>
          <w:ins w:id="861"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335761F7" w14:textId="77777777" w:rsidR="00A9456B" w:rsidRDefault="00A9456B" w:rsidP="00CB6EA9">
            <w:pPr>
              <w:rPr>
                <w:ins w:id="862" w:author="Administrator" w:date="2018-04-05T09:01:00Z"/>
              </w:rPr>
            </w:pPr>
            <w:ins w:id="863" w:author="Administrator" w:date="2018-04-05T09:01:00Z">
              <w:r>
                <w:t>Output properties:</w:t>
              </w:r>
            </w:ins>
          </w:p>
        </w:tc>
        <w:tc>
          <w:tcPr>
            <w:tcW w:w="6614" w:type="dxa"/>
          </w:tcPr>
          <w:p w14:paraId="3A55FC99" w14:textId="77777777" w:rsidR="00A9456B" w:rsidRDefault="00A9456B" w:rsidP="00CB6EA9">
            <w:pPr>
              <w:cnfStyle w:val="000000000000" w:firstRow="0" w:lastRow="0" w:firstColumn="0" w:lastColumn="0" w:oddVBand="0" w:evenVBand="0" w:oddHBand="0" w:evenHBand="0" w:firstRowFirstColumn="0" w:firstRowLastColumn="0" w:lastRowFirstColumn="0" w:lastRowLastColumn="0"/>
              <w:rPr>
                <w:ins w:id="864" w:author="Administrator" w:date="2018-04-05T09:01:00Z"/>
              </w:rPr>
            </w:pPr>
            <w:ins w:id="865" w:author="Administrator" w:date="2018-04-05T09:01:00Z">
              <w:r>
                <w:t>LinkToItem - unique URL to the specific item.</w:t>
              </w:r>
            </w:ins>
          </w:p>
        </w:tc>
      </w:tr>
      <w:tr w:rsidR="00A9456B" w14:paraId="55403A4B" w14:textId="77777777" w:rsidTr="00CB6EA9">
        <w:trPr>
          <w:cnfStyle w:val="000000100000" w:firstRow="0" w:lastRow="0" w:firstColumn="0" w:lastColumn="0" w:oddVBand="0" w:evenVBand="0" w:oddHBand="1" w:evenHBand="0" w:firstRowFirstColumn="0" w:firstRowLastColumn="0" w:lastRowFirstColumn="0" w:lastRowLastColumn="0"/>
          <w:trHeight w:val="245"/>
          <w:ins w:id="866" w:author="Administrator" w:date="2018-04-05T09:01:00Z"/>
        </w:trPr>
        <w:tc>
          <w:tcPr>
            <w:cnfStyle w:val="001000000000" w:firstRow="0" w:lastRow="0" w:firstColumn="1" w:lastColumn="0" w:oddVBand="0" w:evenVBand="0" w:oddHBand="0" w:evenHBand="0" w:firstRowFirstColumn="0" w:firstRowLastColumn="0" w:lastRowFirstColumn="0" w:lastRowLastColumn="0"/>
            <w:tcW w:w="2255" w:type="dxa"/>
          </w:tcPr>
          <w:p w14:paraId="13F5BF3F" w14:textId="77777777" w:rsidR="00A9456B" w:rsidRDefault="00A9456B" w:rsidP="00CB6EA9">
            <w:pPr>
              <w:rPr>
                <w:ins w:id="867" w:author="Administrator" w:date="2018-04-05T09:01:00Z"/>
              </w:rPr>
            </w:pPr>
          </w:p>
        </w:tc>
        <w:tc>
          <w:tcPr>
            <w:tcW w:w="6614" w:type="dxa"/>
          </w:tcPr>
          <w:p w14:paraId="55B67F58" w14:textId="77777777" w:rsidR="00A9456B" w:rsidRDefault="00A9456B" w:rsidP="00CB6EA9">
            <w:pPr>
              <w:cnfStyle w:val="000000100000" w:firstRow="0" w:lastRow="0" w:firstColumn="0" w:lastColumn="0" w:oddVBand="0" w:evenVBand="0" w:oddHBand="1" w:evenHBand="0" w:firstRowFirstColumn="0" w:firstRowLastColumn="0" w:lastRowFirstColumn="0" w:lastRowLastColumn="0"/>
              <w:rPr>
                <w:ins w:id="868" w:author="Administrator" w:date="2018-04-05T09:01:00Z"/>
              </w:rPr>
            </w:pPr>
            <w:ins w:id="869" w:author="Administrator" w:date="2018-04-05T09:01:00Z">
              <w:r>
                <w:t>Id</w:t>
              </w:r>
            </w:ins>
          </w:p>
        </w:tc>
      </w:tr>
    </w:tbl>
    <w:p w14:paraId="2AEB57A8" w14:textId="77777777" w:rsidR="00A9456B" w:rsidRDefault="00A9456B">
      <w:pPr>
        <w:rPr>
          <w:ins w:id="870" w:author="Administrator" w:date="2018-04-05T09:02:00Z"/>
        </w:rPr>
      </w:pPr>
    </w:p>
    <w:p w14:paraId="2BD697DF" w14:textId="09184EE7" w:rsidR="00387A3A" w:rsidRDefault="00387A3A" w:rsidP="00387A3A">
      <w:pPr>
        <w:pStyle w:val="Heading3"/>
        <w:rPr>
          <w:ins w:id="871" w:author="Administrator" w:date="2018-04-05T09:02:00Z"/>
        </w:rPr>
      </w:pPr>
      <w:bookmarkStart w:id="872" w:name="_Toc510682535"/>
      <w:ins w:id="873" w:author="Administrator" w:date="2018-04-05T09:02:00Z">
        <w:r>
          <w:t>Check Out document by name</w:t>
        </w:r>
        <w:bookmarkEnd w:id="872"/>
      </w:ins>
    </w:p>
    <w:tbl>
      <w:tblPr>
        <w:tblStyle w:val="LightList-Accent1"/>
        <w:tblW w:w="0" w:type="auto"/>
        <w:tblLook w:val="04A0" w:firstRow="1" w:lastRow="0" w:firstColumn="1" w:lastColumn="0" w:noHBand="0" w:noVBand="1"/>
      </w:tblPr>
      <w:tblGrid>
        <w:gridCol w:w="2255"/>
        <w:gridCol w:w="6614"/>
      </w:tblGrid>
      <w:tr w:rsidR="00387A3A" w14:paraId="1A9BED54" w14:textId="77777777" w:rsidTr="00CB6EA9">
        <w:trPr>
          <w:cnfStyle w:val="100000000000" w:firstRow="1" w:lastRow="0" w:firstColumn="0" w:lastColumn="0" w:oddVBand="0" w:evenVBand="0" w:oddHBand="0" w:evenHBand="0" w:firstRowFirstColumn="0" w:firstRowLastColumn="0" w:lastRowFirstColumn="0" w:lastRowLastColumn="0"/>
          <w:trHeight w:val="258"/>
          <w:ins w:id="874"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628D0B18" w14:textId="77777777" w:rsidR="00387A3A" w:rsidRDefault="00387A3A" w:rsidP="00CB6EA9">
            <w:pPr>
              <w:rPr>
                <w:ins w:id="875" w:author="Administrator" w:date="2018-04-05T09:02:00Z"/>
              </w:rPr>
            </w:pPr>
            <w:ins w:id="876" w:author="Administrator" w:date="2018-04-05T09:02:00Z">
              <w:r>
                <w:t>Method Name:</w:t>
              </w:r>
            </w:ins>
          </w:p>
        </w:tc>
        <w:tc>
          <w:tcPr>
            <w:tcW w:w="6614" w:type="dxa"/>
          </w:tcPr>
          <w:p w14:paraId="57EF83B0" w14:textId="47C16D97" w:rsidR="00387A3A" w:rsidRDefault="00387A3A" w:rsidP="00CB6EA9">
            <w:pPr>
              <w:cnfStyle w:val="100000000000" w:firstRow="1" w:lastRow="0" w:firstColumn="0" w:lastColumn="0" w:oddVBand="0" w:evenVBand="0" w:oddHBand="0" w:evenHBand="0" w:firstRowFirstColumn="0" w:firstRowLastColumn="0" w:lastRowFirstColumn="0" w:lastRowLastColumn="0"/>
              <w:rPr>
                <w:ins w:id="877" w:author="Administrator" w:date="2018-04-05T09:02:00Z"/>
              </w:rPr>
            </w:pPr>
            <w:ins w:id="878" w:author="Administrator" w:date="2018-04-05T09:02:00Z">
              <w:r>
                <w:t>CheckOutDocumentByName</w:t>
              </w:r>
            </w:ins>
          </w:p>
        </w:tc>
      </w:tr>
      <w:tr w:rsidR="00387A3A" w14:paraId="66EC24E3" w14:textId="77777777" w:rsidTr="00CB6EA9">
        <w:trPr>
          <w:cnfStyle w:val="000000100000" w:firstRow="0" w:lastRow="0" w:firstColumn="0" w:lastColumn="0" w:oddVBand="0" w:evenVBand="0" w:oddHBand="1" w:evenHBand="0" w:firstRowFirstColumn="0" w:firstRowLastColumn="0" w:lastRowFirstColumn="0" w:lastRowLastColumn="0"/>
          <w:trHeight w:val="233"/>
          <w:ins w:id="879"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6AEC62B0" w14:textId="77777777" w:rsidR="00387A3A" w:rsidRDefault="00387A3A" w:rsidP="00CB6EA9">
            <w:pPr>
              <w:rPr>
                <w:ins w:id="880" w:author="Administrator" w:date="2018-04-05T09:02:00Z"/>
              </w:rPr>
            </w:pPr>
            <w:ins w:id="881" w:author="Administrator" w:date="2018-04-05T09:02:00Z">
              <w:r>
                <w:t>Display name:</w:t>
              </w:r>
            </w:ins>
          </w:p>
        </w:tc>
        <w:tc>
          <w:tcPr>
            <w:tcW w:w="6614" w:type="dxa"/>
          </w:tcPr>
          <w:p w14:paraId="0992FC77" w14:textId="315EF245" w:rsidR="00387A3A" w:rsidRDefault="00387A3A" w:rsidP="00CB6EA9">
            <w:pPr>
              <w:cnfStyle w:val="000000100000" w:firstRow="0" w:lastRow="0" w:firstColumn="0" w:lastColumn="0" w:oddVBand="0" w:evenVBand="0" w:oddHBand="1" w:evenHBand="0" w:firstRowFirstColumn="0" w:firstRowLastColumn="0" w:lastRowFirstColumn="0" w:lastRowLastColumn="0"/>
              <w:rPr>
                <w:ins w:id="882" w:author="Administrator" w:date="2018-04-05T09:02:00Z"/>
              </w:rPr>
            </w:pPr>
            <w:ins w:id="883" w:author="Administrator" w:date="2018-04-05T09:02:00Z">
              <w:r>
                <w:t>Check Out Document By Name</w:t>
              </w:r>
            </w:ins>
          </w:p>
        </w:tc>
      </w:tr>
      <w:tr w:rsidR="00387A3A" w14:paraId="1E89B6EF" w14:textId="77777777" w:rsidTr="00CB6EA9">
        <w:trPr>
          <w:trHeight w:val="258"/>
          <w:ins w:id="884"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0C50197F" w14:textId="77777777" w:rsidR="00387A3A" w:rsidRDefault="00387A3A" w:rsidP="00CB6EA9">
            <w:pPr>
              <w:rPr>
                <w:ins w:id="885" w:author="Administrator" w:date="2018-04-05T09:02:00Z"/>
              </w:rPr>
            </w:pPr>
            <w:ins w:id="886" w:author="Administrator" w:date="2018-04-05T09:02:00Z">
              <w:r>
                <w:t>Method type:</w:t>
              </w:r>
            </w:ins>
          </w:p>
        </w:tc>
        <w:tc>
          <w:tcPr>
            <w:tcW w:w="6614" w:type="dxa"/>
          </w:tcPr>
          <w:p w14:paraId="77EEC85E"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887" w:author="Administrator" w:date="2018-04-05T09:02:00Z"/>
              </w:rPr>
            </w:pPr>
            <w:ins w:id="888" w:author="Administrator" w:date="2018-04-05T09:02:00Z">
              <w:r>
                <w:t>Execute</w:t>
              </w:r>
            </w:ins>
          </w:p>
        </w:tc>
      </w:tr>
      <w:tr w:rsidR="00387A3A" w14:paraId="613F3F48" w14:textId="77777777" w:rsidTr="00CB6EA9">
        <w:trPr>
          <w:cnfStyle w:val="000000100000" w:firstRow="0" w:lastRow="0" w:firstColumn="0" w:lastColumn="0" w:oddVBand="0" w:evenVBand="0" w:oddHBand="1" w:evenHBand="0" w:firstRowFirstColumn="0" w:firstRowLastColumn="0" w:lastRowFirstColumn="0" w:lastRowLastColumn="0"/>
          <w:trHeight w:val="245"/>
          <w:ins w:id="889"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243BC12C" w14:textId="77777777" w:rsidR="00387A3A" w:rsidRDefault="00387A3A" w:rsidP="00CB6EA9">
            <w:pPr>
              <w:rPr>
                <w:ins w:id="890" w:author="Administrator" w:date="2018-04-05T09:02:00Z"/>
              </w:rPr>
            </w:pPr>
            <w:ins w:id="891" w:author="Administrator" w:date="2018-04-05T09:02:00Z">
              <w:r>
                <w:t>Description:</w:t>
              </w:r>
            </w:ins>
          </w:p>
        </w:tc>
        <w:tc>
          <w:tcPr>
            <w:tcW w:w="6614" w:type="dxa"/>
          </w:tcPr>
          <w:p w14:paraId="236E805D" w14:textId="4C6559CD" w:rsidR="00387A3A" w:rsidRDefault="00387A3A" w:rsidP="00CB6EA9">
            <w:pPr>
              <w:cnfStyle w:val="000000100000" w:firstRow="0" w:lastRow="0" w:firstColumn="0" w:lastColumn="0" w:oddVBand="0" w:evenVBand="0" w:oddHBand="1" w:evenHBand="0" w:firstRowFirstColumn="0" w:firstRowLastColumn="0" w:lastRowFirstColumn="0" w:lastRowLastColumn="0"/>
              <w:rPr>
                <w:ins w:id="892" w:author="Administrator" w:date="2018-04-05T09:02:00Z"/>
              </w:rPr>
            </w:pPr>
            <w:ins w:id="893" w:author="Administrator" w:date="2018-04-05T09:02:00Z">
              <w:r>
                <w:t>Check Out a single document in a library based on its Name.</w:t>
              </w:r>
            </w:ins>
          </w:p>
        </w:tc>
      </w:tr>
      <w:tr w:rsidR="00387A3A" w14:paraId="15AB6FBF" w14:textId="77777777" w:rsidTr="00CB6EA9">
        <w:trPr>
          <w:trHeight w:val="258"/>
          <w:ins w:id="894"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526BA2A5" w14:textId="77777777" w:rsidR="00387A3A" w:rsidRDefault="00387A3A" w:rsidP="00CB6EA9">
            <w:pPr>
              <w:rPr>
                <w:ins w:id="895" w:author="Administrator" w:date="2018-04-05T09:02:00Z"/>
              </w:rPr>
            </w:pPr>
            <w:ins w:id="896" w:author="Administrator" w:date="2018-04-05T09:02:00Z">
              <w:r>
                <w:t>Input properties:</w:t>
              </w:r>
            </w:ins>
          </w:p>
        </w:tc>
        <w:tc>
          <w:tcPr>
            <w:tcW w:w="6614" w:type="dxa"/>
          </w:tcPr>
          <w:p w14:paraId="064B6697"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897" w:author="Administrator" w:date="2018-04-05T09:02:00Z"/>
              </w:rPr>
            </w:pPr>
            <w:ins w:id="898" w:author="Administrator" w:date="2018-04-05T09:02:00Z">
              <w:r>
                <w:t>SiteURL *</w:t>
              </w:r>
            </w:ins>
          </w:p>
        </w:tc>
      </w:tr>
      <w:tr w:rsidR="00387A3A" w14:paraId="7DC3A38D" w14:textId="77777777" w:rsidTr="00CB6EA9">
        <w:trPr>
          <w:cnfStyle w:val="000000100000" w:firstRow="0" w:lastRow="0" w:firstColumn="0" w:lastColumn="0" w:oddVBand="0" w:evenVBand="0" w:oddHBand="1" w:evenHBand="0" w:firstRowFirstColumn="0" w:firstRowLastColumn="0" w:lastRowFirstColumn="0" w:lastRowLastColumn="0"/>
          <w:trHeight w:val="233"/>
          <w:ins w:id="899"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6CEAB166" w14:textId="77777777" w:rsidR="00387A3A" w:rsidRDefault="00387A3A" w:rsidP="00CB6EA9">
            <w:pPr>
              <w:rPr>
                <w:ins w:id="900" w:author="Administrator" w:date="2018-04-05T09:02:00Z"/>
              </w:rPr>
            </w:pPr>
          </w:p>
        </w:tc>
        <w:tc>
          <w:tcPr>
            <w:tcW w:w="6614" w:type="dxa"/>
          </w:tcPr>
          <w:p w14:paraId="02A48D0B" w14:textId="77777777" w:rsidR="00387A3A" w:rsidRDefault="00387A3A" w:rsidP="00CB6EA9">
            <w:pPr>
              <w:cnfStyle w:val="000000100000" w:firstRow="0" w:lastRow="0" w:firstColumn="0" w:lastColumn="0" w:oddVBand="0" w:evenVBand="0" w:oddHBand="1" w:evenHBand="0" w:firstRowFirstColumn="0" w:firstRowLastColumn="0" w:lastRowFirstColumn="0" w:lastRowLastColumn="0"/>
              <w:rPr>
                <w:ins w:id="901" w:author="Administrator" w:date="2018-04-05T09:02:00Z"/>
              </w:rPr>
            </w:pPr>
            <w:ins w:id="902" w:author="Administrator" w:date="2018-04-05T09:02:00Z">
              <w:r>
                <w:t>FileName *</w:t>
              </w:r>
            </w:ins>
          </w:p>
        </w:tc>
      </w:tr>
      <w:tr w:rsidR="00387A3A" w14:paraId="6E95665C" w14:textId="77777777" w:rsidTr="00CB6EA9">
        <w:trPr>
          <w:trHeight w:val="258"/>
          <w:ins w:id="903"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55666025" w14:textId="77777777" w:rsidR="00387A3A" w:rsidRDefault="00387A3A" w:rsidP="00CB6EA9">
            <w:pPr>
              <w:rPr>
                <w:ins w:id="904" w:author="Administrator" w:date="2018-04-05T09:02:00Z"/>
              </w:rPr>
            </w:pPr>
          </w:p>
        </w:tc>
        <w:tc>
          <w:tcPr>
            <w:tcW w:w="6614" w:type="dxa"/>
          </w:tcPr>
          <w:p w14:paraId="53834907" w14:textId="36635642" w:rsidR="00387A3A" w:rsidRDefault="00387A3A" w:rsidP="00CB6EA9">
            <w:pPr>
              <w:cnfStyle w:val="000000000000" w:firstRow="0" w:lastRow="0" w:firstColumn="0" w:lastColumn="0" w:oddVBand="0" w:evenVBand="0" w:oddHBand="0" w:evenHBand="0" w:firstRowFirstColumn="0" w:firstRowLastColumn="0" w:lastRowFirstColumn="0" w:lastRowLastColumn="0"/>
              <w:rPr>
                <w:ins w:id="905" w:author="Administrator" w:date="2018-04-05T09:02:00Z"/>
              </w:rPr>
            </w:pPr>
            <w:ins w:id="906" w:author="Administrator" w:date="2018-04-05T09:03:00Z">
              <w:r>
                <w:t>FolderName</w:t>
              </w:r>
            </w:ins>
          </w:p>
        </w:tc>
      </w:tr>
      <w:tr w:rsidR="00387A3A" w14:paraId="77CCC6DF" w14:textId="77777777" w:rsidTr="00CB6EA9">
        <w:trPr>
          <w:cnfStyle w:val="000000100000" w:firstRow="0" w:lastRow="0" w:firstColumn="0" w:lastColumn="0" w:oddVBand="0" w:evenVBand="0" w:oddHBand="1" w:evenHBand="0" w:firstRowFirstColumn="0" w:firstRowLastColumn="0" w:lastRowFirstColumn="0" w:lastRowLastColumn="0"/>
          <w:trHeight w:val="258"/>
          <w:ins w:id="907"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7484C8EF" w14:textId="77777777" w:rsidR="00387A3A" w:rsidRDefault="00387A3A" w:rsidP="00CB6EA9">
            <w:pPr>
              <w:rPr>
                <w:ins w:id="908" w:author="Administrator" w:date="2018-04-05T09:02:00Z"/>
              </w:rPr>
            </w:pPr>
          </w:p>
        </w:tc>
        <w:tc>
          <w:tcPr>
            <w:tcW w:w="6614" w:type="dxa"/>
          </w:tcPr>
          <w:p w14:paraId="251D8039" w14:textId="726BC13C" w:rsidR="00387A3A" w:rsidRDefault="00387A3A" w:rsidP="00CB6EA9">
            <w:pPr>
              <w:cnfStyle w:val="000000100000" w:firstRow="0" w:lastRow="0" w:firstColumn="0" w:lastColumn="0" w:oddVBand="0" w:evenVBand="0" w:oddHBand="1" w:evenHBand="0" w:firstRowFirstColumn="0" w:firstRowLastColumn="0" w:lastRowFirstColumn="0" w:lastRowLastColumn="0"/>
              <w:rPr>
                <w:ins w:id="909" w:author="Administrator" w:date="2018-04-05T09:02:00Z"/>
              </w:rPr>
            </w:pPr>
            <w:ins w:id="910" w:author="Administrator" w:date="2018-04-05T09:04:00Z">
              <w:r>
                <w:t>UseCheckedOut</w:t>
              </w:r>
              <w:r w:rsidRPr="00CB6EA9">
                <w:t>Version</w:t>
              </w:r>
            </w:ins>
          </w:p>
        </w:tc>
      </w:tr>
      <w:tr w:rsidR="00387A3A" w14:paraId="1518C1C9" w14:textId="77777777" w:rsidTr="00CB6EA9">
        <w:trPr>
          <w:trHeight w:val="258"/>
          <w:ins w:id="911"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05F653C0" w14:textId="77777777" w:rsidR="00387A3A" w:rsidRDefault="00387A3A" w:rsidP="00CB6EA9">
            <w:pPr>
              <w:rPr>
                <w:ins w:id="912" w:author="Administrator" w:date="2018-04-05T09:02:00Z"/>
              </w:rPr>
            </w:pPr>
          </w:p>
        </w:tc>
        <w:tc>
          <w:tcPr>
            <w:tcW w:w="6614" w:type="dxa"/>
          </w:tcPr>
          <w:p w14:paraId="55F78E3E" w14:textId="10698C10" w:rsidR="00387A3A" w:rsidRPr="00CB6EA9" w:rsidRDefault="00387A3A" w:rsidP="00CB6EA9">
            <w:pPr>
              <w:cnfStyle w:val="000000000000" w:firstRow="0" w:lastRow="0" w:firstColumn="0" w:lastColumn="0" w:oddVBand="0" w:evenVBand="0" w:oddHBand="0" w:evenHBand="0" w:firstRowFirstColumn="0" w:firstRowLastColumn="0" w:lastRowFirstColumn="0" w:lastRowLastColumn="0"/>
              <w:rPr>
                <w:ins w:id="913" w:author="Administrator" w:date="2018-04-05T09:02:00Z"/>
              </w:rPr>
            </w:pPr>
          </w:p>
        </w:tc>
      </w:tr>
      <w:tr w:rsidR="00387A3A" w14:paraId="4E6B8B7D" w14:textId="77777777" w:rsidTr="00CB6EA9">
        <w:trPr>
          <w:cnfStyle w:val="000000100000" w:firstRow="0" w:lastRow="0" w:firstColumn="0" w:lastColumn="0" w:oddVBand="0" w:evenVBand="0" w:oddHBand="1" w:evenHBand="0" w:firstRowFirstColumn="0" w:firstRowLastColumn="0" w:lastRowFirstColumn="0" w:lastRowLastColumn="0"/>
          <w:trHeight w:val="245"/>
          <w:ins w:id="914"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71CEE6A7" w14:textId="77777777" w:rsidR="00387A3A" w:rsidRDefault="00387A3A" w:rsidP="00CB6EA9">
            <w:pPr>
              <w:rPr>
                <w:ins w:id="915" w:author="Administrator" w:date="2018-04-05T09:02:00Z"/>
              </w:rPr>
            </w:pPr>
            <w:ins w:id="916" w:author="Administrator" w:date="2018-04-05T09:02:00Z">
              <w:r>
                <w:t>Output properties:</w:t>
              </w:r>
            </w:ins>
          </w:p>
        </w:tc>
        <w:tc>
          <w:tcPr>
            <w:tcW w:w="6614" w:type="dxa"/>
          </w:tcPr>
          <w:p w14:paraId="29737C12" w14:textId="77777777" w:rsidR="00387A3A" w:rsidRDefault="00387A3A" w:rsidP="00CB6EA9">
            <w:pPr>
              <w:cnfStyle w:val="000000100000" w:firstRow="0" w:lastRow="0" w:firstColumn="0" w:lastColumn="0" w:oddVBand="0" w:evenVBand="0" w:oddHBand="1" w:evenHBand="0" w:firstRowFirstColumn="0" w:firstRowLastColumn="0" w:lastRowFirstColumn="0" w:lastRowLastColumn="0"/>
              <w:rPr>
                <w:ins w:id="917" w:author="Administrator" w:date="2018-04-05T09:02:00Z"/>
              </w:rPr>
            </w:pPr>
            <w:ins w:id="918" w:author="Administrator" w:date="2018-04-05T09:02:00Z">
              <w:r>
                <w:t>LinkToItem - unique URL to the specific item.</w:t>
              </w:r>
            </w:ins>
          </w:p>
        </w:tc>
      </w:tr>
      <w:tr w:rsidR="00387A3A" w14:paraId="5A001A9E" w14:textId="77777777" w:rsidTr="00CB6EA9">
        <w:trPr>
          <w:trHeight w:val="245"/>
          <w:ins w:id="919" w:author="Administrator" w:date="2018-04-05T09:02:00Z"/>
        </w:trPr>
        <w:tc>
          <w:tcPr>
            <w:cnfStyle w:val="001000000000" w:firstRow="0" w:lastRow="0" w:firstColumn="1" w:lastColumn="0" w:oddVBand="0" w:evenVBand="0" w:oddHBand="0" w:evenHBand="0" w:firstRowFirstColumn="0" w:firstRowLastColumn="0" w:lastRowFirstColumn="0" w:lastRowLastColumn="0"/>
            <w:tcW w:w="2255" w:type="dxa"/>
          </w:tcPr>
          <w:p w14:paraId="0ED32928" w14:textId="77777777" w:rsidR="00387A3A" w:rsidRDefault="00387A3A" w:rsidP="00CB6EA9">
            <w:pPr>
              <w:rPr>
                <w:ins w:id="920" w:author="Administrator" w:date="2018-04-05T09:02:00Z"/>
              </w:rPr>
            </w:pPr>
          </w:p>
        </w:tc>
        <w:tc>
          <w:tcPr>
            <w:tcW w:w="6614" w:type="dxa"/>
          </w:tcPr>
          <w:p w14:paraId="55DEA8D7"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921" w:author="Administrator" w:date="2018-04-05T09:02:00Z"/>
              </w:rPr>
            </w:pPr>
            <w:ins w:id="922" w:author="Administrator" w:date="2018-04-05T09:02:00Z">
              <w:r>
                <w:t>Id</w:t>
              </w:r>
            </w:ins>
          </w:p>
        </w:tc>
      </w:tr>
    </w:tbl>
    <w:p w14:paraId="43A1A8D4" w14:textId="77777777" w:rsidR="00387A3A" w:rsidRDefault="00387A3A">
      <w:pPr>
        <w:rPr>
          <w:ins w:id="923" w:author="Administrator" w:date="2018-04-05T09:04:00Z"/>
        </w:rPr>
      </w:pPr>
    </w:p>
    <w:p w14:paraId="1B0DF0BC" w14:textId="22D16BDB" w:rsidR="00387A3A" w:rsidRDefault="00387A3A" w:rsidP="00387A3A">
      <w:pPr>
        <w:pStyle w:val="Heading3"/>
        <w:rPr>
          <w:ins w:id="924" w:author="Administrator" w:date="2018-04-05T09:04:00Z"/>
        </w:rPr>
      </w:pPr>
      <w:bookmarkStart w:id="925" w:name="_Toc510682536"/>
      <w:ins w:id="926" w:author="Administrator" w:date="2018-04-05T09:04:00Z">
        <w:r>
          <w:t>Check Out document by Id</w:t>
        </w:r>
        <w:bookmarkEnd w:id="925"/>
      </w:ins>
    </w:p>
    <w:tbl>
      <w:tblPr>
        <w:tblStyle w:val="LightList-Accent1"/>
        <w:tblW w:w="0" w:type="auto"/>
        <w:tblLook w:val="04A0" w:firstRow="1" w:lastRow="0" w:firstColumn="1" w:lastColumn="0" w:noHBand="0" w:noVBand="1"/>
      </w:tblPr>
      <w:tblGrid>
        <w:gridCol w:w="2255"/>
        <w:gridCol w:w="6614"/>
      </w:tblGrid>
      <w:tr w:rsidR="00387A3A" w14:paraId="7686E8DD" w14:textId="77777777" w:rsidTr="00CB6EA9">
        <w:trPr>
          <w:cnfStyle w:val="100000000000" w:firstRow="1" w:lastRow="0" w:firstColumn="0" w:lastColumn="0" w:oddVBand="0" w:evenVBand="0" w:oddHBand="0" w:evenHBand="0" w:firstRowFirstColumn="0" w:firstRowLastColumn="0" w:lastRowFirstColumn="0" w:lastRowLastColumn="0"/>
          <w:trHeight w:val="258"/>
          <w:ins w:id="927"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00D92F9F" w14:textId="77777777" w:rsidR="00387A3A" w:rsidRDefault="00387A3A" w:rsidP="00CB6EA9">
            <w:pPr>
              <w:rPr>
                <w:ins w:id="928" w:author="Administrator" w:date="2018-04-05T09:04:00Z"/>
              </w:rPr>
            </w:pPr>
            <w:ins w:id="929" w:author="Administrator" w:date="2018-04-05T09:04:00Z">
              <w:r>
                <w:t>Method Name:</w:t>
              </w:r>
            </w:ins>
          </w:p>
        </w:tc>
        <w:tc>
          <w:tcPr>
            <w:tcW w:w="6614" w:type="dxa"/>
          </w:tcPr>
          <w:p w14:paraId="270499A4" w14:textId="07453677" w:rsidR="00387A3A" w:rsidRDefault="00387A3A" w:rsidP="00CB6EA9">
            <w:pPr>
              <w:cnfStyle w:val="100000000000" w:firstRow="1" w:lastRow="0" w:firstColumn="0" w:lastColumn="0" w:oddVBand="0" w:evenVBand="0" w:oddHBand="0" w:evenHBand="0" w:firstRowFirstColumn="0" w:firstRowLastColumn="0" w:lastRowFirstColumn="0" w:lastRowLastColumn="0"/>
              <w:rPr>
                <w:ins w:id="930" w:author="Administrator" w:date="2018-04-05T09:04:00Z"/>
              </w:rPr>
            </w:pPr>
            <w:ins w:id="931" w:author="Administrator" w:date="2018-04-05T09:04:00Z">
              <w:r>
                <w:t>CheckOutDocumentById</w:t>
              </w:r>
            </w:ins>
          </w:p>
        </w:tc>
      </w:tr>
      <w:tr w:rsidR="00387A3A" w14:paraId="5D7AD891" w14:textId="77777777" w:rsidTr="00CB6EA9">
        <w:trPr>
          <w:cnfStyle w:val="000000100000" w:firstRow="0" w:lastRow="0" w:firstColumn="0" w:lastColumn="0" w:oddVBand="0" w:evenVBand="0" w:oddHBand="1" w:evenHBand="0" w:firstRowFirstColumn="0" w:firstRowLastColumn="0" w:lastRowFirstColumn="0" w:lastRowLastColumn="0"/>
          <w:trHeight w:val="233"/>
          <w:ins w:id="932"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30A06C25" w14:textId="77777777" w:rsidR="00387A3A" w:rsidRDefault="00387A3A" w:rsidP="00CB6EA9">
            <w:pPr>
              <w:rPr>
                <w:ins w:id="933" w:author="Administrator" w:date="2018-04-05T09:04:00Z"/>
              </w:rPr>
            </w:pPr>
            <w:ins w:id="934" w:author="Administrator" w:date="2018-04-05T09:04:00Z">
              <w:r>
                <w:t>Display name:</w:t>
              </w:r>
            </w:ins>
          </w:p>
        </w:tc>
        <w:tc>
          <w:tcPr>
            <w:tcW w:w="6614" w:type="dxa"/>
          </w:tcPr>
          <w:p w14:paraId="1561A16F" w14:textId="17BE473F" w:rsidR="00387A3A" w:rsidRDefault="00387A3A" w:rsidP="00CB6EA9">
            <w:pPr>
              <w:cnfStyle w:val="000000100000" w:firstRow="0" w:lastRow="0" w:firstColumn="0" w:lastColumn="0" w:oddVBand="0" w:evenVBand="0" w:oddHBand="1" w:evenHBand="0" w:firstRowFirstColumn="0" w:firstRowLastColumn="0" w:lastRowFirstColumn="0" w:lastRowLastColumn="0"/>
              <w:rPr>
                <w:ins w:id="935" w:author="Administrator" w:date="2018-04-05T09:04:00Z"/>
              </w:rPr>
            </w:pPr>
            <w:ins w:id="936" w:author="Administrator" w:date="2018-04-05T09:04:00Z">
              <w:r>
                <w:t>Check Out Document By Id</w:t>
              </w:r>
            </w:ins>
          </w:p>
        </w:tc>
      </w:tr>
      <w:tr w:rsidR="00387A3A" w14:paraId="772EA137" w14:textId="77777777" w:rsidTr="00CB6EA9">
        <w:trPr>
          <w:trHeight w:val="258"/>
          <w:ins w:id="937"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4CD32A30" w14:textId="77777777" w:rsidR="00387A3A" w:rsidRDefault="00387A3A" w:rsidP="00CB6EA9">
            <w:pPr>
              <w:rPr>
                <w:ins w:id="938" w:author="Administrator" w:date="2018-04-05T09:04:00Z"/>
              </w:rPr>
            </w:pPr>
            <w:ins w:id="939" w:author="Administrator" w:date="2018-04-05T09:04:00Z">
              <w:r>
                <w:t>Method type:</w:t>
              </w:r>
            </w:ins>
          </w:p>
        </w:tc>
        <w:tc>
          <w:tcPr>
            <w:tcW w:w="6614" w:type="dxa"/>
          </w:tcPr>
          <w:p w14:paraId="5C064269"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940" w:author="Administrator" w:date="2018-04-05T09:04:00Z"/>
              </w:rPr>
            </w:pPr>
            <w:ins w:id="941" w:author="Administrator" w:date="2018-04-05T09:04:00Z">
              <w:r>
                <w:t>Execute</w:t>
              </w:r>
            </w:ins>
          </w:p>
        </w:tc>
      </w:tr>
      <w:tr w:rsidR="00387A3A" w14:paraId="7DD6FA28" w14:textId="77777777" w:rsidTr="00CB6EA9">
        <w:trPr>
          <w:cnfStyle w:val="000000100000" w:firstRow="0" w:lastRow="0" w:firstColumn="0" w:lastColumn="0" w:oddVBand="0" w:evenVBand="0" w:oddHBand="1" w:evenHBand="0" w:firstRowFirstColumn="0" w:firstRowLastColumn="0" w:lastRowFirstColumn="0" w:lastRowLastColumn="0"/>
          <w:trHeight w:val="245"/>
          <w:ins w:id="942"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52EBAA79" w14:textId="77777777" w:rsidR="00387A3A" w:rsidRDefault="00387A3A" w:rsidP="00CB6EA9">
            <w:pPr>
              <w:rPr>
                <w:ins w:id="943" w:author="Administrator" w:date="2018-04-05T09:04:00Z"/>
              </w:rPr>
            </w:pPr>
            <w:ins w:id="944" w:author="Administrator" w:date="2018-04-05T09:04:00Z">
              <w:r>
                <w:t>Description:</w:t>
              </w:r>
            </w:ins>
          </w:p>
        </w:tc>
        <w:tc>
          <w:tcPr>
            <w:tcW w:w="6614" w:type="dxa"/>
          </w:tcPr>
          <w:p w14:paraId="35F7C896" w14:textId="52BBFB0D" w:rsidR="00387A3A" w:rsidRDefault="00387A3A" w:rsidP="00CB6EA9">
            <w:pPr>
              <w:cnfStyle w:val="000000100000" w:firstRow="0" w:lastRow="0" w:firstColumn="0" w:lastColumn="0" w:oddVBand="0" w:evenVBand="0" w:oddHBand="1" w:evenHBand="0" w:firstRowFirstColumn="0" w:firstRowLastColumn="0" w:lastRowFirstColumn="0" w:lastRowLastColumn="0"/>
              <w:rPr>
                <w:ins w:id="945" w:author="Administrator" w:date="2018-04-05T09:04:00Z"/>
              </w:rPr>
            </w:pPr>
            <w:ins w:id="946" w:author="Administrator" w:date="2018-04-05T09:04:00Z">
              <w:r>
                <w:t>Check Out a single document in a library based on its Id.</w:t>
              </w:r>
            </w:ins>
          </w:p>
        </w:tc>
      </w:tr>
      <w:tr w:rsidR="00387A3A" w14:paraId="56EF5B40" w14:textId="77777777" w:rsidTr="00CB6EA9">
        <w:trPr>
          <w:trHeight w:val="258"/>
          <w:ins w:id="947"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3B47BE4D" w14:textId="77777777" w:rsidR="00387A3A" w:rsidRDefault="00387A3A" w:rsidP="00CB6EA9">
            <w:pPr>
              <w:rPr>
                <w:ins w:id="948" w:author="Administrator" w:date="2018-04-05T09:04:00Z"/>
              </w:rPr>
            </w:pPr>
            <w:ins w:id="949" w:author="Administrator" w:date="2018-04-05T09:04:00Z">
              <w:r>
                <w:t>Input properties:</w:t>
              </w:r>
            </w:ins>
          </w:p>
        </w:tc>
        <w:tc>
          <w:tcPr>
            <w:tcW w:w="6614" w:type="dxa"/>
          </w:tcPr>
          <w:p w14:paraId="4A5C6DDC"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950" w:author="Administrator" w:date="2018-04-05T09:04:00Z"/>
              </w:rPr>
            </w:pPr>
            <w:ins w:id="951" w:author="Administrator" w:date="2018-04-05T09:04:00Z">
              <w:r>
                <w:t>SiteURL *</w:t>
              </w:r>
            </w:ins>
          </w:p>
        </w:tc>
      </w:tr>
      <w:tr w:rsidR="00387A3A" w14:paraId="0C46CF71" w14:textId="77777777" w:rsidTr="00CB6EA9">
        <w:trPr>
          <w:cnfStyle w:val="000000100000" w:firstRow="0" w:lastRow="0" w:firstColumn="0" w:lastColumn="0" w:oddVBand="0" w:evenVBand="0" w:oddHBand="1" w:evenHBand="0" w:firstRowFirstColumn="0" w:firstRowLastColumn="0" w:lastRowFirstColumn="0" w:lastRowLastColumn="0"/>
          <w:trHeight w:val="233"/>
          <w:ins w:id="952"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378C8748" w14:textId="77777777" w:rsidR="00387A3A" w:rsidRDefault="00387A3A" w:rsidP="00CB6EA9">
            <w:pPr>
              <w:rPr>
                <w:ins w:id="953" w:author="Administrator" w:date="2018-04-05T09:04:00Z"/>
              </w:rPr>
            </w:pPr>
          </w:p>
        </w:tc>
        <w:tc>
          <w:tcPr>
            <w:tcW w:w="6614" w:type="dxa"/>
          </w:tcPr>
          <w:p w14:paraId="252EB79D" w14:textId="77777777" w:rsidR="00387A3A" w:rsidRDefault="00387A3A" w:rsidP="00CB6EA9">
            <w:pPr>
              <w:cnfStyle w:val="000000100000" w:firstRow="0" w:lastRow="0" w:firstColumn="0" w:lastColumn="0" w:oddVBand="0" w:evenVBand="0" w:oddHBand="1" w:evenHBand="0" w:firstRowFirstColumn="0" w:firstRowLastColumn="0" w:lastRowFirstColumn="0" w:lastRowLastColumn="0"/>
              <w:rPr>
                <w:ins w:id="954" w:author="Administrator" w:date="2018-04-05T09:04:00Z"/>
              </w:rPr>
            </w:pPr>
            <w:ins w:id="955" w:author="Administrator" w:date="2018-04-05T09:04:00Z">
              <w:r>
                <w:t>FileName *</w:t>
              </w:r>
            </w:ins>
          </w:p>
        </w:tc>
      </w:tr>
      <w:tr w:rsidR="00387A3A" w14:paraId="057A8552" w14:textId="77777777" w:rsidTr="00CB6EA9">
        <w:trPr>
          <w:trHeight w:val="258"/>
          <w:ins w:id="956"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1390C785" w14:textId="77777777" w:rsidR="00387A3A" w:rsidRDefault="00387A3A" w:rsidP="00CB6EA9">
            <w:pPr>
              <w:rPr>
                <w:ins w:id="957" w:author="Administrator" w:date="2018-04-05T09:04:00Z"/>
              </w:rPr>
            </w:pPr>
          </w:p>
        </w:tc>
        <w:tc>
          <w:tcPr>
            <w:tcW w:w="6614" w:type="dxa"/>
          </w:tcPr>
          <w:p w14:paraId="3442E5E6"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958" w:author="Administrator" w:date="2018-04-05T09:04:00Z"/>
              </w:rPr>
            </w:pPr>
            <w:ins w:id="959" w:author="Administrator" w:date="2018-04-05T09:04:00Z">
              <w:r>
                <w:t>FolderName</w:t>
              </w:r>
            </w:ins>
          </w:p>
        </w:tc>
      </w:tr>
      <w:tr w:rsidR="00387A3A" w14:paraId="5D4FE77B" w14:textId="77777777" w:rsidTr="00CB6EA9">
        <w:trPr>
          <w:cnfStyle w:val="000000100000" w:firstRow="0" w:lastRow="0" w:firstColumn="0" w:lastColumn="0" w:oddVBand="0" w:evenVBand="0" w:oddHBand="1" w:evenHBand="0" w:firstRowFirstColumn="0" w:firstRowLastColumn="0" w:lastRowFirstColumn="0" w:lastRowLastColumn="0"/>
          <w:trHeight w:val="258"/>
          <w:ins w:id="960"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48594952" w14:textId="77777777" w:rsidR="00387A3A" w:rsidRDefault="00387A3A" w:rsidP="00CB6EA9">
            <w:pPr>
              <w:rPr>
                <w:ins w:id="961" w:author="Administrator" w:date="2018-04-05T09:04:00Z"/>
              </w:rPr>
            </w:pPr>
          </w:p>
        </w:tc>
        <w:tc>
          <w:tcPr>
            <w:tcW w:w="6614" w:type="dxa"/>
          </w:tcPr>
          <w:p w14:paraId="245EA0EA" w14:textId="77777777" w:rsidR="00387A3A" w:rsidRDefault="00387A3A" w:rsidP="00CB6EA9">
            <w:pPr>
              <w:cnfStyle w:val="000000100000" w:firstRow="0" w:lastRow="0" w:firstColumn="0" w:lastColumn="0" w:oddVBand="0" w:evenVBand="0" w:oddHBand="1" w:evenHBand="0" w:firstRowFirstColumn="0" w:firstRowLastColumn="0" w:lastRowFirstColumn="0" w:lastRowLastColumn="0"/>
              <w:rPr>
                <w:ins w:id="962" w:author="Administrator" w:date="2018-04-05T09:04:00Z"/>
              </w:rPr>
            </w:pPr>
            <w:ins w:id="963" w:author="Administrator" w:date="2018-04-05T09:04:00Z">
              <w:r>
                <w:t>UseCheckedOut</w:t>
              </w:r>
              <w:r w:rsidRPr="00CB6EA9">
                <w:t>Version</w:t>
              </w:r>
            </w:ins>
          </w:p>
        </w:tc>
      </w:tr>
      <w:tr w:rsidR="00387A3A" w14:paraId="395E1A22" w14:textId="77777777" w:rsidTr="00CB6EA9">
        <w:trPr>
          <w:trHeight w:val="258"/>
          <w:ins w:id="964"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5D70358B" w14:textId="77777777" w:rsidR="00387A3A" w:rsidRDefault="00387A3A" w:rsidP="00CB6EA9">
            <w:pPr>
              <w:rPr>
                <w:ins w:id="965" w:author="Administrator" w:date="2018-04-05T09:04:00Z"/>
              </w:rPr>
            </w:pPr>
          </w:p>
        </w:tc>
        <w:tc>
          <w:tcPr>
            <w:tcW w:w="6614" w:type="dxa"/>
          </w:tcPr>
          <w:p w14:paraId="34C309DC" w14:textId="77777777" w:rsidR="00387A3A" w:rsidRPr="00CB6EA9" w:rsidRDefault="00387A3A" w:rsidP="00CB6EA9">
            <w:pPr>
              <w:cnfStyle w:val="000000000000" w:firstRow="0" w:lastRow="0" w:firstColumn="0" w:lastColumn="0" w:oddVBand="0" w:evenVBand="0" w:oddHBand="0" w:evenHBand="0" w:firstRowFirstColumn="0" w:firstRowLastColumn="0" w:lastRowFirstColumn="0" w:lastRowLastColumn="0"/>
              <w:rPr>
                <w:ins w:id="966" w:author="Administrator" w:date="2018-04-05T09:04:00Z"/>
              </w:rPr>
            </w:pPr>
          </w:p>
        </w:tc>
      </w:tr>
      <w:tr w:rsidR="00387A3A" w14:paraId="71EF1E88" w14:textId="77777777" w:rsidTr="00CB6EA9">
        <w:trPr>
          <w:cnfStyle w:val="000000100000" w:firstRow="0" w:lastRow="0" w:firstColumn="0" w:lastColumn="0" w:oddVBand="0" w:evenVBand="0" w:oddHBand="1" w:evenHBand="0" w:firstRowFirstColumn="0" w:firstRowLastColumn="0" w:lastRowFirstColumn="0" w:lastRowLastColumn="0"/>
          <w:trHeight w:val="245"/>
          <w:ins w:id="967"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6A1D62B1" w14:textId="77777777" w:rsidR="00387A3A" w:rsidRDefault="00387A3A" w:rsidP="00CB6EA9">
            <w:pPr>
              <w:rPr>
                <w:ins w:id="968" w:author="Administrator" w:date="2018-04-05T09:04:00Z"/>
              </w:rPr>
            </w:pPr>
            <w:ins w:id="969" w:author="Administrator" w:date="2018-04-05T09:04:00Z">
              <w:r>
                <w:t>Output properties:</w:t>
              </w:r>
            </w:ins>
          </w:p>
        </w:tc>
        <w:tc>
          <w:tcPr>
            <w:tcW w:w="6614" w:type="dxa"/>
          </w:tcPr>
          <w:p w14:paraId="04600010" w14:textId="77777777" w:rsidR="00387A3A" w:rsidRDefault="00387A3A" w:rsidP="00CB6EA9">
            <w:pPr>
              <w:cnfStyle w:val="000000100000" w:firstRow="0" w:lastRow="0" w:firstColumn="0" w:lastColumn="0" w:oddVBand="0" w:evenVBand="0" w:oddHBand="1" w:evenHBand="0" w:firstRowFirstColumn="0" w:firstRowLastColumn="0" w:lastRowFirstColumn="0" w:lastRowLastColumn="0"/>
              <w:rPr>
                <w:ins w:id="970" w:author="Administrator" w:date="2018-04-05T09:04:00Z"/>
              </w:rPr>
            </w:pPr>
            <w:ins w:id="971" w:author="Administrator" w:date="2018-04-05T09:04:00Z">
              <w:r>
                <w:t>LinkToItem - unique URL to the specific item.</w:t>
              </w:r>
            </w:ins>
          </w:p>
        </w:tc>
      </w:tr>
      <w:tr w:rsidR="00387A3A" w14:paraId="12767851" w14:textId="77777777" w:rsidTr="00CB6EA9">
        <w:trPr>
          <w:trHeight w:val="245"/>
          <w:ins w:id="972" w:author="Administrator" w:date="2018-04-05T09:04:00Z"/>
        </w:trPr>
        <w:tc>
          <w:tcPr>
            <w:cnfStyle w:val="001000000000" w:firstRow="0" w:lastRow="0" w:firstColumn="1" w:lastColumn="0" w:oddVBand="0" w:evenVBand="0" w:oddHBand="0" w:evenHBand="0" w:firstRowFirstColumn="0" w:firstRowLastColumn="0" w:lastRowFirstColumn="0" w:lastRowLastColumn="0"/>
            <w:tcW w:w="2255" w:type="dxa"/>
          </w:tcPr>
          <w:p w14:paraId="7D733480" w14:textId="77777777" w:rsidR="00387A3A" w:rsidRDefault="00387A3A" w:rsidP="00CB6EA9">
            <w:pPr>
              <w:rPr>
                <w:ins w:id="973" w:author="Administrator" w:date="2018-04-05T09:04:00Z"/>
              </w:rPr>
            </w:pPr>
          </w:p>
        </w:tc>
        <w:tc>
          <w:tcPr>
            <w:tcW w:w="6614" w:type="dxa"/>
          </w:tcPr>
          <w:p w14:paraId="47B1FE52" w14:textId="77777777" w:rsidR="00387A3A" w:rsidRDefault="00387A3A" w:rsidP="00CB6EA9">
            <w:pPr>
              <w:cnfStyle w:val="000000000000" w:firstRow="0" w:lastRow="0" w:firstColumn="0" w:lastColumn="0" w:oddVBand="0" w:evenVBand="0" w:oddHBand="0" w:evenHBand="0" w:firstRowFirstColumn="0" w:firstRowLastColumn="0" w:lastRowFirstColumn="0" w:lastRowLastColumn="0"/>
              <w:rPr>
                <w:ins w:id="974" w:author="Administrator" w:date="2018-04-05T09:04:00Z"/>
              </w:rPr>
            </w:pPr>
            <w:ins w:id="975" w:author="Administrator" w:date="2018-04-05T09:04:00Z">
              <w:r>
                <w:t>Id</w:t>
              </w:r>
            </w:ins>
          </w:p>
        </w:tc>
      </w:tr>
    </w:tbl>
    <w:p w14:paraId="55AE4EB2" w14:textId="77777777" w:rsidR="00387A3A" w:rsidRDefault="00387A3A">
      <w:pPr>
        <w:rPr>
          <w:ins w:id="976" w:author="Administrator" w:date="2018-04-05T09:09:00Z"/>
        </w:rPr>
      </w:pPr>
    </w:p>
    <w:p w14:paraId="26EAFAFC" w14:textId="77777777" w:rsidR="00FD0305" w:rsidRDefault="00FD0305">
      <w:pPr>
        <w:rPr>
          <w:ins w:id="977" w:author="Administrator" w:date="2018-04-05T09:09:00Z"/>
        </w:rPr>
      </w:pPr>
    </w:p>
    <w:p w14:paraId="1FAB54B7" w14:textId="77777777" w:rsidR="00FD0305" w:rsidRDefault="00FD0305">
      <w:pPr>
        <w:rPr>
          <w:ins w:id="978" w:author="Administrator" w:date="2018-04-05T09:09:00Z"/>
        </w:rPr>
      </w:pPr>
    </w:p>
    <w:p w14:paraId="40053859" w14:textId="77777777" w:rsidR="00FD0305" w:rsidRPr="003C1880" w:rsidRDefault="00FD0305">
      <w:bookmarkStart w:id="979" w:name="_GoBack"/>
      <w:bookmarkEnd w:id="979"/>
    </w:p>
    <w:p w14:paraId="60684CCC" w14:textId="434C2E65" w:rsidR="00415679" w:rsidRDefault="00415679" w:rsidP="00415679">
      <w:pPr>
        <w:pStyle w:val="Heading2"/>
      </w:pPr>
      <w:bookmarkStart w:id="980" w:name="_Toc510682537"/>
      <w:r>
        <w:lastRenderedPageBreak/>
        <w:t>Folder functionality</w:t>
      </w:r>
      <w:bookmarkEnd w:id="980"/>
    </w:p>
    <w:p w14:paraId="5C9CAAE3" w14:textId="525D66BD" w:rsidR="006A7BC9" w:rsidRPr="009B1D64" w:rsidRDefault="006A7BC9" w:rsidP="00661901">
      <w:r>
        <w:t>Whenever a list or library has the option to create folders, these methods will be added to it’s Service Object.</w:t>
      </w:r>
    </w:p>
    <w:p w14:paraId="31B19FC5" w14:textId="77777777" w:rsidR="00415679" w:rsidRDefault="00415679" w:rsidP="00661901">
      <w:pPr>
        <w:pStyle w:val="Heading3"/>
      </w:pPr>
      <w:bookmarkStart w:id="981" w:name="_Toc510682538"/>
      <w:r>
        <w:t>Create Folder</w:t>
      </w:r>
      <w:bookmarkEnd w:id="981"/>
    </w:p>
    <w:tbl>
      <w:tblPr>
        <w:tblStyle w:val="LightList-Accent1"/>
        <w:tblW w:w="0" w:type="auto"/>
        <w:tblLook w:val="04A0" w:firstRow="1" w:lastRow="0" w:firstColumn="1" w:lastColumn="0" w:noHBand="0" w:noVBand="1"/>
        <w:tblPrChange w:id="982"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983">
          <w:tblGrid>
            <w:gridCol w:w="360"/>
            <w:gridCol w:w="360"/>
          </w:tblGrid>
        </w:tblGridChange>
      </w:tblGrid>
      <w:tr w:rsidR="0046636B" w14:paraId="62E83B58"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984" w:author="Konstantin Bondarchuk" w:date="2018-02-12T10:05:00Z">
              <w:tcPr>
                <w:tcW w:w="0" w:type="auto"/>
              </w:tcPr>
            </w:tcPrChange>
          </w:tcPr>
          <w:p w14:paraId="4C9FB229" w14:textId="77777777" w:rsidR="0046636B" w:rsidRDefault="0046636B"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985" w:author="Konstantin Bondarchuk" w:date="2018-02-12T10:05:00Z">
              <w:tcPr>
                <w:tcW w:w="6570" w:type="dxa"/>
              </w:tcPr>
            </w:tcPrChange>
          </w:tcPr>
          <w:p w14:paraId="1878A6DA" w14:textId="77777777" w:rsidR="0046636B" w:rsidRDefault="00BF2459" w:rsidP="00185C01">
            <w:pPr>
              <w:cnfStyle w:val="100000000000" w:firstRow="1" w:lastRow="0" w:firstColumn="0" w:lastColumn="0" w:oddVBand="0" w:evenVBand="0" w:oddHBand="0" w:evenHBand="0" w:firstRowFirstColumn="0" w:firstRowLastColumn="0" w:lastRowFirstColumn="0" w:lastRowLastColumn="0"/>
            </w:pPr>
            <w:r>
              <w:t>CreateFolder</w:t>
            </w:r>
          </w:p>
        </w:tc>
      </w:tr>
      <w:tr w:rsidR="0046636B" w14:paraId="4E563A83"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986" w:author="Konstantin Bondarchuk" w:date="2018-02-12T10:05:00Z">
              <w:tcPr>
                <w:tcW w:w="0" w:type="auto"/>
              </w:tcPr>
            </w:tcPrChange>
          </w:tcPr>
          <w:p w14:paraId="7EE5B8FB"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987" w:author="Konstantin Bondarchuk" w:date="2018-02-12T10:05:00Z">
              <w:tcPr>
                <w:tcW w:w="6570" w:type="dxa"/>
              </w:tcPr>
            </w:tcPrChange>
          </w:tcPr>
          <w:p w14:paraId="6E81B9EC"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Create Folder</w:t>
            </w:r>
          </w:p>
        </w:tc>
      </w:tr>
      <w:tr w:rsidR="0046636B" w14:paraId="0796747C"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988" w:author="Konstantin Bondarchuk" w:date="2018-02-12T10:05:00Z">
              <w:tcPr>
                <w:tcW w:w="0" w:type="auto"/>
              </w:tcPr>
            </w:tcPrChange>
          </w:tcPr>
          <w:p w14:paraId="35DE91EB" w14:textId="77777777" w:rsidR="0046636B" w:rsidRDefault="0046636B" w:rsidP="00185C01">
            <w:r>
              <w:t>Method type:</w:t>
            </w:r>
          </w:p>
        </w:tc>
        <w:tc>
          <w:tcPr>
            <w:tcW w:w="6570" w:type="dxa"/>
            <w:tcPrChange w:id="989" w:author="Konstantin Bondarchuk" w:date="2018-02-12T10:05:00Z">
              <w:tcPr>
                <w:tcW w:w="6570" w:type="dxa"/>
              </w:tcPr>
            </w:tcPrChange>
          </w:tcPr>
          <w:p w14:paraId="056A151B" w14:textId="77777777" w:rsidR="0046636B" w:rsidRDefault="0046636B" w:rsidP="00185C01">
            <w:pPr>
              <w:cnfStyle w:val="000000000000" w:firstRow="0" w:lastRow="0" w:firstColumn="0" w:lastColumn="0" w:oddVBand="0" w:evenVBand="0" w:oddHBand="0" w:evenHBand="0" w:firstRowFirstColumn="0" w:firstRowLastColumn="0" w:lastRowFirstColumn="0" w:lastRowLastColumn="0"/>
            </w:pPr>
            <w:r>
              <w:t>Execute</w:t>
            </w:r>
          </w:p>
        </w:tc>
      </w:tr>
      <w:tr w:rsidR="0046636B" w14:paraId="201AD46C"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990" w:author="Konstantin Bondarchuk" w:date="2018-02-12T10:05:00Z">
              <w:tcPr>
                <w:tcW w:w="0" w:type="auto"/>
              </w:tcPr>
            </w:tcPrChange>
          </w:tcPr>
          <w:p w14:paraId="7EBB4B8C"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991" w:author="Konstantin Bondarchuk" w:date="2018-02-12T10:05:00Z">
              <w:tcPr>
                <w:tcW w:w="6570" w:type="dxa"/>
              </w:tcPr>
            </w:tcPrChange>
          </w:tcPr>
          <w:p w14:paraId="6FF6C351" w14:textId="77777777" w:rsidR="0046636B" w:rsidRDefault="0046636B">
            <w:pPr>
              <w:cnfStyle w:val="000000100000" w:firstRow="0" w:lastRow="0" w:firstColumn="0" w:lastColumn="0" w:oddVBand="0" w:evenVBand="0" w:oddHBand="1" w:evenHBand="0" w:firstRowFirstColumn="0" w:firstRowLastColumn="0" w:lastRowFirstColumn="0" w:lastRowLastColumn="0"/>
            </w:pPr>
            <w:r>
              <w:t>Create a folder in a list or library based on a folder name.</w:t>
            </w:r>
          </w:p>
        </w:tc>
      </w:tr>
      <w:tr w:rsidR="0046636B" w14:paraId="45FD87B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992" w:author="Konstantin Bondarchuk" w:date="2018-02-12T10:05:00Z">
              <w:tcPr>
                <w:tcW w:w="0" w:type="auto"/>
              </w:tcPr>
            </w:tcPrChange>
          </w:tcPr>
          <w:p w14:paraId="26F9E317" w14:textId="77777777" w:rsidR="0046636B" w:rsidRDefault="0046636B" w:rsidP="00185C01">
            <w:r>
              <w:t>Input properties:</w:t>
            </w:r>
          </w:p>
        </w:tc>
        <w:tc>
          <w:tcPr>
            <w:tcW w:w="6570" w:type="dxa"/>
            <w:tcPrChange w:id="993" w:author="Konstantin Bondarchuk" w:date="2018-02-12T10:05:00Z">
              <w:tcPr>
                <w:tcW w:w="6570" w:type="dxa"/>
              </w:tcPr>
            </w:tcPrChange>
          </w:tcPr>
          <w:p w14:paraId="4D034471" w14:textId="2759CD01" w:rsidR="0046636B"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46636B">
              <w:t xml:space="preserve"> *</w:t>
            </w:r>
          </w:p>
        </w:tc>
      </w:tr>
      <w:tr w:rsidR="0046636B" w14:paraId="62BD764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994" w:author="Konstantin Bondarchuk" w:date="2018-02-12T10:05:00Z">
              <w:tcPr>
                <w:tcW w:w="0" w:type="auto"/>
              </w:tcPr>
            </w:tcPrChange>
          </w:tcPr>
          <w:p w14:paraId="5BD2D423"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995" w:author="Konstantin Bondarchuk" w:date="2018-02-12T10:05:00Z">
              <w:tcPr>
                <w:tcW w:w="6570" w:type="dxa"/>
              </w:tcPr>
            </w:tcPrChange>
          </w:tcPr>
          <w:p w14:paraId="6D2CE189" w14:textId="4744530F" w:rsidR="0046636B" w:rsidRDefault="0046636B" w:rsidP="00185C01">
            <w:pPr>
              <w:cnfStyle w:val="000000100000" w:firstRow="0" w:lastRow="0" w:firstColumn="0" w:lastColumn="0" w:oddVBand="0" w:evenVBand="0" w:oddHBand="1" w:evenHBand="0" w:firstRowFirstColumn="0" w:firstRowLastColumn="0" w:lastRowFirstColumn="0" w:lastRowLastColumn="0"/>
            </w:pPr>
            <w:r>
              <w:t>Folder *</w:t>
            </w:r>
            <w:r w:rsidR="006A7BC9">
              <w:t xml:space="preserve"> - Full path of the folder to be created. Folders will be created recursively. Path is always the fill path within the document library (should start with “/”)</w:t>
            </w:r>
          </w:p>
        </w:tc>
      </w:tr>
      <w:tr w:rsidR="0046636B" w14:paraId="6D5631EE"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996" w:author="Konstantin Bondarchuk" w:date="2018-02-12T10:05:00Z">
              <w:tcPr>
                <w:tcW w:w="0" w:type="auto"/>
              </w:tcPr>
            </w:tcPrChange>
          </w:tcPr>
          <w:p w14:paraId="05CB6BE9" w14:textId="77777777" w:rsidR="0046636B" w:rsidRDefault="0046636B" w:rsidP="0046636B">
            <w:r>
              <w:t>Output properties:</w:t>
            </w:r>
          </w:p>
        </w:tc>
        <w:tc>
          <w:tcPr>
            <w:tcW w:w="6570" w:type="dxa"/>
            <w:tcPrChange w:id="997" w:author="Konstantin Bondarchuk" w:date="2018-02-12T10:05:00Z">
              <w:tcPr>
                <w:tcW w:w="6570" w:type="dxa"/>
              </w:tcPr>
            </w:tcPrChange>
          </w:tcPr>
          <w:p w14:paraId="74A701DA" w14:textId="77777777" w:rsidR="0046636B" w:rsidRDefault="0046636B" w:rsidP="0046636B">
            <w:pPr>
              <w:cnfStyle w:val="000000000000" w:firstRow="0" w:lastRow="0" w:firstColumn="0" w:lastColumn="0" w:oddVBand="0" w:evenVBand="0" w:oddHBand="0" w:evenHBand="0" w:firstRowFirstColumn="0" w:firstRowLastColumn="0" w:lastRowFirstColumn="0" w:lastRowLastColumn="0"/>
            </w:pPr>
            <w:r>
              <w:t>LinkToItem - unique URL to the specific item.</w:t>
            </w:r>
          </w:p>
        </w:tc>
      </w:tr>
    </w:tbl>
    <w:p w14:paraId="477715FA" w14:textId="77777777" w:rsidR="0046636B" w:rsidRPr="0046636B" w:rsidRDefault="0046636B"/>
    <w:p w14:paraId="37B696BC" w14:textId="77777777" w:rsidR="00415679" w:rsidRDefault="00415679" w:rsidP="00661901">
      <w:pPr>
        <w:pStyle w:val="Heading3"/>
      </w:pPr>
      <w:bookmarkStart w:id="998" w:name="_Toc510682539"/>
      <w:r>
        <w:t>Delete Folder</w:t>
      </w:r>
      <w:bookmarkEnd w:id="998"/>
    </w:p>
    <w:tbl>
      <w:tblPr>
        <w:tblStyle w:val="LightList-Accent1"/>
        <w:tblW w:w="0" w:type="auto"/>
        <w:tblLook w:val="04A0" w:firstRow="1" w:lastRow="0" w:firstColumn="1" w:lastColumn="0" w:noHBand="0" w:noVBand="1"/>
        <w:tblPrChange w:id="999"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000">
          <w:tblGrid>
            <w:gridCol w:w="360"/>
            <w:gridCol w:w="360"/>
          </w:tblGrid>
        </w:tblGridChange>
      </w:tblGrid>
      <w:tr w:rsidR="0046636B" w14:paraId="3E418B79"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01" w:author="Konstantin Bondarchuk" w:date="2018-02-12T10:05:00Z">
              <w:tcPr>
                <w:tcW w:w="0" w:type="auto"/>
              </w:tcPr>
            </w:tcPrChange>
          </w:tcPr>
          <w:p w14:paraId="4836622B" w14:textId="77777777" w:rsidR="0046636B" w:rsidRDefault="0046636B"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002" w:author="Konstantin Bondarchuk" w:date="2018-02-12T10:05:00Z">
              <w:tcPr>
                <w:tcW w:w="6570" w:type="dxa"/>
              </w:tcPr>
            </w:tcPrChange>
          </w:tcPr>
          <w:p w14:paraId="4F1BD4BD" w14:textId="77777777" w:rsidR="0046636B" w:rsidRDefault="00BF2459" w:rsidP="00185C01">
            <w:pPr>
              <w:cnfStyle w:val="100000000000" w:firstRow="1" w:lastRow="0" w:firstColumn="0" w:lastColumn="0" w:oddVBand="0" w:evenVBand="0" w:oddHBand="0" w:evenHBand="0" w:firstRowFirstColumn="0" w:firstRowLastColumn="0" w:lastRowFirstColumn="0" w:lastRowLastColumn="0"/>
            </w:pPr>
            <w:r>
              <w:t>DeleteFolder</w:t>
            </w:r>
          </w:p>
        </w:tc>
      </w:tr>
      <w:tr w:rsidR="0046636B" w14:paraId="18B1BFD7"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03" w:author="Konstantin Bondarchuk" w:date="2018-02-12T10:05:00Z">
              <w:tcPr>
                <w:tcW w:w="0" w:type="auto"/>
              </w:tcPr>
            </w:tcPrChange>
          </w:tcPr>
          <w:p w14:paraId="2F07AC4C"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004" w:author="Konstantin Bondarchuk" w:date="2018-02-12T10:05:00Z">
              <w:tcPr>
                <w:tcW w:w="6570" w:type="dxa"/>
              </w:tcPr>
            </w:tcPrChange>
          </w:tcPr>
          <w:p w14:paraId="700D7B43"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Delete Folder</w:t>
            </w:r>
          </w:p>
        </w:tc>
      </w:tr>
      <w:tr w:rsidR="0046636B" w14:paraId="14D554E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05" w:author="Konstantin Bondarchuk" w:date="2018-02-12T10:05:00Z">
              <w:tcPr>
                <w:tcW w:w="0" w:type="auto"/>
              </w:tcPr>
            </w:tcPrChange>
          </w:tcPr>
          <w:p w14:paraId="3FE0C7ED" w14:textId="77777777" w:rsidR="0046636B" w:rsidRDefault="0046636B" w:rsidP="00185C01">
            <w:r>
              <w:t>Method type:</w:t>
            </w:r>
          </w:p>
        </w:tc>
        <w:tc>
          <w:tcPr>
            <w:tcW w:w="6570" w:type="dxa"/>
            <w:tcPrChange w:id="1006" w:author="Konstantin Bondarchuk" w:date="2018-02-12T10:05:00Z">
              <w:tcPr>
                <w:tcW w:w="6570" w:type="dxa"/>
              </w:tcPr>
            </w:tcPrChange>
          </w:tcPr>
          <w:p w14:paraId="49F56EBA" w14:textId="77777777" w:rsidR="0046636B" w:rsidRDefault="0046636B" w:rsidP="00185C01">
            <w:pPr>
              <w:cnfStyle w:val="000000000000" w:firstRow="0" w:lastRow="0" w:firstColumn="0" w:lastColumn="0" w:oddVBand="0" w:evenVBand="0" w:oddHBand="0" w:evenHBand="0" w:firstRowFirstColumn="0" w:firstRowLastColumn="0" w:lastRowFirstColumn="0" w:lastRowLastColumn="0"/>
            </w:pPr>
            <w:r>
              <w:t>Execute</w:t>
            </w:r>
          </w:p>
        </w:tc>
      </w:tr>
      <w:tr w:rsidR="0046636B" w14:paraId="233F73F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07" w:author="Konstantin Bondarchuk" w:date="2018-02-12T10:05:00Z">
              <w:tcPr>
                <w:tcW w:w="0" w:type="auto"/>
              </w:tcPr>
            </w:tcPrChange>
          </w:tcPr>
          <w:p w14:paraId="792D48C9"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008" w:author="Konstantin Bondarchuk" w:date="2018-02-12T10:05:00Z">
              <w:tcPr>
                <w:tcW w:w="6570" w:type="dxa"/>
              </w:tcPr>
            </w:tcPrChange>
          </w:tcPr>
          <w:p w14:paraId="2B287290"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Delete a folder in a list or library based on a folder name.</w:t>
            </w:r>
          </w:p>
        </w:tc>
      </w:tr>
      <w:tr w:rsidR="0046636B" w14:paraId="1540F7D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09" w:author="Konstantin Bondarchuk" w:date="2018-02-12T10:05:00Z">
              <w:tcPr>
                <w:tcW w:w="0" w:type="auto"/>
              </w:tcPr>
            </w:tcPrChange>
          </w:tcPr>
          <w:p w14:paraId="76BF5117" w14:textId="77777777" w:rsidR="0046636B" w:rsidRDefault="0046636B" w:rsidP="00185C01">
            <w:r>
              <w:t>Input properties:</w:t>
            </w:r>
          </w:p>
        </w:tc>
        <w:tc>
          <w:tcPr>
            <w:tcW w:w="6570" w:type="dxa"/>
            <w:tcPrChange w:id="1010" w:author="Konstantin Bondarchuk" w:date="2018-02-12T10:05:00Z">
              <w:tcPr>
                <w:tcW w:w="6570" w:type="dxa"/>
              </w:tcPr>
            </w:tcPrChange>
          </w:tcPr>
          <w:p w14:paraId="1FC61244" w14:textId="73DC3309" w:rsidR="0046636B"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46636B">
              <w:t xml:space="preserve"> *</w:t>
            </w:r>
          </w:p>
        </w:tc>
      </w:tr>
      <w:tr w:rsidR="0046636B" w14:paraId="1777E432"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11" w:author="Konstantin Bondarchuk" w:date="2018-02-12T10:05:00Z">
              <w:tcPr>
                <w:tcW w:w="0" w:type="auto"/>
              </w:tcPr>
            </w:tcPrChange>
          </w:tcPr>
          <w:p w14:paraId="37678D85"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012" w:author="Konstantin Bondarchuk" w:date="2018-02-12T10:05:00Z">
              <w:tcPr>
                <w:tcW w:w="6570" w:type="dxa"/>
              </w:tcPr>
            </w:tcPrChange>
          </w:tcPr>
          <w:p w14:paraId="7BC0ECF9" w14:textId="26FDE19F" w:rsidR="00125A90" w:rsidRDefault="0046636B" w:rsidP="00185C01">
            <w:pPr>
              <w:cnfStyle w:val="000000100000" w:firstRow="0" w:lastRow="0" w:firstColumn="0" w:lastColumn="0" w:oddVBand="0" w:evenVBand="0" w:oddHBand="1" w:evenHBand="0" w:firstRowFirstColumn="0" w:firstRowLastColumn="0" w:lastRowFirstColumn="0" w:lastRowLastColumn="0"/>
            </w:pPr>
            <w:r>
              <w:t>Folder *</w:t>
            </w:r>
          </w:p>
        </w:tc>
      </w:tr>
      <w:tr w:rsidR="00125A90" w14:paraId="29A6A414"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13" w:author="Konstantin Bondarchuk" w:date="2018-02-12T10:05:00Z">
              <w:tcPr>
                <w:tcW w:w="0" w:type="auto"/>
              </w:tcPr>
            </w:tcPrChange>
          </w:tcPr>
          <w:p w14:paraId="2EEBA13F" w14:textId="77777777" w:rsidR="00125A90" w:rsidRDefault="00125A90" w:rsidP="00185C01"/>
        </w:tc>
        <w:tc>
          <w:tcPr>
            <w:tcW w:w="6570" w:type="dxa"/>
            <w:tcPrChange w:id="1014" w:author="Konstantin Bondarchuk" w:date="2018-02-12T10:05:00Z">
              <w:tcPr>
                <w:tcW w:w="6570" w:type="dxa"/>
              </w:tcPr>
            </w:tcPrChange>
          </w:tcPr>
          <w:p w14:paraId="2095B0A6" w14:textId="24B47164" w:rsidR="00125A90" w:rsidRDefault="00125A90" w:rsidP="00185C01">
            <w:pPr>
              <w:cnfStyle w:val="000000000000" w:firstRow="0" w:lastRow="0" w:firstColumn="0" w:lastColumn="0" w:oddVBand="0" w:evenVBand="0" w:oddHBand="0" w:evenHBand="0" w:firstRowFirstColumn="0" w:firstRowLastColumn="0" w:lastRowFirstColumn="0" w:lastRowLastColumn="0"/>
            </w:pPr>
            <w:r>
              <w:t xml:space="preserve">Recursive * - Indicate if the folders should be deleted recursively. Meaning that if I have “/Folder1/2/file.docx” in my library and I pass “/Folder1/2/” to the Folder property and set this (recursive) to true, that the file.docx will be deleted. If I passed “/Folder1”. </w:t>
            </w:r>
          </w:p>
        </w:tc>
      </w:tr>
      <w:tr w:rsidR="0046636B" w14:paraId="6CC3850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15" w:author="Konstantin Bondarchuk" w:date="2018-02-12T10:05:00Z">
              <w:tcPr>
                <w:tcW w:w="0" w:type="auto"/>
              </w:tcPr>
            </w:tcPrChange>
          </w:tcPr>
          <w:p w14:paraId="279E817A"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016" w:author="Konstantin Bondarchuk" w:date="2018-02-12T10:05:00Z">
              <w:tcPr>
                <w:tcW w:w="6570" w:type="dxa"/>
              </w:tcPr>
            </w:tcPrChange>
          </w:tcPr>
          <w:p w14:paraId="25547E49"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None.</w:t>
            </w:r>
          </w:p>
        </w:tc>
      </w:tr>
    </w:tbl>
    <w:p w14:paraId="6A946791" w14:textId="77777777" w:rsidR="0046636B" w:rsidRPr="0046636B" w:rsidRDefault="0046636B"/>
    <w:p w14:paraId="5EE9F2B0" w14:textId="77777777" w:rsidR="00415679" w:rsidRDefault="00415679" w:rsidP="00661901">
      <w:pPr>
        <w:pStyle w:val="Heading3"/>
      </w:pPr>
      <w:bookmarkStart w:id="1017" w:name="_Toc510682540"/>
      <w:r>
        <w:t>Rename Folder</w:t>
      </w:r>
      <w:bookmarkEnd w:id="1017"/>
    </w:p>
    <w:tbl>
      <w:tblPr>
        <w:tblStyle w:val="LightList-Accent1"/>
        <w:tblW w:w="0" w:type="auto"/>
        <w:tblLook w:val="04A0" w:firstRow="1" w:lastRow="0" w:firstColumn="1" w:lastColumn="0" w:noHBand="0" w:noVBand="1"/>
        <w:tblPrChange w:id="1018"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019">
          <w:tblGrid>
            <w:gridCol w:w="360"/>
            <w:gridCol w:w="360"/>
          </w:tblGrid>
        </w:tblGridChange>
      </w:tblGrid>
      <w:tr w:rsidR="0046636B" w14:paraId="1C2C2656"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20" w:author="Konstantin Bondarchuk" w:date="2018-02-12T10:05:00Z">
              <w:tcPr>
                <w:tcW w:w="0" w:type="auto"/>
              </w:tcPr>
            </w:tcPrChange>
          </w:tcPr>
          <w:p w14:paraId="049578A9" w14:textId="77777777" w:rsidR="0046636B" w:rsidRDefault="0046636B"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021" w:author="Konstantin Bondarchuk" w:date="2018-02-12T10:05:00Z">
              <w:tcPr>
                <w:tcW w:w="6570" w:type="dxa"/>
              </w:tcPr>
            </w:tcPrChange>
          </w:tcPr>
          <w:p w14:paraId="4484BE3B" w14:textId="77777777" w:rsidR="0046636B" w:rsidRDefault="00BF2459" w:rsidP="00185C01">
            <w:pPr>
              <w:cnfStyle w:val="100000000000" w:firstRow="1" w:lastRow="0" w:firstColumn="0" w:lastColumn="0" w:oddVBand="0" w:evenVBand="0" w:oddHBand="0" w:evenHBand="0" w:firstRowFirstColumn="0" w:firstRowLastColumn="0" w:lastRowFirstColumn="0" w:lastRowLastColumn="0"/>
            </w:pPr>
            <w:r>
              <w:t>RenameFolder</w:t>
            </w:r>
          </w:p>
        </w:tc>
      </w:tr>
      <w:tr w:rsidR="0046636B" w14:paraId="7592096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22" w:author="Konstantin Bondarchuk" w:date="2018-02-12T10:05:00Z">
              <w:tcPr>
                <w:tcW w:w="0" w:type="auto"/>
              </w:tcPr>
            </w:tcPrChange>
          </w:tcPr>
          <w:p w14:paraId="46D44640"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023" w:author="Konstantin Bondarchuk" w:date="2018-02-12T10:05:00Z">
              <w:tcPr>
                <w:tcW w:w="6570" w:type="dxa"/>
              </w:tcPr>
            </w:tcPrChange>
          </w:tcPr>
          <w:p w14:paraId="23D1A4FF"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Rename Folder</w:t>
            </w:r>
          </w:p>
        </w:tc>
      </w:tr>
      <w:tr w:rsidR="0046636B" w14:paraId="06DF2489"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24" w:author="Konstantin Bondarchuk" w:date="2018-02-12T10:05:00Z">
              <w:tcPr>
                <w:tcW w:w="0" w:type="auto"/>
              </w:tcPr>
            </w:tcPrChange>
          </w:tcPr>
          <w:p w14:paraId="472F223F" w14:textId="77777777" w:rsidR="0046636B" w:rsidRDefault="0046636B" w:rsidP="00185C01">
            <w:r>
              <w:t>Method type:</w:t>
            </w:r>
          </w:p>
        </w:tc>
        <w:tc>
          <w:tcPr>
            <w:tcW w:w="6570" w:type="dxa"/>
            <w:tcPrChange w:id="1025" w:author="Konstantin Bondarchuk" w:date="2018-02-12T10:05:00Z">
              <w:tcPr>
                <w:tcW w:w="6570" w:type="dxa"/>
              </w:tcPr>
            </w:tcPrChange>
          </w:tcPr>
          <w:p w14:paraId="30402E73" w14:textId="77777777" w:rsidR="0046636B" w:rsidRDefault="0046636B" w:rsidP="00185C01">
            <w:pPr>
              <w:cnfStyle w:val="000000000000" w:firstRow="0" w:lastRow="0" w:firstColumn="0" w:lastColumn="0" w:oddVBand="0" w:evenVBand="0" w:oddHBand="0" w:evenHBand="0" w:firstRowFirstColumn="0" w:firstRowLastColumn="0" w:lastRowFirstColumn="0" w:lastRowLastColumn="0"/>
            </w:pPr>
            <w:r>
              <w:t>Execute</w:t>
            </w:r>
          </w:p>
        </w:tc>
      </w:tr>
      <w:tr w:rsidR="0046636B" w14:paraId="3F601250"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26" w:author="Konstantin Bondarchuk" w:date="2018-02-12T10:05:00Z">
              <w:tcPr>
                <w:tcW w:w="0" w:type="auto"/>
              </w:tcPr>
            </w:tcPrChange>
          </w:tcPr>
          <w:p w14:paraId="66C2BD2D"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027" w:author="Konstantin Bondarchuk" w:date="2018-02-12T10:05:00Z">
              <w:tcPr>
                <w:tcW w:w="6570" w:type="dxa"/>
              </w:tcPr>
            </w:tcPrChange>
          </w:tcPr>
          <w:p w14:paraId="6CB85543"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Rename a folder in a list or library based on a folder name.</w:t>
            </w:r>
          </w:p>
        </w:tc>
      </w:tr>
      <w:tr w:rsidR="0046636B" w14:paraId="7113281F"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28" w:author="Konstantin Bondarchuk" w:date="2018-02-12T10:05:00Z">
              <w:tcPr>
                <w:tcW w:w="0" w:type="auto"/>
              </w:tcPr>
            </w:tcPrChange>
          </w:tcPr>
          <w:p w14:paraId="0EADD049" w14:textId="77777777" w:rsidR="0046636B" w:rsidRDefault="0046636B" w:rsidP="00185C01">
            <w:r>
              <w:t>Input properties:</w:t>
            </w:r>
          </w:p>
        </w:tc>
        <w:tc>
          <w:tcPr>
            <w:tcW w:w="6570" w:type="dxa"/>
            <w:tcPrChange w:id="1029" w:author="Konstantin Bondarchuk" w:date="2018-02-12T10:05:00Z">
              <w:tcPr>
                <w:tcW w:w="6570" w:type="dxa"/>
              </w:tcPr>
            </w:tcPrChange>
          </w:tcPr>
          <w:p w14:paraId="5B216E6A" w14:textId="4681F88D" w:rsidR="0046636B"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46636B">
              <w:t xml:space="preserve"> *</w:t>
            </w:r>
          </w:p>
        </w:tc>
      </w:tr>
      <w:tr w:rsidR="0046636B" w14:paraId="30DD39B0"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30" w:author="Konstantin Bondarchuk" w:date="2018-02-12T10:05:00Z">
              <w:tcPr>
                <w:tcW w:w="0" w:type="auto"/>
              </w:tcPr>
            </w:tcPrChange>
          </w:tcPr>
          <w:p w14:paraId="6B8B4896"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031" w:author="Konstantin Bondarchuk" w:date="2018-02-12T10:05:00Z">
              <w:tcPr>
                <w:tcW w:w="6570" w:type="dxa"/>
              </w:tcPr>
            </w:tcPrChange>
          </w:tcPr>
          <w:p w14:paraId="4FE8DBF3" w14:textId="09E5B51D" w:rsidR="0046636B" w:rsidRDefault="0046636B" w:rsidP="00185C01">
            <w:pPr>
              <w:cnfStyle w:val="000000100000" w:firstRow="0" w:lastRow="0" w:firstColumn="0" w:lastColumn="0" w:oddVBand="0" w:evenVBand="0" w:oddHBand="1" w:evenHBand="0" w:firstRowFirstColumn="0" w:firstRowLastColumn="0" w:lastRowFirstColumn="0" w:lastRowLastColumn="0"/>
            </w:pPr>
            <w:r>
              <w:t>Folder *</w:t>
            </w:r>
            <w:r w:rsidR="00B01B02">
              <w:t xml:space="preserve"> - full path to the folder, example “/folder1/folder2/folder3/”</w:t>
            </w:r>
          </w:p>
        </w:tc>
      </w:tr>
      <w:tr w:rsidR="0046636B" w14:paraId="6BFE253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32" w:author="Konstantin Bondarchuk" w:date="2018-02-12T10:05:00Z">
              <w:tcPr>
                <w:tcW w:w="0" w:type="auto"/>
              </w:tcPr>
            </w:tcPrChange>
          </w:tcPr>
          <w:p w14:paraId="3C0CC1DF" w14:textId="77777777" w:rsidR="0046636B" w:rsidRDefault="0046636B" w:rsidP="00185C01"/>
        </w:tc>
        <w:tc>
          <w:tcPr>
            <w:tcW w:w="6570" w:type="dxa"/>
            <w:tcPrChange w:id="1033" w:author="Konstantin Bondarchuk" w:date="2018-02-12T10:05:00Z">
              <w:tcPr>
                <w:tcW w:w="6570" w:type="dxa"/>
              </w:tcPr>
            </w:tcPrChange>
          </w:tcPr>
          <w:p w14:paraId="0E8E4841" w14:textId="599B3820" w:rsidR="0046636B" w:rsidRDefault="00B01B02" w:rsidP="00185C01">
            <w:pPr>
              <w:cnfStyle w:val="000000000000" w:firstRow="0" w:lastRow="0" w:firstColumn="0" w:lastColumn="0" w:oddVBand="0" w:evenVBand="0" w:oddHBand="0" w:evenHBand="0" w:firstRowFirstColumn="0" w:firstRowLastColumn="0" w:lastRowFirstColumn="0" w:lastRowLastColumn="0"/>
            </w:pPr>
            <w:r>
              <w:t>Destination Folder</w:t>
            </w:r>
            <w:r w:rsidR="0046636B">
              <w:t xml:space="preserve"> *</w:t>
            </w:r>
            <w:r>
              <w:t xml:space="preserve"> - may not contain slashes. Example “Folder4” to make the above into “/folder1/folder2/Folder4/”</w:t>
            </w:r>
          </w:p>
        </w:tc>
      </w:tr>
      <w:tr w:rsidR="0046636B" w14:paraId="4202C397"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34" w:author="Konstantin Bondarchuk" w:date="2018-02-12T10:05:00Z">
              <w:tcPr>
                <w:tcW w:w="0" w:type="auto"/>
              </w:tcPr>
            </w:tcPrChange>
          </w:tcPr>
          <w:p w14:paraId="5255C8B7"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035" w:author="Konstantin Bondarchuk" w:date="2018-02-12T10:05:00Z">
              <w:tcPr>
                <w:tcW w:w="6570" w:type="dxa"/>
              </w:tcPr>
            </w:tcPrChange>
          </w:tcPr>
          <w:p w14:paraId="5D2F1DA8"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LinkToItem - unique URL to the specific item.</w:t>
            </w:r>
          </w:p>
        </w:tc>
      </w:tr>
    </w:tbl>
    <w:p w14:paraId="100F8875" w14:textId="77777777" w:rsidR="0046636B" w:rsidRPr="0046636B" w:rsidRDefault="0046636B"/>
    <w:p w14:paraId="3BF5A9C2" w14:textId="77777777" w:rsidR="00415679" w:rsidRDefault="00415679" w:rsidP="00661901">
      <w:pPr>
        <w:pStyle w:val="Heading3"/>
      </w:pPr>
      <w:bookmarkStart w:id="1036" w:name="_Toc510682541"/>
      <w:r>
        <w:t>Move Folder</w:t>
      </w:r>
      <w:bookmarkEnd w:id="1036"/>
    </w:p>
    <w:tbl>
      <w:tblPr>
        <w:tblStyle w:val="LightList-Accent1"/>
        <w:tblW w:w="0" w:type="auto"/>
        <w:tblLook w:val="04A0" w:firstRow="1" w:lastRow="0" w:firstColumn="1" w:lastColumn="0" w:noHBand="0" w:noVBand="1"/>
        <w:tblPrChange w:id="1037"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038">
          <w:tblGrid>
            <w:gridCol w:w="360"/>
            <w:gridCol w:w="360"/>
          </w:tblGrid>
        </w:tblGridChange>
      </w:tblGrid>
      <w:tr w:rsidR="0046636B" w14:paraId="517E0670"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39" w:author="Konstantin Bondarchuk" w:date="2018-02-12T10:05:00Z">
              <w:tcPr>
                <w:tcW w:w="0" w:type="auto"/>
              </w:tcPr>
            </w:tcPrChange>
          </w:tcPr>
          <w:p w14:paraId="2097E0B1" w14:textId="77777777" w:rsidR="0046636B" w:rsidRDefault="0046636B"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040" w:author="Konstantin Bondarchuk" w:date="2018-02-12T10:05:00Z">
              <w:tcPr>
                <w:tcW w:w="6570" w:type="dxa"/>
              </w:tcPr>
            </w:tcPrChange>
          </w:tcPr>
          <w:p w14:paraId="29C75674" w14:textId="77777777" w:rsidR="0046636B" w:rsidRDefault="00BF2459" w:rsidP="00185C01">
            <w:pPr>
              <w:cnfStyle w:val="100000000000" w:firstRow="1" w:lastRow="0" w:firstColumn="0" w:lastColumn="0" w:oddVBand="0" w:evenVBand="0" w:oddHBand="0" w:evenHBand="0" w:firstRowFirstColumn="0" w:firstRowLastColumn="0" w:lastRowFirstColumn="0" w:lastRowLastColumn="0"/>
            </w:pPr>
            <w:r>
              <w:t>MoveFolder</w:t>
            </w:r>
          </w:p>
        </w:tc>
      </w:tr>
      <w:tr w:rsidR="0046636B" w14:paraId="2E1D584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41" w:author="Konstantin Bondarchuk" w:date="2018-02-12T10:05:00Z">
              <w:tcPr>
                <w:tcW w:w="0" w:type="auto"/>
              </w:tcPr>
            </w:tcPrChange>
          </w:tcPr>
          <w:p w14:paraId="501DB99B"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042" w:author="Konstantin Bondarchuk" w:date="2018-02-12T10:05:00Z">
              <w:tcPr>
                <w:tcW w:w="6570" w:type="dxa"/>
              </w:tcPr>
            </w:tcPrChange>
          </w:tcPr>
          <w:p w14:paraId="53E154ED"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Move Folder</w:t>
            </w:r>
          </w:p>
        </w:tc>
      </w:tr>
      <w:tr w:rsidR="0046636B" w14:paraId="103FDC3E"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43" w:author="Konstantin Bondarchuk" w:date="2018-02-12T10:05:00Z">
              <w:tcPr>
                <w:tcW w:w="0" w:type="auto"/>
              </w:tcPr>
            </w:tcPrChange>
          </w:tcPr>
          <w:p w14:paraId="7B5C09B1" w14:textId="77777777" w:rsidR="0046636B" w:rsidRDefault="0046636B" w:rsidP="00185C01">
            <w:r>
              <w:t>Method type:</w:t>
            </w:r>
          </w:p>
        </w:tc>
        <w:tc>
          <w:tcPr>
            <w:tcW w:w="6570" w:type="dxa"/>
            <w:tcPrChange w:id="1044" w:author="Konstantin Bondarchuk" w:date="2018-02-12T10:05:00Z">
              <w:tcPr>
                <w:tcW w:w="6570" w:type="dxa"/>
              </w:tcPr>
            </w:tcPrChange>
          </w:tcPr>
          <w:p w14:paraId="54636550" w14:textId="77777777" w:rsidR="0046636B" w:rsidRDefault="0046636B" w:rsidP="00185C01">
            <w:pPr>
              <w:cnfStyle w:val="000000000000" w:firstRow="0" w:lastRow="0" w:firstColumn="0" w:lastColumn="0" w:oddVBand="0" w:evenVBand="0" w:oddHBand="0" w:evenHBand="0" w:firstRowFirstColumn="0" w:firstRowLastColumn="0" w:lastRowFirstColumn="0" w:lastRowLastColumn="0"/>
            </w:pPr>
            <w:r>
              <w:t>Execute</w:t>
            </w:r>
          </w:p>
        </w:tc>
      </w:tr>
      <w:tr w:rsidR="0046636B" w14:paraId="5C6B2DBA"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45" w:author="Konstantin Bondarchuk" w:date="2018-02-12T10:05:00Z">
              <w:tcPr>
                <w:tcW w:w="0" w:type="auto"/>
              </w:tcPr>
            </w:tcPrChange>
          </w:tcPr>
          <w:p w14:paraId="555BA3CA"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046" w:author="Konstantin Bondarchuk" w:date="2018-02-12T10:05:00Z">
              <w:tcPr>
                <w:tcW w:w="6570" w:type="dxa"/>
              </w:tcPr>
            </w:tcPrChange>
          </w:tcPr>
          <w:p w14:paraId="24494E07" w14:textId="3246BC59" w:rsidR="0046636B" w:rsidRDefault="0046636B">
            <w:pPr>
              <w:cnfStyle w:val="000000100000" w:firstRow="0" w:lastRow="0" w:firstColumn="0" w:lastColumn="0" w:oddVBand="0" w:evenVBand="0" w:oddHBand="1" w:evenHBand="0" w:firstRowFirstColumn="0" w:firstRowLastColumn="0" w:lastRowFirstColumn="0" w:lastRowLastColumn="0"/>
            </w:pPr>
            <w:r>
              <w:t>Move a folder from one list or library to another, based on a folder name.</w:t>
            </w:r>
            <w:r w:rsidR="00125A90">
              <w:t xml:space="preserve"> Method throws an exception if the destination folder already exists.</w:t>
            </w:r>
          </w:p>
        </w:tc>
      </w:tr>
      <w:tr w:rsidR="0046636B" w14:paraId="4E11D59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47" w:author="Konstantin Bondarchuk" w:date="2018-02-12T10:05:00Z">
              <w:tcPr>
                <w:tcW w:w="0" w:type="auto"/>
              </w:tcPr>
            </w:tcPrChange>
          </w:tcPr>
          <w:p w14:paraId="467F22A4" w14:textId="77777777" w:rsidR="0046636B" w:rsidRDefault="0046636B" w:rsidP="00185C01">
            <w:r>
              <w:lastRenderedPageBreak/>
              <w:t>Input properties:</w:t>
            </w:r>
          </w:p>
        </w:tc>
        <w:tc>
          <w:tcPr>
            <w:tcW w:w="6570" w:type="dxa"/>
            <w:tcPrChange w:id="1048" w:author="Konstantin Bondarchuk" w:date="2018-02-12T10:05:00Z">
              <w:tcPr>
                <w:tcW w:w="6570" w:type="dxa"/>
              </w:tcPr>
            </w:tcPrChange>
          </w:tcPr>
          <w:p w14:paraId="6065FFF3" w14:textId="32C5118C" w:rsidR="0046636B"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46636B">
              <w:t xml:space="preserve"> *</w:t>
            </w:r>
          </w:p>
        </w:tc>
      </w:tr>
      <w:tr w:rsidR="0046636B" w14:paraId="08CA13E9"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49" w:author="Konstantin Bondarchuk" w:date="2018-02-12T10:05:00Z">
              <w:tcPr>
                <w:tcW w:w="0" w:type="auto"/>
              </w:tcPr>
            </w:tcPrChange>
          </w:tcPr>
          <w:p w14:paraId="5C461F1A"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050" w:author="Konstantin Bondarchuk" w:date="2018-02-12T10:05:00Z">
              <w:tcPr>
                <w:tcW w:w="6570" w:type="dxa"/>
              </w:tcPr>
            </w:tcPrChange>
          </w:tcPr>
          <w:p w14:paraId="75A42D2B"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Folder *</w:t>
            </w:r>
          </w:p>
        </w:tc>
      </w:tr>
      <w:tr w:rsidR="0046636B" w14:paraId="0FBF10AC"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51" w:author="Konstantin Bondarchuk" w:date="2018-02-12T10:05:00Z">
              <w:tcPr>
                <w:tcW w:w="0" w:type="auto"/>
              </w:tcPr>
            </w:tcPrChange>
          </w:tcPr>
          <w:p w14:paraId="7DDAB103" w14:textId="77777777" w:rsidR="0046636B" w:rsidRDefault="0046636B" w:rsidP="00185C01"/>
        </w:tc>
        <w:tc>
          <w:tcPr>
            <w:tcW w:w="6570" w:type="dxa"/>
            <w:tcPrChange w:id="1052" w:author="Konstantin Bondarchuk" w:date="2018-02-12T10:05:00Z">
              <w:tcPr>
                <w:tcW w:w="6570" w:type="dxa"/>
              </w:tcPr>
            </w:tcPrChange>
          </w:tcPr>
          <w:p w14:paraId="74774498" w14:textId="0EEE5456" w:rsidR="0046636B" w:rsidRDefault="0046636B" w:rsidP="00185C01">
            <w:pPr>
              <w:cnfStyle w:val="000000000000" w:firstRow="0" w:lastRow="0" w:firstColumn="0" w:lastColumn="0" w:oddVBand="0" w:evenVBand="0" w:oddHBand="0" w:evenHBand="0" w:firstRowFirstColumn="0" w:firstRowLastColumn="0" w:lastRowFirstColumn="0" w:lastRowLastColumn="0"/>
            </w:pPr>
            <w:r>
              <w:t xml:space="preserve">Destination </w:t>
            </w:r>
            <w:r w:rsidR="002D0D20">
              <w:t>SiteURL</w:t>
            </w:r>
            <w:r>
              <w:t xml:space="preserve"> </w:t>
            </w:r>
            <w:r w:rsidR="00B01B02">
              <w:t>– can be left empty to indicate a move within the same list/library.</w:t>
            </w:r>
          </w:p>
        </w:tc>
      </w:tr>
      <w:tr w:rsidR="0046636B" w14:paraId="7F091EFA"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53" w:author="Konstantin Bondarchuk" w:date="2018-02-12T10:05:00Z">
              <w:tcPr>
                <w:tcW w:w="0" w:type="auto"/>
              </w:tcPr>
            </w:tcPrChange>
          </w:tcPr>
          <w:p w14:paraId="0F0116BD"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054" w:author="Konstantin Bondarchuk" w:date="2018-02-12T10:05:00Z">
              <w:tcPr>
                <w:tcW w:w="6570" w:type="dxa"/>
              </w:tcPr>
            </w:tcPrChange>
          </w:tcPr>
          <w:p w14:paraId="302E0124" w14:textId="6826159F" w:rsidR="0046636B" w:rsidRDefault="0046636B">
            <w:pPr>
              <w:cnfStyle w:val="000000100000" w:firstRow="0" w:lastRow="0" w:firstColumn="0" w:lastColumn="0" w:oddVBand="0" w:evenVBand="0" w:oddHBand="1" w:evenHBand="0" w:firstRowFirstColumn="0" w:firstRowLastColumn="0" w:lastRowFirstColumn="0" w:lastRowLastColumn="0"/>
            </w:pPr>
            <w:r>
              <w:t>Destination List/Library</w:t>
            </w:r>
            <w:r w:rsidR="00B01B02">
              <w:t xml:space="preserve"> – can be left empty to indicate a move within the same list/library.</w:t>
            </w:r>
          </w:p>
        </w:tc>
      </w:tr>
      <w:tr w:rsidR="0046636B" w14:paraId="4888B6C9"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55" w:author="Konstantin Bondarchuk" w:date="2018-02-12T10:05:00Z">
              <w:tcPr>
                <w:tcW w:w="0" w:type="auto"/>
              </w:tcPr>
            </w:tcPrChange>
          </w:tcPr>
          <w:p w14:paraId="35F675FA" w14:textId="77777777" w:rsidR="0046636B" w:rsidRDefault="0046636B" w:rsidP="00185C01"/>
        </w:tc>
        <w:tc>
          <w:tcPr>
            <w:tcW w:w="6570" w:type="dxa"/>
            <w:tcPrChange w:id="1056" w:author="Konstantin Bondarchuk" w:date="2018-02-12T10:05:00Z">
              <w:tcPr>
                <w:tcW w:w="6570" w:type="dxa"/>
              </w:tcPr>
            </w:tcPrChange>
          </w:tcPr>
          <w:p w14:paraId="338F45D2" w14:textId="77777777" w:rsidR="0046636B" w:rsidRDefault="0046636B" w:rsidP="00185C01">
            <w:pPr>
              <w:cnfStyle w:val="000000000000" w:firstRow="0" w:lastRow="0" w:firstColumn="0" w:lastColumn="0" w:oddVBand="0" w:evenVBand="0" w:oddHBand="0" w:evenHBand="0" w:firstRowFirstColumn="0" w:firstRowLastColumn="0" w:lastRowFirstColumn="0" w:lastRowLastColumn="0"/>
            </w:pPr>
            <w:r>
              <w:t>Destination Folder</w:t>
            </w:r>
          </w:p>
        </w:tc>
      </w:tr>
      <w:tr w:rsidR="0046636B" w14:paraId="0B39787D"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57" w:author="Konstantin Bondarchuk" w:date="2018-02-12T10:05:00Z">
              <w:tcPr>
                <w:tcW w:w="0" w:type="auto"/>
              </w:tcPr>
            </w:tcPrChange>
          </w:tcPr>
          <w:p w14:paraId="5EC22802" w14:textId="77777777" w:rsidR="0046636B" w:rsidRDefault="0046636B"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058" w:author="Konstantin Bondarchuk" w:date="2018-02-12T10:05:00Z">
              <w:tcPr>
                <w:tcW w:w="6570" w:type="dxa"/>
              </w:tcPr>
            </w:tcPrChange>
          </w:tcPr>
          <w:p w14:paraId="1EC8319F" w14:textId="77777777" w:rsidR="0046636B" w:rsidRDefault="0046636B" w:rsidP="00185C01">
            <w:pPr>
              <w:cnfStyle w:val="000000100000" w:firstRow="0" w:lastRow="0" w:firstColumn="0" w:lastColumn="0" w:oddVBand="0" w:evenVBand="0" w:oddHBand="1" w:evenHBand="0" w:firstRowFirstColumn="0" w:firstRowLastColumn="0" w:lastRowFirstColumn="0" w:lastRowLastColumn="0"/>
            </w:pPr>
            <w:r>
              <w:t>LinkToItem - unique URL to the specific item.</w:t>
            </w:r>
          </w:p>
        </w:tc>
      </w:tr>
    </w:tbl>
    <w:p w14:paraId="3CFB66B9" w14:textId="77777777" w:rsidR="0046636B" w:rsidRPr="0046636B" w:rsidRDefault="0046636B"/>
    <w:p w14:paraId="3E9AFCFE" w14:textId="3FA803EA" w:rsidR="005A7A0B" w:rsidRDefault="005A7A0B" w:rsidP="005A7A0B">
      <w:pPr>
        <w:pStyle w:val="Heading2"/>
      </w:pPr>
      <w:bookmarkStart w:id="1059" w:name="_Toc510682542"/>
      <w:r>
        <w:t>Document set functionality</w:t>
      </w:r>
      <w:bookmarkEnd w:id="1059"/>
    </w:p>
    <w:p w14:paraId="2BAAED8B" w14:textId="1C2B8209" w:rsidR="0002690D" w:rsidRDefault="0002690D" w:rsidP="00661901">
      <w:r>
        <w:t>Document set functionality should be very similar to folders, as technically the underlying constructs are the same (a document set is technically a folder).</w:t>
      </w:r>
    </w:p>
    <w:p w14:paraId="4C2853C8" w14:textId="769B96C6" w:rsidR="00C179FC" w:rsidRPr="009B1D64" w:rsidRDefault="00C179FC" w:rsidP="00661901">
      <w:r>
        <w:t>The methods are only added if a list of library has document sets enabled.</w:t>
      </w:r>
    </w:p>
    <w:p w14:paraId="20F56E84" w14:textId="77777777" w:rsidR="005A7A0B" w:rsidRDefault="005A7A0B" w:rsidP="00661901">
      <w:pPr>
        <w:pStyle w:val="Heading3"/>
      </w:pPr>
      <w:bookmarkStart w:id="1060" w:name="_Toc510682543"/>
      <w:r>
        <w:t>Create Document Set</w:t>
      </w:r>
      <w:bookmarkEnd w:id="1060"/>
    </w:p>
    <w:tbl>
      <w:tblPr>
        <w:tblStyle w:val="LightList-Accent1"/>
        <w:tblW w:w="0" w:type="auto"/>
        <w:tblLook w:val="04A0" w:firstRow="1" w:lastRow="0" w:firstColumn="1" w:lastColumn="0" w:noHBand="0" w:noVBand="1"/>
        <w:tblPrChange w:id="1061"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062">
          <w:tblGrid>
            <w:gridCol w:w="360"/>
            <w:gridCol w:w="360"/>
          </w:tblGrid>
        </w:tblGridChange>
      </w:tblGrid>
      <w:tr w:rsidR="00792C34" w14:paraId="3ACC7B5B"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63" w:author="Konstantin Bondarchuk" w:date="2018-02-12T10:05:00Z">
              <w:tcPr>
                <w:tcW w:w="0" w:type="auto"/>
              </w:tcPr>
            </w:tcPrChange>
          </w:tcPr>
          <w:p w14:paraId="4AE1922C" w14:textId="77777777" w:rsidR="00792C34" w:rsidRDefault="00792C34"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064" w:author="Konstantin Bondarchuk" w:date="2018-02-12T10:05:00Z">
              <w:tcPr>
                <w:tcW w:w="6570" w:type="dxa"/>
              </w:tcPr>
            </w:tcPrChange>
          </w:tcPr>
          <w:p w14:paraId="0AC0B61C" w14:textId="77777777" w:rsidR="00792C34" w:rsidRDefault="00792C34" w:rsidP="00185C01">
            <w:pPr>
              <w:cnfStyle w:val="100000000000" w:firstRow="1" w:lastRow="0" w:firstColumn="0" w:lastColumn="0" w:oddVBand="0" w:evenVBand="0" w:oddHBand="0" w:evenHBand="0" w:firstRowFirstColumn="0" w:firstRowLastColumn="0" w:lastRowFirstColumn="0" w:lastRowLastColumn="0"/>
            </w:pPr>
            <w:r>
              <w:t>CreateDocumentSet</w:t>
            </w:r>
          </w:p>
        </w:tc>
      </w:tr>
      <w:tr w:rsidR="00792C34" w14:paraId="08A10F0C"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65" w:author="Konstantin Bondarchuk" w:date="2018-02-12T10:05:00Z">
              <w:tcPr>
                <w:tcW w:w="0" w:type="auto"/>
              </w:tcPr>
            </w:tcPrChange>
          </w:tcPr>
          <w:p w14:paraId="4D58A2BB" w14:textId="77777777" w:rsidR="00792C34" w:rsidRDefault="00792C34"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066" w:author="Konstantin Bondarchuk" w:date="2018-02-12T10:05:00Z">
              <w:tcPr>
                <w:tcW w:w="6570" w:type="dxa"/>
              </w:tcPr>
            </w:tcPrChange>
          </w:tcPr>
          <w:p w14:paraId="5B8195E5" w14:textId="77777777" w:rsidR="00792C34" w:rsidRDefault="00792C34" w:rsidP="00185C01">
            <w:pPr>
              <w:cnfStyle w:val="000000100000" w:firstRow="0" w:lastRow="0" w:firstColumn="0" w:lastColumn="0" w:oddVBand="0" w:evenVBand="0" w:oddHBand="1" w:evenHBand="0" w:firstRowFirstColumn="0" w:firstRowLastColumn="0" w:lastRowFirstColumn="0" w:lastRowLastColumn="0"/>
            </w:pPr>
            <w:r>
              <w:t>Create Document Set</w:t>
            </w:r>
          </w:p>
        </w:tc>
      </w:tr>
      <w:tr w:rsidR="00792C34" w14:paraId="4741FA8F"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67" w:author="Konstantin Bondarchuk" w:date="2018-02-12T10:05:00Z">
              <w:tcPr>
                <w:tcW w:w="0" w:type="auto"/>
              </w:tcPr>
            </w:tcPrChange>
          </w:tcPr>
          <w:p w14:paraId="01D70662" w14:textId="77777777" w:rsidR="00792C34" w:rsidRDefault="00792C34" w:rsidP="00185C01">
            <w:r>
              <w:t>Method type:</w:t>
            </w:r>
          </w:p>
        </w:tc>
        <w:tc>
          <w:tcPr>
            <w:tcW w:w="6570" w:type="dxa"/>
            <w:tcPrChange w:id="1068" w:author="Konstantin Bondarchuk" w:date="2018-02-12T10:05:00Z">
              <w:tcPr>
                <w:tcW w:w="6570" w:type="dxa"/>
              </w:tcPr>
            </w:tcPrChange>
          </w:tcPr>
          <w:p w14:paraId="257F028D" w14:textId="77777777" w:rsidR="00792C34" w:rsidRDefault="00792C34" w:rsidP="00185C01">
            <w:pPr>
              <w:cnfStyle w:val="000000000000" w:firstRow="0" w:lastRow="0" w:firstColumn="0" w:lastColumn="0" w:oddVBand="0" w:evenVBand="0" w:oddHBand="0" w:evenHBand="0" w:firstRowFirstColumn="0" w:firstRowLastColumn="0" w:lastRowFirstColumn="0" w:lastRowLastColumn="0"/>
            </w:pPr>
            <w:r>
              <w:t>Create</w:t>
            </w:r>
          </w:p>
        </w:tc>
      </w:tr>
      <w:tr w:rsidR="00792C34" w14:paraId="5BA6C1EB"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69" w:author="Konstantin Bondarchuk" w:date="2018-02-12T10:05:00Z">
              <w:tcPr>
                <w:tcW w:w="0" w:type="auto"/>
              </w:tcPr>
            </w:tcPrChange>
          </w:tcPr>
          <w:p w14:paraId="16B26C26" w14:textId="77777777" w:rsidR="00792C34" w:rsidRDefault="00792C34"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070" w:author="Konstantin Bondarchuk" w:date="2018-02-12T10:05:00Z">
              <w:tcPr>
                <w:tcW w:w="6570" w:type="dxa"/>
              </w:tcPr>
            </w:tcPrChange>
          </w:tcPr>
          <w:p w14:paraId="0367AA84" w14:textId="77777777" w:rsidR="00792C34" w:rsidRDefault="00792C34" w:rsidP="00185C01">
            <w:pPr>
              <w:cnfStyle w:val="000000100000" w:firstRow="0" w:lastRow="0" w:firstColumn="0" w:lastColumn="0" w:oddVBand="0" w:evenVBand="0" w:oddHBand="1" w:evenHBand="0" w:firstRowFirstColumn="0" w:firstRowLastColumn="0" w:lastRowFirstColumn="0" w:lastRowLastColumn="0"/>
            </w:pPr>
            <w:r>
              <w:t xml:space="preserve">Create document set </w:t>
            </w:r>
          </w:p>
        </w:tc>
      </w:tr>
      <w:tr w:rsidR="00792C34" w14:paraId="0FF34DA6"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71" w:author="Konstantin Bondarchuk" w:date="2018-02-12T10:05:00Z">
              <w:tcPr>
                <w:tcW w:w="0" w:type="auto"/>
              </w:tcPr>
            </w:tcPrChange>
          </w:tcPr>
          <w:p w14:paraId="546509BF" w14:textId="77777777" w:rsidR="00792C34" w:rsidRDefault="00792C34" w:rsidP="00185C01">
            <w:r>
              <w:t>Input properties:</w:t>
            </w:r>
          </w:p>
        </w:tc>
        <w:tc>
          <w:tcPr>
            <w:tcW w:w="6570" w:type="dxa"/>
            <w:tcPrChange w:id="1072" w:author="Konstantin Bondarchuk" w:date="2018-02-12T10:05:00Z">
              <w:tcPr>
                <w:tcW w:w="6570" w:type="dxa"/>
              </w:tcPr>
            </w:tcPrChange>
          </w:tcPr>
          <w:p w14:paraId="33C9695A" w14:textId="06C509E4" w:rsidR="00792C34"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792C34">
              <w:t xml:space="preserve"> *</w:t>
            </w:r>
          </w:p>
        </w:tc>
      </w:tr>
      <w:tr w:rsidR="00792C34" w14:paraId="46517C96"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73" w:author="Konstantin Bondarchuk" w:date="2018-02-12T10:05:00Z">
              <w:tcPr>
                <w:tcW w:w="0" w:type="auto"/>
              </w:tcPr>
            </w:tcPrChange>
          </w:tcPr>
          <w:p w14:paraId="41BEF5C4" w14:textId="77777777" w:rsidR="00792C34" w:rsidRDefault="00792C34"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074" w:author="Konstantin Bondarchuk" w:date="2018-02-12T10:05:00Z">
              <w:tcPr>
                <w:tcW w:w="6570" w:type="dxa"/>
              </w:tcPr>
            </w:tcPrChange>
          </w:tcPr>
          <w:p w14:paraId="22BD2FAD" w14:textId="77777777" w:rsidR="00792C34" w:rsidRDefault="00770C07" w:rsidP="00185C01">
            <w:pPr>
              <w:cnfStyle w:val="000000100000" w:firstRow="0" w:lastRow="0" w:firstColumn="0" w:lastColumn="0" w:oddVBand="0" w:evenVBand="0" w:oddHBand="1" w:evenHBand="0" w:firstRowFirstColumn="0" w:firstRowLastColumn="0" w:lastRowFirstColumn="0" w:lastRowLastColumn="0"/>
            </w:pPr>
            <w:r>
              <w:t>** Dynamic **</w:t>
            </w:r>
          </w:p>
        </w:tc>
      </w:tr>
      <w:tr w:rsidR="00792C34" w14:paraId="355011D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75" w:author="Konstantin Bondarchuk" w:date="2018-02-12T10:05:00Z">
              <w:tcPr>
                <w:tcW w:w="0" w:type="auto"/>
              </w:tcPr>
            </w:tcPrChange>
          </w:tcPr>
          <w:p w14:paraId="2F14394A" w14:textId="77777777" w:rsidR="00792C34" w:rsidRDefault="00792C34" w:rsidP="00185C01">
            <w:r>
              <w:t>Output properties:</w:t>
            </w:r>
          </w:p>
        </w:tc>
        <w:tc>
          <w:tcPr>
            <w:tcW w:w="6570" w:type="dxa"/>
            <w:tcPrChange w:id="1076" w:author="Konstantin Bondarchuk" w:date="2018-02-12T10:05:00Z">
              <w:tcPr>
                <w:tcW w:w="6570" w:type="dxa"/>
              </w:tcPr>
            </w:tcPrChange>
          </w:tcPr>
          <w:p w14:paraId="411CA2DE" w14:textId="77777777" w:rsidR="00792C34" w:rsidRDefault="00553882" w:rsidP="00185C01">
            <w:pPr>
              <w:cnfStyle w:val="000000000000" w:firstRow="0" w:lastRow="0" w:firstColumn="0" w:lastColumn="0" w:oddVBand="0" w:evenVBand="0" w:oddHBand="0" w:evenHBand="0" w:firstRowFirstColumn="0" w:firstRowLastColumn="0" w:lastRowFirstColumn="0" w:lastRowLastColumn="0"/>
            </w:pPr>
            <w:r>
              <w:t>Id</w:t>
            </w:r>
          </w:p>
        </w:tc>
      </w:tr>
    </w:tbl>
    <w:p w14:paraId="23B353C9" w14:textId="77777777" w:rsidR="00792C34" w:rsidRPr="00792C34" w:rsidRDefault="00792C34"/>
    <w:p w14:paraId="47B72574" w14:textId="77777777" w:rsidR="005A7A0B" w:rsidRDefault="005A7A0B" w:rsidP="00661901">
      <w:pPr>
        <w:pStyle w:val="Heading3"/>
      </w:pPr>
      <w:bookmarkStart w:id="1077" w:name="_Toc510682544"/>
      <w:r>
        <w:t>Delete Document Set</w:t>
      </w:r>
      <w:bookmarkEnd w:id="1077"/>
    </w:p>
    <w:tbl>
      <w:tblPr>
        <w:tblStyle w:val="LightList-Accent1"/>
        <w:tblW w:w="0" w:type="auto"/>
        <w:tblLook w:val="04A0" w:firstRow="1" w:lastRow="0" w:firstColumn="1" w:lastColumn="0" w:noHBand="0" w:noVBand="1"/>
        <w:tblPrChange w:id="1078"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079">
          <w:tblGrid>
            <w:gridCol w:w="360"/>
            <w:gridCol w:w="360"/>
          </w:tblGrid>
        </w:tblGridChange>
      </w:tblGrid>
      <w:tr w:rsidR="00A516E1" w14:paraId="456593B7"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80" w:author="Konstantin Bondarchuk" w:date="2018-02-12T10:05:00Z">
              <w:tcPr>
                <w:tcW w:w="0" w:type="auto"/>
              </w:tcPr>
            </w:tcPrChange>
          </w:tcPr>
          <w:p w14:paraId="20D41F7E" w14:textId="77777777" w:rsidR="00A516E1" w:rsidRDefault="00A516E1"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081" w:author="Konstantin Bondarchuk" w:date="2018-02-12T10:05:00Z">
              <w:tcPr>
                <w:tcW w:w="6570" w:type="dxa"/>
              </w:tcPr>
            </w:tcPrChange>
          </w:tcPr>
          <w:p w14:paraId="67ECB031" w14:textId="03CCB779" w:rsidR="00A516E1" w:rsidRDefault="00A516E1" w:rsidP="00185C01">
            <w:pPr>
              <w:cnfStyle w:val="100000000000" w:firstRow="1" w:lastRow="0" w:firstColumn="0" w:lastColumn="0" w:oddVBand="0" w:evenVBand="0" w:oddHBand="0" w:evenHBand="0" w:firstRowFirstColumn="0" w:firstRowLastColumn="0" w:lastRowFirstColumn="0" w:lastRowLastColumn="0"/>
            </w:pPr>
            <w:r>
              <w:t>DeleteDocumentSet</w:t>
            </w:r>
            <w:r w:rsidR="005456B7">
              <w:t>ById</w:t>
            </w:r>
          </w:p>
        </w:tc>
      </w:tr>
      <w:tr w:rsidR="00A516E1" w14:paraId="0EB91C74"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82" w:author="Konstantin Bondarchuk" w:date="2018-02-12T10:05:00Z">
              <w:tcPr>
                <w:tcW w:w="0" w:type="auto"/>
              </w:tcPr>
            </w:tcPrChange>
          </w:tcPr>
          <w:p w14:paraId="2D79B1F3" w14:textId="77777777" w:rsidR="00A516E1" w:rsidRDefault="00A516E1"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083" w:author="Konstantin Bondarchuk" w:date="2018-02-12T10:05:00Z">
              <w:tcPr>
                <w:tcW w:w="6570" w:type="dxa"/>
              </w:tcPr>
            </w:tcPrChange>
          </w:tcPr>
          <w:p w14:paraId="42D85D14" w14:textId="3E667FFD" w:rsidR="00A516E1" w:rsidRDefault="00A516E1" w:rsidP="00185C01">
            <w:pPr>
              <w:cnfStyle w:val="000000100000" w:firstRow="0" w:lastRow="0" w:firstColumn="0" w:lastColumn="0" w:oddVBand="0" w:evenVBand="0" w:oddHBand="1" w:evenHBand="0" w:firstRowFirstColumn="0" w:firstRowLastColumn="0" w:lastRowFirstColumn="0" w:lastRowLastColumn="0"/>
            </w:pPr>
            <w:r>
              <w:t>Delete Document Set</w:t>
            </w:r>
            <w:r w:rsidR="005456B7">
              <w:t xml:space="preserve"> By Id</w:t>
            </w:r>
          </w:p>
        </w:tc>
      </w:tr>
      <w:tr w:rsidR="00A516E1" w14:paraId="67BCFAA1"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84" w:author="Konstantin Bondarchuk" w:date="2018-02-12T10:05:00Z">
              <w:tcPr>
                <w:tcW w:w="0" w:type="auto"/>
              </w:tcPr>
            </w:tcPrChange>
          </w:tcPr>
          <w:p w14:paraId="419DCE54" w14:textId="77777777" w:rsidR="00A516E1" w:rsidRDefault="00A516E1" w:rsidP="00185C01">
            <w:r>
              <w:t>Method type:</w:t>
            </w:r>
          </w:p>
        </w:tc>
        <w:tc>
          <w:tcPr>
            <w:tcW w:w="6570" w:type="dxa"/>
            <w:tcPrChange w:id="1085" w:author="Konstantin Bondarchuk" w:date="2018-02-12T10:05:00Z">
              <w:tcPr>
                <w:tcW w:w="6570" w:type="dxa"/>
              </w:tcPr>
            </w:tcPrChange>
          </w:tcPr>
          <w:p w14:paraId="3AE07561" w14:textId="77777777" w:rsidR="00A516E1" w:rsidRDefault="00A516E1" w:rsidP="00185C01">
            <w:pPr>
              <w:cnfStyle w:val="000000000000" w:firstRow="0" w:lastRow="0" w:firstColumn="0" w:lastColumn="0" w:oddVBand="0" w:evenVBand="0" w:oddHBand="0" w:evenHBand="0" w:firstRowFirstColumn="0" w:firstRowLastColumn="0" w:lastRowFirstColumn="0" w:lastRowLastColumn="0"/>
            </w:pPr>
            <w:r>
              <w:t>Delete</w:t>
            </w:r>
          </w:p>
        </w:tc>
      </w:tr>
      <w:tr w:rsidR="00A516E1" w14:paraId="00001C15"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86" w:author="Konstantin Bondarchuk" w:date="2018-02-12T10:05:00Z">
              <w:tcPr>
                <w:tcW w:w="0" w:type="auto"/>
              </w:tcPr>
            </w:tcPrChange>
          </w:tcPr>
          <w:p w14:paraId="216D0C8D" w14:textId="77777777" w:rsidR="00A516E1" w:rsidRDefault="00A516E1"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087" w:author="Konstantin Bondarchuk" w:date="2018-02-12T10:05:00Z">
              <w:tcPr>
                <w:tcW w:w="6570" w:type="dxa"/>
              </w:tcPr>
            </w:tcPrChange>
          </w:tcPr>
          <w:p w14:paraId="4DFD988D" w14:textId="77777777" w:rsidR="00A516E1" w:rsidRDefault="00A516E1" w:rsidP="00185C01">
            <w:pPr>
              <w:cnfStyle w:val="000000100000" w:firstRow="0" w:lastRow="0" w:firstColumn="0" w:lastColumn="0" w:oddVBand="0" w:evenVBand="0" w:oddHBand="1" w:evenHBand="0" w:firstRowFirstColumn="0" w:firstRowLastColumn="0" w:lastRowFirstColumn="0" w:lastRowLastColumn="0"/>
            </w:pPr>
            <w:r>
              <w:t xml:space="preserve">Delete document set </w:t>
            </w:r>
          </w:p>
        </w:tc>
      </w:tr>
      <w:tr w:rsidR="00A516E1" w14:paraId="11648CEE"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88" w:author="Konstantin Bondarchuk" w:date="2018-02-12T10:05:00Z">
              <w:tcPr>
                <w:tcW w:w="0" w:type="auto"/>
              </w:tcPr>
            </w:tcPrChange>
          </w:tcPr>
          <w:p w14:paraId="6AE3770F" w14:textId="77777777" w:rsidR="00A516E1" w:rsidRDefault="00A516E1" w:rsidP="00185C01">
            <w:r>
              <w:t>Input properties:</w:t>
            </w:r>
          </w:p>
        </w:tc>
        <w:tc>
          <w:tcPr>
            <w:tcW w:w="6570" w:type="dxa"/>
            <w:tcPrChange w:id="1089" w:author="Konstantin Bondarchuk" w:date="2018-02-12T10:05:00Z">
              <w:tcPr>
                <w:tcW w:w="6570" w:type="dxa"/>
              </w:tcPr>
            </w:tcPrChange>
          </w:tcPr>
          <w:p w14:paraId="071E01A0" w14:textId="50191EA8" w:rsidR="00A516E1"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A516E1">
              <w:t xml:space="preserve"> *</w:t>
            </w:r>
          </w:p>
        </w:tc>
      </w:tr>
      <w:tr w:rsidR="00A516E1" w14:paraId="30820E4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90" w:author="Konstantin Bondarchuk" w:date="2018-02-12T10:05:00Z">
              <w:tcPr>
                <w:tcW w:w="0" w:type="auto"/>
              </w:tcPr>
            </w:tcPrChange>
          </w:tcPr>
          <w:p w14:paraId="18F5AEB3" w14:textId="77777777" w:rsidR="00A516E1" w:rsidRDefault="00A516E1"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091" w:author="Konstantin Bondarchuk" w:date="2018-02-12T10:05:00Z">
              <w:tcPr>
                <w:tcW w:w="6570" w:type="dxa"/>
              </w:tcPr>
            </w:tcPrChange>
          </w:tcPr>
          <w:p w14:paraId="37C7246B" w14:textId="77777777" w:rsidR="00A516E1" w:rsidRDefault="00553882" w:rsidP="00185C01">
            <w:pPr>
              <w:cnfStyle w:val="000000100000" w:firstRow="0" w:lastRow="0" w:firstColumn="0" w:lastColumn="0" w:oddVBand="0" w:evenVBand="0" w:oddHBand="1" w:evenHBand="0" w:firstRowFirstColumn="0" w:firstRowLastColumn="0" w:lastRowFirstColumn="0" w:lastRowLastColumn="0"/>
            </w:pPr>
            <w:r>
              <w:t>Id *</w:t>
            </w:r>
          </w:p>
        </w:tc>
      </w:tr>
      <w:tr w:rsidR="00A516E1" w14:paraId="0D2A105B"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092" w:author="Konstantin Bondarchuk" w:date="2018-02-12T10:05:00Z">
              <w:tcPr>
                <w:tcW w:w="0" w:type="auto"/>
              </w:tcPr>
            </w:tcPrChange>
          </w:tcPr>
          <w:p w14:paraId="0AAEFE97" w14:textId="77777777" w:rsidR="00A516E1" w:rsidRDefault="00A516E1" w:rsidP="00185C01">
            <w:r>
              <w:t>Output properties:</w:t>
            </w:r>
          </w:p>
        </w:tc>
        <w:tc>
          <w:tcPr>
            <w:tcW w:w="6570" w:type="dxa"/>
            <w:tcPrChange w:id="1093" w:author="Konstantin Bondarchuk" w:date="2018-02-12T10:05:00Z">
              <w:tcPr>
                <w:tcW w:w="6570" w:type="dxa"/>
              </w:tcPr>
            </w:tcPrChange>
          </w:tcPr>
          <w:p w14:paraId="6CE1F4DD" w14:textId="77777777" w:rsidR="00A516E1" w:rsidRDefault="00553882" w:rsidP="00185C01">
            <w:pPr>
              <w:cnfStyle w:val="000000000000" w:firstRow="0" w:lastRow="0" w:firstColumn="0" w:lastColumn="0" w:oddVBand="0" w:evenVBand="0" w:oddHBand="0" w:evenHBand="0" w:firstRowFirstColumn="0" w:firstRowLastColumn="0" w:lastRowFirstColumn="0" w:lastRowLastColumn="0"/>
            </w:pPr>
            <w:r>
              <w:t>None.</w:t>
            </w:r>
          </w:p>
        </w:tc>
      </w:tr>
    </w:tbl>
    <w:p w14:paraId="1F4409D4" w14:textId="77777777" w:rsidR="00A516E1" w:rsidRPr="00A516E1" w:rsidRDefault="00A516E1"/>
    <w:p w14:paraId="30279B4E" w14:textId="6EBA0106" w:rsidR="005A7A0B" w:rsidRDefault="0002690D" w:rsidP="00661901">
      <w:pPr>
        <w:pStyle w:val="Heading3"/>
      </w:pPr>
      <w:bookmarkStart w:id="1094" w:name="_Toc510682545"/>
      <w:r>
        <w:t>Update Document SET</w:t>
      </w:r>
      <w:bookmarkEnd w:id="1094"/>
    </w:p>
    <w:tbl>
      <w:tblPr>
        <w:tblStyle w:val="LightList-Accent1"/>
        <w:tblW w:w="0" w:type="auto"/>
        <w:tblLook w:val="04A0" w:firstRow="1" w:lastRow="0" w:firstColumn="1" w:lastColumn="0" w:noHBand="0" w:noVBand="1"/>
        <w:tblPrChange w:id="1095"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096">
          <w:tblGrid>
            <w:gridCol w:w="360"/>
            <w:gridCol w:w="360"/>
          </w:tblGrid>
        </w:tblGridChange>
      </w:tblGrid>
      <w:tr w:rsidR="00770C07" w14:paraId="648B2FE2" w14:textId="77777777" w:rsidTr="61106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97" w:author="Konstantin Bondarchuk" w:date="2018-02-12T10:05:00Z">
              <w:tcPr>
                <w:tcW w:w="0" w:type="auto"/>
              </w:tcPr>
            </w:tcPrChange>
          </w:tcPr>
          <w:p w14:paraId="723D7D96" w14:textId="77777777" w:rsidR="00770C07" w:rsidRDefault="00770C07"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098" w:author="Konstantin Bondarchuk" w:date="2018-02-12T10:05:00Z">
              <w:tcPr>
                <w:tcW w:w="6570" w:type="dxa"/>
              </w:tcPr>
            </w:tcPrChange>
          </w:tcPr>
          <w:p w14:paraId="430632B9" w14:textId="7790A6AE" w:rsidR="00770C07" w:rsidRDefault="00770C07" w:rsidP="00185C01">
            <w:pPr>
              <w:cnfStyle w:val="100000000000" w:firstRow="1" w:lastRow="0" w:firstColumn="0" w:lastColumn="0" w:oddVBand="0" w:evenVBand="0" w:oddHBand="0" w:evenHBand="0" w:firstRowFirstColumn="0" w:firstRowLastColumn="0" w:lastRowFirstColumn="0" w:lastRowLastColumn="0"/>
            </w:pPr>
            <w:r>
              <w:t>UpdateDocumentSet</w:t>
            </w:r>
            <w:r w:rsidR="005456B7">
              <w:t>ById</w:t>
            </w:r>
          </w:p>
        </w:tc>
      </w:tr>
      <w:tr w:rsidR="00770C07" w14:paraId="44E7FBE6"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099" w:author="Konstantin Bondarchuk" w:date="2018-02-12T10:05:00Z">
              <w:tcPr>
                <w:tcW w:w="0" w:type="auto"/>
              </w:tcPr>
            </w:tcPrChange>
          </w:tcPr>
          <w:p w14:paraId="1D03323E"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100" w:author="Konstantin Bondarchuk" w:date="2018-02-12T10:05:00Z">
              <w:tcPr>
                <w:tcW w:w="6570" w:type="dxa"/>
              </w:tcPr>
            </w:tcPrChange>
          </w:tcPr>
          <w:p w14:paraId="7C0B01F1" w14:textId="55930D4A" w:rsidR="00770C07" w:rsidRDefault="00770C07" w:rsidP="00185C01">
            <w:pPr>
              <w:cnfStyle w:val="000000100000" w:firstRow="0" w:lastRow="0" w:firstColumn="0" w:lastColumn="0" w:oddVBand="0" w:evenVBand="0" w:oddHBand="1" w:evenHBand="0" w:firstRowFirstColumn="0" w:firstRowLastColumn="0" w:lastRowFirstColumn="0" w:lastRowLastColumn="0"/>
            </w:pPr>
            <w:r>
              <w:t>Update Document Se</w:t>
            </w:r>
            <w:r w:rsidR="0002690D">
              <w:t>t</w:t>
            </w:r>
            <w:r w:rsidR="005456B7">
              <w:t xml:space="preserve"> By Id</w:t>
            </w:r>
          </w:p>
        </w:tc>
      </w:tr>
      <w:tr w:rsidR="00770C07" w14:paraId="07AB54DE"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101" w:author="Konstantin Bondarchuk" w:date="2018-02-12T10:05:00Z">
              <w:tcPr>
                <w:tcW w:w="0" w:type="auto"/>
              </w:tcPr>
            </w:tcPrChange>
          </w:tcPr>
          <w:p w14:paraId="0F86C3B4" w14:textId="77777777" w:rsidR="00770C07" w:rsidRDefault="00770C07" w:rsidP="00185C01">
            <w:r>
              <w:t>Method type:</w:t>
            </w:r>
          </w:p>
        </w:tc>
        <w:tc>
          <w:tcPr>
            <w:tcW w:w="6570" w:type="dxa"/>
            <w:tcPrChange w:id="1102" w:author="Konstantin Bondarchuk" w:date="2018-02-12T10:05:00Z">
              <w:tcPr>
                <w:tcW w:w="6570" w:type="dxa"/>
              </w:tcPr>
            </w:tcPrChange>
          </w:tcPr>
          <w:p w14:paraId="5FD8CBA5" w14:textId="77777777" w:rsidR="00770C07" w:rsidRDefault="00770C07" w:rsidP="00185C01">
            <w:pPr>
              <w:cnfStyle w:val="000000000000" w:firstRow="0" w:lastRow="0" w:firstColumn="0" w:lastColumn="0" w:oddVBand="0" w:evenVBand="0" w:oddHBand="0" w:evenHBand="0" w:firstRowFirstColumn="0" w:firstRowLastColumn="0" w:lastRowFirstColumn="0" w:lastRowLastColumn="0"/>
            </w:pPr>
            <w:r>
              <w:t>Update</w:t>
            </w:r>
          </w:p>
        </w:tc>
      </w:tr>
      <w:tr w:rsidR="00770C07" w14:paraId="17192792"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03" w:author="Konstantin Bondarchuk" w:date="2018-02-12T10:05:00Z">
              <w:tcPr>
                <w:tcW w:w="0" w:type="auto"/>
              </w:tcPr>
            </w:tcPrChange>
          </w:tcPr>
          <w:p w14:paraId="032A6CB8"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104" w:author="Konstantin Bondarchuk" w:date="2018-02-12T10:05:00Z">
              <w:tcPr>
                <w:tcW w:w="6570" w:type="dxa"/>
              </w:tcPr>
            </w:tcPrChange>
          </w:tcPr>
          <w:p w14:paraId="455B2264" w14:textId="77777777" w:rsidR="00770C07" w:rsidRDefault="00770C07" w:rsidP="00185C01">
            <w:pPr>
              <w:cnfStyle w:val="000000100000" w:firstRow="0" w:lastRow="0" w:firstColumn="0" w:lastColumn="0" w:oddVBand="0" w:evenVBand="0" w:oddHBand="1" w:evenHBand="0" w:firstRowFirstColumn="0" w:firstRowLastColumn="0" w:lastRowFirstColumn="0" w:lastRowLastColumn="0"/>
            </w:pPr>
            <w:r>
              <w:t xml:space="preserve">Update document set metadata by Id </w:t>
            </w:r>
          </w:p>
        </w:tc>
      </w:tr>
      <w:tr w:rsidR="00770C07" w14:paraId="67CCEF8D"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105" w:author="Konstantin Bondarchuk" w:date="2018-02-12T10:05:00Z">
              <w:tcPr>
                <w:tcW w:w="0" w:type="auto"/>
              </w:tcPr>
            </w:tcPrChange>
          </w:tcPr>
          <w:p w14:paraId="656BF289" w14:textId="77777777" w:rsidR="00770C07" w:rsidRDefault="00770C07" w:rsidP="00185C01">
            <w:r>
              <w:t>Input properties:</w:t>
            </w:r>
          </w:p>
        </w:tc>
        <w:tc>
          <w:tcPr>
            <w:tcW w:w="6570" w:type="dxa"/>
            <w:tcPrChange w:id="1106" w:author="Konstantin Bondarchuk" w:date="2018-02-12T10:05:00Z">
              <w:tcPr>
                <w:tcW w:w="6570" w:type="dxa"/>
              </w:tcPr>
            </w:tcPrChange>
          </w:tcPr>
          <w:p w14:paraId="4CC87971" w14:textId="5F9AF8D4" w:rsidR="00770C07"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770C07">
              <w:t xml:space="preserve"> *</w:t>
            </w:r>
          </w:p>
        </w:tc>
      </w:tr>
      <w:tr w:rsidR="00770C07" w14:paraId="19C8489C"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07" w:author="Konstantin Bondarchuk" w:date="2018-02-12T10:05:00Z">
              <w:tcPr>
                <w:tcW w:w="0" w:type="auto"/>
              </w:tcPr>
            </w:tcPrChange>
          </w:tcPr>
          <w:p w14:paraId="3EFEA94D"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108" w:author="Konstantin Bondarchuk" w:date="2018-02-12T10:05:00Z">
              <w:tcPr>
                <w:tcW w:w="6570" w:type="dxa"/>
              </w:tcPr>
            </w:tcPrChange>
          </w:tcPr>
          <w:p w14:paraId="3DC207EB" w14:textId="77777777" w:rsidR="00770C07" w:rsidRDefault="00553882" w:rsidP="00185C01">
            <w:pPr>
              <w:cnfStyle w:val="000000100000" w:firstRow="0" w:lastRow="0" w:firstColumn="0" w:lastColumn="0" w:oddVBand="0" w:evenVBand="0" w:oddHBand="1" w:evenHBand="0" w:firstRowFirstColumn="0" w:firstRowLastColumn="0" w:lastRowFirstColumn="0" w:lastRowLastColumn="0"/>
            </w:pPr>
            <w:r>
              <w:t>** Dynamic **</w:t>
            </w:r>
          </w:p>
        </w:tc>
      </w:tr>
      <w:tr w:rsidR="00770C07" w14:paraId="1A08F397" w14:textId="77777777" w:rsidTr="6110634D">
        <w:tc>
          <w:tcPr>
            <w:cnfStyle w:val="001000000000" w:firstRow="0" w:lastRow="0" w:firstColumn="1" w:lastColumn="0" w:oddVBand="0" w:evenVBand="0" w:oddHBand="0" w:evenHBand="0" w:firstRowFirstColumn="0" w:firstRowLastColumn="0" w:lastRowFirstColumn="0" w:lastRowLastColumn="0"/>
            <w:tcW w:w="2240" w:type="dxa"/>
            <w:tcPrChange w:id="1109" w:author="Konstantin Bondarchuk" w:date="2018-02-12T10:05:00Z">
              <w:tcPr>
                <w:tcW w:w="0" w:type="auto"/>
              </w:tcPr>
            </w:tcPrChange>
          </w:tcPr>
          <w:p w14:paraId="5BD1F6C4" w14:textId="77777777" w:rsidR="00770C07" w:rsidRDefault="00770C07" w:rsidP="00185C01"/>
        </w:tc>
        <w:tc>
          <w:tcPr>
            <w:tcW w:w="6570" w:type="dxa"/>
            <w:tcPrChange w:id="1110" w:author="Konstantin Bondarchuk" w:date="2018-02-12T10:05:00Z">
              <w:tcPr>
                <w:tcW w:w="6570" w:type="dxa"/>
              </w:tcPr>
            </w:tcPrChange>
          </w:tcPr>
          <w:p w14:paraId="03678E6F" w14:textId="77777777" w:rsidR="00770C07" w:rsidRDefault="00553882" w:rsidP="00185C01">
            <w:pPr>
              <w:cnfStyle w:val="000000000000" w:firstRow="0" w:lastRow="0" w:firstColumn="0" w:lastColumn="0" w:oddVBand="0" w:evenVBand="0" w:oddHBand="0" w:evenHBand="0" w:firstRowFirstColumn="0" w:firstRowLastColumn="0" w:lastRowFirstColumn="0" w:lastRowLastColumn="0"/>
            </w:pPr>
            <w:r>
              <w:t>Id *</w:t>
            </w:r>
          </w:p>
        </w:tc>
      </w:tr>
      <w:tr w:rsidR="00770C07" w14:paraId="6E864118" w14:textId="77777777" w:rsidTr="61106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11" w:author="Konstantin Bondarchuk" w:date="2018-02-12T10:05:00Z">
              <w:tcPr>
                <w:tcW w:w="0" w:type="auto"/>
              </w:tcPr>
            </w:tcPrChange>
          </w:tcPr>
          <w:p w14:paraId="06677132"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112" w:author="Konstantin Bondarchuk" w:date="2018-02-12T10:05:00Z">
              <w:tcPr>
                <w:tcW w:w="6570" w:type="dxa"/>
              </w:tcPr>
            </w:tcPrChange>
          </w:tcPr>
          <w:p w14:paraId="2264DC6C" w14:textId="77777777" w:rsidR="00770C07" w:rsidRDefault="00553882" w:rsidP="00185C01">
            <w:pPr>
              <w:cnfStyle w:val="000000100000" w:firstRow="0" w:lastRow="0" w:firstColumn="0" w:lastColumn="0" w:oddVBand="0" w:evenVBand="0" w:oddHBand="1" w:evenHBand="0" w:firstRowFirstColumn="0" w:firstRowLastColumn="0" w:lastRowFirstColumn="0" w:lastRowLastColumn="0"/>
            </w:pPr>
            <w:r>
              <w:t>Id</w:t>
            </w:r>
          </w:p>
        </w:tc>
      </w:tr>
    </w:tbl>
    <w:p w14:paraId="5B6E0586" w14:textId="77777777" w:rsidR="00770C07" w:rsidRPr="00770C07" w:rsidRDefault="00770C07"/>
    <w:p w14:paraId="3AA0F424" w14:textId="5748BE1F" w:rsidR="005A7A0B" w:rsidRDefault="005A7A0B" w:rsidP="00661901">
      <w:pPr>
        <w:pStyle w:val="Heading3"/>
      </w:pPr>
      <w:bookmarkStart w:id="1113" w:name="_Toc510682546"/>
      <w:r>
        <w:t>Get Document Set</w:t>
      </w:r>
      <w:bookmarkEnd w:id="1113"/>
    </w:p>
    <w:tbl>
      <w:tblPr>
        <w:tblStyle w:val="LightList-Accent1"/>
        <w:tblW w:w="0" w:type="auto"/>
        <w:tblLook w:val="04A0" w:firstRow="1" w:lastRow="0" w:firstColumn="1" w:lastColumn="0" w:noHBand="0" w:noVBand="1"/>
        <w:tblPrChange w:id="1114"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115">
          <w:tblGrid>
            <w:gridCol w:w="360"/>
            <w:gridCol w:w="360"/>
          </w:tblGrid>
        </w:tblGridChange>
      </w:tblGrid>
      <w:tr w:rsidR="00770C07" w14:paraId="723B2164"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16" w:author="Konstantin Bondarchuk" w:date="2018-02-12T10:05:00Z">
              <w:tcPr>
                <w:tcW w:w="0" w:type="auto"/>
              </w:tcPr>
            </w:tcPrChange>
          </w:tcPr>
          <w:p w14:paraId="1C5A6328" w14:textId="77777777" w:rsidR="00770C07" w:rsidRDefault="00770C07"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117" w:author="Konstantin Bondarchuk" w:date="2018-02-12T10:05:00Z">
              <w:tcPr>
                <w:tcW w:w="6570" w:type="dxa"/>
              </w:tcPr>
            </w:tcPrChange>
          </w:tcPr>
          <w:p w14:paraId="774D14DE" w14:textId="30BF9C08" w:rsidR="00770C07" w:rsidRDefault="00770C07" w:rsidP="00185C01">
            <w:pPr>
              <w:cnfStyle w:val="100000000000" w:firstRow="1" w:lastRow="0" w:firstColumn="0" w:lastColumn="0" w:oddVBand="0" w:evenVBand="0" w:oddHBand="0" w:evenHBand="0" w:firstRowFirstColumn="0" w:firstRowLastColumn="0" w:lastRowFirstColumn="0" w:lastRowLastColumn="0"/>
            </w:pPr>
            <w:r>
              <w:t>GetDocumentSe</w:t>
            </w:r>
            <w:r w:rsidR="00C179FC">
              <w:t>t</w:t>
            </w:r>
            <w:r w:rsidR="00E37CE4">
              <w:t>ById</w:t>
            </w:r>
          </w:p>
        </w:tc>
      </w:tr>
      <w:tr w:rsidR="00770C07" w14:paraId="33F29283"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18" w:author="Konstantin Bondarchuk" w:date="2018-02-12T10:05:00Z">
              <w:tcPr>
                <w:tcW w:w="0" w:type="auto"/>
              </w:tcPr>
            </w:tcPrChange>
          </w:tcPr>
          <w:p w14:paraId="19045532"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119" w:author="Konstantin Bondarchuk" w:date="2018-02-12T10:05:00Z">
              <w:tcPr>
                <w:tcW w:w="6570" w:type="dxa"/>
              </w:tcPr>
            </w:tcPrChange>
          </w:tcPr>
          <w:p w14:paraId="5AD53096" w14:textId="29555199" w:rsidR="00770C07" w:rsidRDefault="00770C07" w:rsidP="00185C01">
            <w:pPr>
              <w:cnfStyle w:val="000000100000" w:firstRow="0" w:lastRow="0" w:firstColumn="0" w:lastColumn="0" w:oddVBand="0" w:evenVBand="0" w:oddHBand="1" w:evenHBand="0" w:firstRowFirstColumn="0" w:firstRowLastColumn="0" w:lastRowFirstColumn="0" w:lastRowLastColumn="0"/>
            </w:pPr>
            <w:r>
              <w:t>Get Document Set</w:t>
            </w:r>
            <w:r w:rsidR="00E37CE4">
              <w:t xml:space="preserve"> By Id</w:t>
            </w:r>
          </w:p>
        </w:tc>
      </w:tr>
      <w:tr w:rsidR="00770C07" w14:paraId="262189E3"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20" w:author="Konstantin Bondarchuk" w:date="2018-02-12T10:05:00Z">
              <w:tcPr>
                <w:tcW w:w="0" w:type="auto"/>
              </w:tcPr>
            </w:tcPrChange>
          </w:tcPr>
          <w:p w14:paraId="70AC842F" w14:textId="77777777" w:rsidR="00770C07" w:rsidRDefault="00770C07" w:rsidP="00185C01">
            <w:r>
              <w:lastRenderedPageBreak/>
              <w:t>Method type:</w:t>
            </w:r>
          </w:p>
        </w:tc>
        <w:tc>
          <w:tcPr>
            <w:tcW w:w="6570" w:type="dxa"/>
            <w:tcPrChange w:id="1121" w:author="Konstantin Bondarchuk" w:date="2018-02-12T10:05:00Z">
              <w:tcPr>
                <w:tcW w:w="6570" w:type="dxa"/>
              </w:tcPr>
            </w:tcPrChange>
          </w:tcPr>
          <w:p w14:paraId="0361804F" w14:textId="77777777" w:rsidR="00770C07" w:rsidRDefault="00770C07" w:rsidP="00185C01">
            <w:pPr>
              <w:cnfStyle w:val="000000000000" w:firstRow="0" w:lastRow="0" w:firstColumn="0" w:lastColumn="0" w:oddVBand="0" w:evenVBand="0" w:oddHBand="0" w:evenHBand="0" w:firstRowFirstColumn="0" w:firstRowLastColumn="0" w:lastRowFirstColumn="0" w:lastRowLastColumn="0"/>
            </w:pPr>
            <w:r>
              <w:t>Read</w:t>
            </w:r>
          </w:p>
        </w:tc>
      </w:tr>
      <w:tr w:rsidR="00770C07" w14:paraId="1C7B9EDD"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22" w:author="Konstantin Bondarchuk" w:date="2018-02-12T10:05:00Z">
              <w:tcPr>
                <w:tcW w:w="0" w:type="auto"/>
              </w:tcPr>
            </w:tcPrChange>
          </w:tcPr>
          <w:p w14:paraId="6A737F39"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123" w:author="Konstantin Bondarchuk" w:date="2018-02-12T10:05:00Z">
              <w:tcPr>
                <w:tcW w:w="6570" w:type="dxa"/>
              </w:tcPr>
            </w:tcPrChange>
          </w:tcPr>
          <w:p w14:paraId="7DF0612D" w14:textId="77777777" w:rsidR="00770C07" w:rsidRDefault="00770C07" w:rsidP="00185C01">
            <w:pPr>
              <w:cnfStyle w:val="000000100000" w:firstRow="0" w:lastRow="0" w:firstColumn="0" w:lastColumn="0" w:oddVBand="0" w:evenVBand="0" w:oddHBand="1" w:evenHBand="0" w:firstRowFirstColumn="0" w:firstRowLastColumn="0" w:lastRowFirstColumn="0" w:lastRowLastColumn="0"/>
            </w:pPr>
            <w:r>
              <w:t xml:space="preserve">Get document set metadata by id </w:t>
            </w:r>
          </w:p>
        </w:tc>
      </w:tr>
      <w:tr w:rsidR="00770C07" w14:paraId="4AB9C863"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24" w:author="Konstantin Bondarchuk" w:date="2018-02-12T10:05:00Z">
              <w:tcPr>
                <w:tcW w:w="0" w:type="auto"/>
              </w:tcPr>
            </w:tcPrChange>
          </w:tcPr>
          <w:p w14:paraId="4592CC62" w14:textId="77777777" w:rsidR="00770C07" w:rsidRDefault="00770C07" w:rsidP="00185C01">
            <w:r>
              <w:t>Input properties:</w:t>
            </w:r>
          </w:p>
        </w:tc>
        <w:tc>
          <w:tcPr>
            <w:tcW w:w="6570" w:type="dxa"/>
            <w:tcPrChange w:id="1125" w:author="Konstantin Bondarchuk" w:date="2018-02-12T10:05:00Z">
              <w:tcPr>
                <w:tcW w:w="6570" w:type="dxa"/>
              </w:tcPr>
            </w:tcPrChange>
          </w:tcPr>
          <w:p w14:paraId="33352083" w14:textId="13DF498D" w:rsidR="00770C07"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770C07">
              <w:t xml:space="preserve"> *</w:t>
            </w:r>
          </w:p>
        </w:tc>
      </w:tr>
      <w:tr w:rsidR="00770C07" w14:paraId="0E3A203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26" w:author="Konstantin Bondarchuk" w:date="2018-02-12T10:05:00Z">
              <w:tcPr>
                <w:tcW w:w="0" w:type="auto"/>
              </w:tcPr>
            </w:tcPrChange>
          </w:tcPr>
          <w:p w14:paraId="258854AB" w14:textId="77777777" w:rsidR="00770C07" w:rsidRDefault="00770C07"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127" w:author="Konstantin Bondarchuk" w:date="2018-02-12T10:05:00Z">
              <w:tcPr>
                <w:tcW w:w="6570" w:type="dxa"/>
              </w:tcPr>
            </w:tcPrChange>
          </w:tcPr>
          <w:p w14:paraId="1F511212" w14:textId="77777777" w:rsidR="00770C07" w:rsidRDefault="00770C07" w:rsidP="00185C01">
            <w:pPr>
              <w:cnfStyle w:val="000000100000" w:firstRow="0" w:lastRow="0" w:firstColumn="0" w:lastColumn="0" w:oddVBand="0" w:evenVBand="0" w:oddHBand="1" w:evenHBand="0" w:firstRowFirstColumn="0" w:firstRowLastColumn="0" w:lastRowFirstColumn="0" w:lastRowLastColumn="0"/>
            </w:pPr>
            <w:r>
              <w:t>Id *</w:t>
            </w:r>
          </w:p>
        </w:tc>
      </w:tr>
      <w:tr w:rsidR="00770C07" w14:paraId="4B161BBE"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28" w:author="Konstantin Bondarchuk" w:date="2018-02-12T10:05:00Z">
              <w:tcPr>
                <w:tcW w:w="0" w:type="auto"/>
              </w:tcPr>
            </w:tcPrChange>
          </w:tcPr>
          <w:p w14:paraId="4C2D3541" w14:textId="77777777" w:rsidR="00770C07" w:rsidRDefault="00770C07" w:rsidP="00185C01">
            <w:r>
              <w:t>Output properties:</w:t>
            </w:r>
          </w:p>
        </w:tc>
        <w:tc>
          <w:tcPr>
            <w:tcW w:w="6570" w:type="dxa"/>
            <w:tcPrChange w:id="1129" w:author="Konstantin Bondarchuk" w:date="2018-02-12T10:05:00Z">
              <w:tcPr>
                <w:tcW w:w="6570" w:type="dxa"/>
              </w:tcPr>
            </w:tcPrChange>
          </w:tcPr>
          <w:p w14:paraId="1DFEDBCF" w14:textId="77777777" w:rsidR="00770C07" w:rsidRDefault="00553882">
            <w:pPr>
              <w:cnfStyle w:val="000000000000" w:firstRow="0" w:lastRow="0" w:firstColumn="0" w:lastColumn="0" w:oddVBand="0" w:evenVBand="0" w:oddHBand="0" w:evenHBand="0" w:firstRowFirstColumn="0" w:firstRowLastColumn="0" w:lastRowFirstColumn="0" w:lastRowLastColumn="0"/>
            </w:pPr>
            <w:r>
              <w:t>** Dynamic **</w:t>
            </w:r>
          </w:p>
        </w:tc>
      </w:tr>
    </w:tbl>
    <w:p w14:paraId="4E2B670D" w14:textId="6AC89DE4" w:rsidR="00770C07" w:rsidRDefault="00770C07"/>
    <w:p w14:paraId="716AD2EF" w14:textId="7F6875BE" w:rsidR="009B1D64" w:rsidRDefault="009B1D64" w:rsidP="009B1D64">
      <w:pPr>
        <w:pStyle w:val="Heading3"/>
      </w:pPr>
      <w:bookmarkStart w:id="1130" w:name="_Toc510682547"/>
      <w:r>
        <w:t>Get Document Sets</w:t>
      </w:r>
      <w:bookmarkEnd w:id="1130"/>
    </w:p>
    <w:tbl>
      <w:tblPr>
        <w:tblStyle w:val="LightList-Accent1"/>
        <w:tblW w:w="0" w:type="auto"/>
        <w:tblLook w:val="04A0" w:firstRow="1" w:lastRow="0" w:firstColumn="1" w:lastColumn="0" w:noHBand="0" w:noVBand="1"/>
        <w:tblPrChange w:id="1131"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132">
          <w:tblGrid>
            <w:gridCol w:w="360"/>
            <w:gridCol w:w="360"/>
          </w:tblGrid>
        </w:tblGridChange>
      </w:tblGrid>
      <w:tr w:rsidR="009B1D64" w14:paraId="710B36B9"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33" w:author="Konstantin Bondarchuk" w:date="2018-02-12T10:06:00Z">
              <w:tcPr>
                <w:tcW w:w="0" w:type="auto"/>
              </w:tcPr>
            </w:tcPrChange>
          </w:tcPr>
          <w:p w14:paraId="2A2B00A7" w14:textId="77777777" w:rsidR="009B1D64" w:rsidRDefault="009B1D64" w:rsidP="0057577B">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134" w:author="Konstantin Bondarchuk" w:date="2018-02-12T10:06:00Z">
              <w:tcPr>
                <w:tcW w:w="6570" w:type="dxa"/>
              </w:tcPr>
            </w:tcPrChange>
          </w:tcPr>
          <w:p w14:paraId="4EC4DAD0" w14:textId="3411D74D" w:rsidR="009B1D64" w:rsidRDefault="009B1D64" w:rsidP="0057577B">
            <w:pPr>
              <w:cnfStyle w:val="100000000000" w:firstRow="1" w:lastRow="0" w:firstColumn="0" w:lastColumn="0" w:oddVBand="0" w:evenVBand="0" w:oddHBand="0" w:evenHBand="0" w:firstRowFirstColumn="0" w:firstRowLastColumn="0" w:lastRowFirstColumn="0" w:lastRowLastColumn="0"/>
            </w:pPr>
            <w:r>
              <w:t>GetDocumentSets</w:t>
            </w:r>
          </w:p>
        </w:tc>
      </w:tr>
      <w:tr w:rsidR="009B1D64" w14:paraId="2EE6D6A9"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35" w:author="Konstantin Bondarchuk" w:date="2018-02-12T10:06:00Z">
              <w:tcPr>
                <w:tcW w:w="0" w:type="auto"/>
              </w:tcPr>
            </w:tcPrChange>
          </w:tcPr>
          <w:p w14:paraId="563F5D41"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136" w:author="Konstantin Bondarchuk" w:date="2018-02-12T10:06:00Z">
              <w:tcPr>
                <w:tcW w:w="6570" w:type="dxa"/>
              </w:tcPr>
            </w:tcPrChange>
          </w:tcPr>
          <w:p w14:paraId="57E95ECE" w14:textId="105AAC18" w:rsidR="009B1D64" w:rsidRDefault="009B1D64" w:rsidP="0057577B">
            <w:pPr>
              <w:cnfStyle w:val="000000100000" w:firstRow="0" w:lastRow="0" w:firstColumn="0" w:lastColumn="0" w:oddVBand="0" w:evenVBand="0" w:oddHBand="1" w:evenHBand="0" w:firstRowFirstColumn="0" w:firstRowLastColumn="0" w:lastRowFirstColumn="0" w:lastRowLastColumn="0"/>
            </w:pPr>
            <w:r>
              <w:t>Get Document Sets</w:t>
            </w:r>
          </w:p>
        </w:tc>
      </w:tr>
      <w:tr w:rsidR="009B1D64" w14:paraId="62583748"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37" w:author="Konstantin Bondarchuk" w:date="2018-02-12T10:06:00Z">
              <w:tcPr>
                <w:tcW w:w="0" w:type="auto"/>
              </w:tcPr>
            </w:tcPrChange>
          </w:tcPr>
          <w:p w14:paraId="68C5D25B" w14:textId="77777777" w:rsidR="009B1D64" w:rsidRDefault="009B1D64" w:rsidP="0057577B">
            <w:r>
              <w:t>Method type:</w:t>
            </w:r>
          </w:p>
        </w:tc>
        <w:tc>
          <w:tcPr>
            <w:tcW w:w="6570" w:type="dxa"/>
            <w:tcPrChange w:id="1138" w:author="Konstantin Bondarchuk" w:date="2018-02-12T10:06:00Z">
              <w:tcPr>
                <w:tcW w:w="6570" w:type="dxa"/>
              </w:tcPr>
            </w:tcPrChange>
          </w:tcPr>
          <w:p w14:paraId="0823D969" w14:textId="1948A2CA" w:rsidR="009B1D64" w:rsidRDefault="009B1D64" w:rsidP="0057577B">
            <w:pPr>
              <w:cnfStyle w:val="000000000000" w:firstRow="0" w:lastRow="0" w:firstColumn="0" w:lastColumn="0" w:oddVBand="0" w:evenVBand="0" w:oddHBand="0" w:evenHBand="0" w:firstRowFirstColumn="0" w:firstRowLastColumn="0" w:lastRowFirstColumn="0" w:lastRowLastColumn="0"/>
            </w:pPr>
            <w:r>
              <w:t>List</w:t>
            </w:r>
          </w:p>
        </w:tc>
      </w:tr>
      <w:tr w:rsidR="009B1D64" w14:paraId="6F8006AF"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39" w:author="Konstantin Bondarchuk" w:date="2018-02-12T10:06:00Z">
              <w:tcPr>
                <w:tcW w:w="0" w:type="auto"/>
              </w:tcPr>
            </w:tcPrChange>
          </w:tcPr>
          <w:p w14:paraId="6D4DB073"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140" w:author="Konstantin Bondarchuk" w:date="2018-02-12T10:06:00Z">
              <w:tcPr>
                <w:tcW w:w="6570" w:type="dxa"/>
              </w:tcPr>
            </w:tcPrChange>
          </w:tcPr>
          <w:p w14:paraId="5877302D" w14:textId="4EBF8F49" w:rsidR="009B1D64" w:rsidRDefault="009B1D64" w:rsidP="0057577B">
            <w:pPr>
              <w:cnfStyle w:val="000000100000" w:firstRow="0" w:lastRow="0" w:firstColumn="0" w:lastColumn="0" w:oddVBand="0" w:evenVBand="0" w:oddHBand="1" w:evenHBand="0" w:firstRowFirstColumn="0" w:firstRowLastColumn="0" w:lastRowFirstColumn="0" w:lastRowLastColumn="0"/>
            </w:pPr>
            <w:r>
              <w:t>Retrieve all document sets provided.</w:t>
            </w:r>
          </w:p>
        </w:tc>
      </w:tr>
      <w:tr w:rsidR="009B1D64" w14:paraId="47B26039"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41" w:author="Konstantin Bondarchuk" w:date="2018-02-12T10:06:00Z">
              <w:tcPr>
                <w:tcW w:w="0" w:type="auto"/>
              </w:tcPr>
            </w:tcPrChange>
          </w:tcPr>
          <w:p w14:paraId="1D8D6DB3" w14:textId="77777777" w:rsidR="009B1D64" w:rsidRDefault="009B1D64" w:rsidP="0057577B">
            <w:r>
              <w:t>Input properties:</w:t>
            </w:r>
          </w:p>
        </w:tc>
        <w:tc>
          <w:tcPr>
            <w:tcW w:w="6570" w:type="dxa"/>
            <w:tcPrChange w:id="1142" w:author="Konstantin Bondarchuk" w:date="2018-02-12T10:06:00Z">
              <w:tcPr>
                <w:tcW w:w="6570" w:type="dxa"/>
              </w:tcPr>
            </w:tcPrChange>
          </w:tcPr>
          <w:p w14:paraId="55B624E6" w14:textId="77777777" w:rsidR="009B1D64" w:rsidRDefault="009B1D64" w:rsidP="0057577B">
            <w:pPr>
              <w:cnfStyle w:val="000000000000" w:firstRow="0" w:lastRow="0" w:firstColumn="0" w:lastColumn="0" w:oddVBand="0" w:evenVBand="0" w:oddHBand="0" w:evenHBand="0" w:firstRowFirstColumn="0" w:firstRowLastColumn="0" w:lastRowFirstColumn="0" w:lastRowLastColumn="0"/>
            </w:pPr>
            <w:r>
              <w:t>SiteURL *</w:t>
            </w:r>
          </w:p>
        </w:tc>
      </w:tr>
      <w:tr w:rsidR="009B1D64" w14:paraId="068D809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43" w:author="Konstantin Bondarchuk" w:date="2018-02-12T10:06:00Z">
              <w:tcPr>
                <w:tcW w:w="0" w:type="auto"/>
              </w:tcPr>
            </w:tcPrChange>
          </w:tcPr>
          <w:p w14:paraId="21224E4A"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p>
        </w:tc>
        <w:tc>
          <w:tcPr>
            <w:tcW w:w="6570" w:type="dxa"/>
            <w:tcPrChange w:id="1144" w:author="Konstantin Bondarchuk" w:date="2018-02-12T10:06:00Z">
              <w:tcPr>
                <w:tcW w:w="6570" w:type="dxa"/>
              </w:tcPr>
            </w:tcPrChange>
          </w:tcPr>
          <w:p w14:paraId="3C222FB8" w14:textId="77777777" w:rsidR="009B1D64" w:rsidRDefault="009B1D64" w:rsidP="0057577B">
            <w:pPr>
              <w:cnfStyle w:val="000000100000" w:firstRow="0" w:lastRow="0" w:firstColumn="0" w:lastColumn="0" w:oddVBand="0" w:evenVBand="0" w:oddHBand="1" w:evenHBand="0" w:firstRowFirstColumn="0" w:firstRowLastColumn="0" w:lastRowFirstColumn="0" w:lastRowLastColumn="0"/>
            </w:pPr>
            <w:r>
              <w:t>Id *</w:t>
            </w:r>
          </w:p>
        </w:tc>
      </w:tr>
      <w:tr w:rsidR="009B1D64" w14:paraId="5E5B809A"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45" w:author="Konstantin Bondarchuk" w:date="2018-02-12T10:06:00Z">
              <w:tcPr>
                <w:tcW w:w="0" w:type="auto"/>
              </w:tcPr>
            </w:tcPrChange>
          </w:tcPr>
          <w:p w14:paraId="7BA3B6D5" w14:textId="77777777" w:rsidR="009B1D64" w:rsidRDefault="009B1D64" w:rsidP="0057577B"/>
        </w:tc>
        <w:tc>
          <w:tcPr>
            <w:tcW w:w="6570" w:type="dxa"/>
            <w:tcPrChange w:id="1146" w:author="Konstantin Bondarchuk" w:date="2018-02-12T10:06:00Z">
              <w:tcPr>
                <w:tcW w:w="6570" w:type="dxa"/>
              </w:tcPr>
            </w:tcPrChange>
          </w:tcPr>
          <w:p w14:paraId="52A9FCFE" w14:textId="4128E9A1" w:rsidR="009B1D64" w:rsidRDefault="009B1D64" w:rsidP="0057577B">
            <w:pPr>
              <w:cnfStyle w:val="000000000000" w:firstRow="0" w:lastRow="0" w:firstColumn="0" w:lastColumn="0" w:oddVBand="0" w:evenVBand="0" w:oddHBand="0" w:evenHBand="0" w:firstRowFirstColumn="0" w:firstRowLastColumn="0" w:lastRowFirstColumn="0" w:lastRowLastColumn="0"/>
            </w:pPr>
            <w:r>
              <w:t>Folder – You can specify a folder to only get the document sets from that folder.</w:t>
            </w:r>
          </w:p>
        </w:tc>
      </w:tr>
      <w:tr w:rsidR="009B1D64" w14:paraId="19AE4D03"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47" w:author="Konstantin Bondarchuk" w:date="2018-02-12T10:06:00Z">
              <w:tcPr>
                <w:tcW w:w="0" w:type="auto"/>
              </w:tcPr>
            </w:tcPrChange>
          </w:tcPr>
          <w:p w14:paraId="55FDF41F" w14:textId="77777777" w:rsidR="009B1D64" w:rsidRDefault="009B1D64" w:rsidP="0057577B">
            <w:pPr>
              <w:cnfStyle w:val="001000100000" w:firstRow="0" w:lastRow="0" w:firstColumn="1" w:lastColumn="0" w:oddVBand="0" w:evenVBand="0" w:oddHBand="1" w:evenHBand="0" w:firstRowFirstColumn="0" w:firstRowLastColumn="0" w:lastRowFirstColumn="0" w:lastRowLastColumn="0"/>
            </w:pPr>
          </w:p>
        </w:tc>
        <w:tc>
          <w:tcPr>
            <w:tcW w:w="6570" w:type="dxa"/>
            <w:tcPrChange w:id="1148" w:author="Konstantin Bondarchuk" w:date="2018-02-12T10:06:00Z">
              <w:tcPr>
                <w:tcW w:w="6570" w:type="dxa"/>
              </w:tcPr>
            </w:tcPrChange>
          </w:tcPr>
          <w:p w14:paraId="0A8B3649" w14:textId="0C283F9B" w:rsidR="009B1D64" w:rsidRDefault="009B1D64" w:rsidP="0057577B">
            <w:pPr>
              <w:cnfStyle w:val="000000100000" w:firstRow="0" w:lastRow="0" w:firstColumn="0" w:lastColumn="0" w:oddVBand="0" w:evenVBand="0" w:oddHBand="1" w:evenHBand="0" w:firstRowFirstColumn="0" w:firstRowLastColumn="0" w:lastRowFirstColumn="0" w:lastRowLastColumn="0"/>
            </w:pPr>
            <w:r>
              <w:t>Recursive – Defaults to true, retrieve the list of document sets in a recursive manner.</w:t>
            </w:r>
          </w:p>
        </w:tc>
      </w:tr>
      <w:tr w:rsidR="009B1D64" w14:paraId="1B823487"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49" w:author="Konstantin Bondarchuk" w:date="2018-02-12T10:06:00Z">
              <w:tcPr>
                <w:tcW w:w="0" w:type="auto"/>
              </w:tcPr>
            </w:tcPrChange>
          </w:tcPr>
          <w:p w14:paraId="7D8AACB1" w14:textId="77777777" w:rsidR="009B1D64" w:rsidRDefault="009B1D64" w:rsidP="0057577B">
            <w:r>
              <w:t>Output properties:</w:t>
            </w:r>
          </w:p>
        </w:tc>
        <w:tc>
          <w:tcPr>
            <w:tcW w:w="6570" w:type="dxa"/>
            <w:tcPrChange w:id="1150" w:author="Konstantin Bondarchuk" w:date="2018-02-12T10:06:00Z">
              <w:tcPr>
                <w:tcW w:w="6570" w:type="dxa"/>
              </w:tcPr>
            </w:tcPrChange>
          </w:tcPr>
          <w:p w14:paraId="4C0FF6F7" w14:textId="77777777" w:rsidR="009B1D64" w:rsidRDefault="009B1D64" w:rsidP="0057577B">
            <w:pPr>
              <w:cnfStyle w:val="000000000000" w:firstRow="0" w:lastRow="0" w:firstColumn="0" w:lastColumn="0" w:oddVBand="0" w:evenVBand="0" w:oddHBand="0" w:evenHBand="0" w:firstRowFirstColumn="0" w:firstRowLastColumn="0" w:lastRowFirstColumn="0" w:lastRowLastColumn="0"/>
            </w:pPr>
            <w:r>
              <w:t>** Dynamic **</w:t>
            </w:r>
          </w:p>
        </w:tc>
      </w:tr>
    </w:tbl>
    <w:p w14:paraId="6D25EDDD" w14:textId="77777777" w:rsidR="009B1D64" w:rsidRDefault="009B1D64" w:rsidP="009B1D64"/>
    <w:p w14:paraId="2D5E2126" w14:textId="77777777" w:rsidR="009B1D64" w:rsidRDefault="009B1D64"/>
    <w:p w14:paraId="4F84ECC6" w14:textId="54F4D74E" w:rsidR="00C179FC" w:rsidRDefault="00C179FC" w:rsidP="00661901">
      <w:pPr>
        <w:pStyle w:val="Heading3"/>
      </w:pPr>
      <w:bookmarkStart w:id="1151" w:name="_Toc510682548"/>
      <w:r>
        <w:t>Rename document set</w:t>
      </w:r>
      <w:bookmarkEnd w:id="1151"/>
    </w:p>
    <w:tbl>
      <w:tblPr>
        <w:tblStyle w:val="LightList-Accent1"/>
        <w:tblW w:w="0" w:type="auto"/>
        <w:tblLook w:val="04A0" w:firstRow="1" w:lastRow="0" w:firstColumn="1" w:lastColumn="0" w:noHBand="0" w:noVBand="1"/>
        <w:tblPrChange w:id="1152"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153">
          <w:tblGrid>
            <w:gridCol w:w="360"/>
            <w:gridCol w:w="360"/>
          </w:tblGrid>
        </w:tblGridChange>
      </w:tblGrid>
      <w:tr w:rsidR="00C179FC" w14:paraId="69E77382"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54" w:author="Konstantin Bondarchuk" w:date="2018-02-12T10:06:00Z">
              <w:tcPr>
                <w:tcW w:w="0" w:type="auto"/>
              </w:tcPr>
            </w:tcPrChange>
          </w:tcPr>
          <w:p w14:paraId="7F5683B1" w14:textId="77777777" w:rsidR="00C179FC" w:rsidRDefault="00C179FC" w:rsidP="0057577B">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155" w:author="Konstantin Bondarchuk" w:date="2018-02-12T10:06:00Z">
              <w:tcPr>
                <w:tcW w:w="6570" w:type="dxa"/>
              </w:tcPr>
            </w:tcPrChange>
          </w:tcPr>
          <w:p w14:paraId="350708C0" w14:textId="0E0E8CA1" w:rsidR="00C179FC" w:rsidRDefault="00C179FC" w:rsidP="0057577B">
            <w:pPr>
              <w:cnfStyle w:val="100000000000" w:firstRow="1" w:lastRow="0" w:firstColumn="0" w:lastColumn="0" w:oddVBand="0" w:evenVBand="0" w:oddHBand="0" w:evenHBand="0" w:firstRowFirstColumn="0" w:firstRowLastColumn="0" w:lastRowFirstColumn="0" w:lastRowLastColumn="0"/>
            </w:pPr>
            <w:r>
              <w:t>RenameDocumentSet</w:t>
            </w:r>
            <w:r w:rsidR="00E37CE4">
              <w:t>ById</w:t>
            </w:r>
          </w:p>
        </w:tc>
      </w:tr>
      <w:tr w:rsidR="00C179FC" w14:paraId="2B31E349"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56" w:author="Konstantin Bondarchuk" w:date="2018-02-12T10:06:00Z">
              <w:tcPr>
                <w:tcW w:w="0" w:type="auto"/>
              </w:tcPr>
            </w:tcPrChange>
          </w:tcPr>
          <w:p w14:paraId="6F47202F" w14:textId="77777777" w:rsidR="00C179FC" w:rsidRDefault="00C179FC" w:rsidP="0057577B">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157" w:author="Konstantin Bondarchuk" w:date="2018-02-12T10:06:00Z">
              <w:tcPr>
                <w:tcW w:w="6570" w:type="dxa"/>
              </w:tcPr>
            </w:tcPrChange>
          </w:tcPr>
          <w:p w14:paraId="16AAA2BD" w14:textId="192C6D15" w:rsidR="00C179FC" w:rsidRDefault="00C179FC" w:rsidP="0057577B">
            <w:pPr>
              <w:cnfStyle w:val="000000100000" w:firstRow="0" w:lastRow="0" w:firstColumn="0" w:lastColumn="0" w:oddVBand="0" w:evenVBand="0" w:oddHBand="1" w:evenHBand="0" w:firstRowFirstColumn="0" w:firstRowLastColumn="0" w:lastRowFirstColumn="0" w:lastRowLastColumn="0"/>
            </w:pPr>
            <w:r>
              <w:t>Rename Document Set</w:t>
            </w:r>
            <w:r w:rsidR="00E37CE4">
              <w:t xml:space="preserve"> By Id</w:t>
            </w:r>
          </w:p>
        </w:tc>
      </w:tr>
      <w:tr w:rsidR="00C179FC" w14:paraId="10A01CCE"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58" w:author="Konstantin Bondarchuk" w:date="2018-02-12T10:06:00Z">
              <w:tcPr>
                <w:tcW w:w="0" w:type="auto"/>
              </w:tcPr>
            </w:tcPrChange>
          </w:tcPr>
          <w:p w14:paraId="33E92AF5" w14:textId="77777777" w:rsidR="00C179FC" w:rsidRDefault="00C179FC" w:rsidP="0057577B">
            <w:r>
              <w:t>Method type:</w:t>
            </w:r>
          </w:p>
        </w:tc>
        <w:tc>
          <w:tcPr>
            <w:tcW w:w="6570" w:type="dxa"/>
            <w:tcPrChange w:id="1159" w:author="Konstantin Bondarchuk" w:date="2018-02-12T10:06:00Z">
              <w:tcPr>
                <w:tcW w:w="6570" w:type="dxa"/>
              </w:tcPr>
            </w:tcPrChange>
          </w:tcPr>
          <w:p w14:paraId="1321BEC4" w14:textId="77777777" w:rsidR="00C179FC" w:rsidRDefault="00C179FC" w:rsidP="0057577B">
            <w:pPr>
              <w:cnfStyle w:val="000000000000" w:firstRow="0" w:lastRow="0" w:firstColumn="0" w:lastColumn="0" w:oddVBand="0" w:evenVBand="0" w:oddHBand="0" w:evenHBand="0" w:firstRowFirstColumn="0" w:firstRowLastColumn="0" w:lastRowFirstColumn="0" w:lastRowLastColumn="0"/>
            </w:pPr>
            <w:r>
              <w:t>Read</w:t>
            </w:r>
          </w:p>
        </w:tc>
      </w:tr>
      <w:tr w:rsidR="00C179FC" w14:paraId="7164E22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60" w:author="Konstantin Bondarchuk" w:date="2018-02-12T10:06:00Z">
              <w:tcPr>
                <w:tcW w:w="0" w:type="auto"/>
              </w:tcPr>
            </w:tcPrChange>
          </w:tcPr>
          <w:p w14:paraId="697DB5C5" w14:textId="77777777" w:rsidR="00C179FC" w:rsidRDefault="00C179FC" w:rsidP="0057577B">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161" w:author="Konstantin Bondarchuk" w:date="2018-02-12T10:06:00Z">
              <w:tcPr>
                <w:tcW w:w="6570" w:type="dxa"/>
              </w:tcPr>
            </w:tcPrChange>
          </w:tcPr>
          <w:p w14:paraId="16B3237B" w14:textId="5E69601D" w:rsidR="00C179FC" w:rsidRDefault="00C179FC" w:rsidP="0057577B">
            <w:pPr>
              <w:cnfStyle w:val="000000100000" w:firstRow="0" w:lastRow="0" w:firstColumn="0" w:lastColumn="0" w:oddVBand="0" w:evenVBand="0" w:oddHBand="1" w:evenHBand="0" w:firstRowFirstColumn="0" w:firstRowLastColumn="0" w:lastRowFirstColumn="0" w:lastRowLastColumn="0"/>
            </w:pPr>
            <w:r>
              <w:t>Rename the document set.</w:t>
            </w:r>
          </w:p>
        </w:tc>
      </w:tr>
      <w:tr w:rsidR="00C179FC" w14:paraId="4B63D979"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62" w:author="Konstantin Bondarchuk" w:date="2018-02-12T10:06:00Z">
              <w:tcPr>
                <w:tcW w:w="0" w:type="auto"/>
              </w:tcPr>
            </w:tcPrChange>
          </w:tcPr>
          <w:p w14:paraId="4644BC0C" w14:textId="77777777" w:rsidR="00C179FC" w:rsidRDefault="00C179FC" w:rsidP="0057577B">
            <w:r>
              <w:t>Input properties:</w:t>
            </w:r>
          </w:p>
        </w:tc>
        <w:tc>
          <w:tcPr>
            <w:tcW w:w="6570" w:type="dxa"/>
            <w:tcPrChange w:id="1163" w:author="Konstantin Bondarchuk" w:date="2018-02-12T10:06:00Z">
              <w:tcPr>
                <w:tcW w:w="6570" w:type="dxa"/>
              </w:tcPr>
            </w:tcPrChange>
          </w:tcPr>
          <w:p w14:paraId="55EEF618" w14:textId="77777777" w:rsidR="00C179FC" w:rsidRDefault="00C179FC" w:rsidP="0057577B">
            <w:pPr>
              <w:cnfStyle w:val="000000000000" w:firstRow="0" w:lastRow="0" w:firstColumn="0" w:lastColumn="0" w:oddVBand="0" w:evenVBand="0" w:oddHBand="0" w:evenHBand="0" w:firstRowFirstColumn="0" w:firstRowLastColumn="0" w:lastRowFirstColumn="0" w:lastRowLastColumn="0"/>
            </w:pPr>
            <w:r>
              <w:t>SiteURL *</w:t>
            </w:r>
          </w:p>
        </w:tc>
      </w:tr>
      <w:tr w:rsidR="00C179FC" w14:paraId="6C664E8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64" w:author="Konstantin Bondarchuk" w:date="2018-02-12T10:06:00Z">
              <w:tcPr>
                <w:tcW w:w="0" w:type="auto"/>
              </w:tcPr>
            </w:tcPrChange>
          </w:tcPr>
          <w:p w14:paraId="509AE03B" w14:textId="77777777" w:rsidR="00C179FC" w:rsidRDefault="00C179FC" w:rsidP="0057577B">
            <w:pPr>
              <w:cnfStyle w:val="001000100000" w:firstRow="0" w:lastRow="0" w:firstColumn="1" w:lastColumn="0" w:oddVBand="0" w:evenVBand="0" w:oddHBand="1" w:evenHBand="0" w:firstRowFirstColumn="0" w:firstRowLastColumn="0" w:lastRowFirstColumn="0" w:lastRowLastColumn="0"/>
            </w:pPr>
          </w:p>
        </w:tc>
        <w:tc>
          <w:tcPr>
            <w:tcW w:w="6570" w:type="dxa"/>
            <w:tcPrChange w:id="1165" w:author="Konstantin Bondarchuk" w:date="2018-02-12T10:06:00Z">
              <w:tcPr>
                <w:tcW w:w="6570" w:type="dxa"/>
              </w:tcPr>
            </w:tcPrChange>
          </w:tcPr>
          <w:p w14:paraId="60991923" w14:textId="77777777" w:rsidR="00C179FC" w:rsidRDefault="00C179FC" w:rsidP="0057577B">
            <w:pPr>
              <w:cnfStyle w:val="000000100000" w:firstRow="0" w:lastRow="0" w:firstColumn="0" w:lastColumn="0" w:oddVBand="0" w:evenVBand="0" w:oddHBand="1" w:evenHBand="0" w:firstRowFirstColumn="0" w:firstRowLastColumn="0" w:lastRowFirstColumn="0" w:lastRowLastColumn="0"/>
            </w:pPr>
            <w:r>
              <w:t>Id *</w:t>
            </w:r>
          </w:p>
        </w:tc>
      </w:tr>
      <w:tr w:rsidR="00C179FC" w14:paraId="2EE1932A"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66" w:author="Konstantin Bondarchuk" w:date="2018-02-12T10:06:00Z">
              <w:tcPr>
                <w:tcW w:w="0" w:type="auto"/>
              </w:tcPr>
            </w:tcPrChange>
          </w:tcPr>
          <w:p w14:paraId="314D1B19" w14:textId="77777777" w:rsidR="00C179FC" w:rsidRDefault="00C179FC" w:rsidP="0057577B"/>
        </w:tc>
        <w:tc>
          <w:tcPr>
            <w:tcW w:w="6570" w:type="dxa"/>
            <w:tcPrChange w:id="1167" w:author="Konstantin Bondarchuk" w:date="2018-02-12T10:06:00Z">
              <w:tcPr>
                <w:tcW w:w="6570" w:type="dxa"/>
              </w:tcPr>
            </w:tcPrChange>
          </w:tcPr>
          <w:p w14:paraId="76156C1D" w14:textId="32664270" w:rsidR="00C179FC" w:rsidRDefault="00C179FC" w:rsidP="0057577B">
            <w:pPr>
              <w:cnfStyle w:val="000000000000" w:firstRow="0" w:lastRow="0" w:firstColumn="0" w:lastColumn="0" w:oddVBand="0" w:evenVBand="0" w:oddHBand="0" w:evenHBand="0" w:firstRowFirstColumn="0" w:firstRowLastColumn="0" w:lastRowFirstColumn="0" w:lastRowLastColumn="0"/>
            </w:pPr>
            <w:r>
              <w:t>DocumentSetName – new name of the document set.</w:t>
            </w:r>
          </w:p>
        </w:tc>
      </w:tr>
      <w:tr w:rsidR="00C179FC" w14:paraId="26FCA856" w14:textId="77777777" w:rsidTr="627E073C">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0" w:type="dxa"/>
            <w:tcPrChange w:id="1168" w:author="Konstantin Bondarchuk" w:date="2018-02-12T10:06:00Z">
              <w:tcPr>
                <w:tcW w:w="0" w:type="auto"/>
              </w:tcPr>
            </w:tcPrChange>
          </w:tcPr>
          <w:p w14:paraId="2BDF395B" w14:textId="77777777" w:rsidR="00C179FC" w:rsidRDefault="00C179FC" w:rsidP="0057577B">
            <w:pPr>
              <w:cnfStyle w:val="001000100000" w:firstRow="0" w:lastRow="0" w:firstColumn="1" w:lastColumn="0" w:oddVBand="0" w:evenVBand="0" w:oddHBand="1" w:evenHBand="0" w:firstRowFirstColumn="0" w:firstRowLastColumn="0" w:lastRowFirstColumn="0" w:lastRowLastColumn="0"/>
            </w:pPr>
            <w:r>
              <w:t>Output properties:</w:t>
            </w:r>
          </w:p>
        </w:tc>
        <w:tc>
          <w:tcPr>
            <w:tcW w:w="0" w:type="dxa"/>
            <w:tcPrChange w:id="1169" w:author="Konstantin Bondarchuk" w:date="2018-02-12T10:06:00Z">
              <w:tcPr>
                <w:tcW w:w="0" w:type="dxa"/>
              </w:tcPr>
            </w:tcPrChange>
          </w:tcPr>
          <w:p w14:paraId="2DA82769" w14:textId="60666D69" w:rsidR="00C179FC" w:rsidRDefault="00C179FC" w:rsidP="0057577B">
            <w:pPr>
              <w:cnfStyle w:val="000000100000" w:firstRow="0" w:lastRow="0" w:firstColumn="0" w:lastColumn="0" w:oddVBand="0" w:evenVBand="0" w:oddHBand="1" w:evenHBand="0" w:firstRowFirstColumn="0" w:firstRowLastColumn="0" w:lastRowFirstColumn="0" w:lastRowLastColumn="0"/>
            </w:pPr>
            <w:r>
              <w:t>LinkToItem</w:t>
            </w:r>
          </w:p>
        </w:tc>
      </w:tr>
    </w:tbl>
    <w:p w14:paraId="4FF4ADCB" w14:textId="77777777" w:rsidR="00C179FC" w:rsidRDefault="00C179FC"/>
    <w:p w14:paraId="1DEEE11F" w14:textId="77777777" w:rsidR="00EA015E" w:rsidRDefault="00EA015E"/>
    <w:p w14:paraId="07D85CDC" w14:textId="77777777" w:rsidR="00EA015E" w:rsidRPr="00770C07" w:rsidRDefault="00EA015E"/>
    <w:p w14:paraId="4CECF6AB" w14:textId="77777777" w:rsidR="005A7A0B" w:rsidRDefault="005A7A0B" w:rsidP="005A7A0B">
      <w:pPr>
        <w:pStyle w:val="Heading2"/>
      </w:pPr>
      <w:bookmarkStart w:id="1170" w:name="_Toc510682549"/>
      <w:r>
        <w:t>Permission functionality</w:t>
      </w:r>
      <w:bookmarkEnd w:id="1170"/>
    </w:p>
    <w:p w14:paraId="1DE0213B" w14:textId="77777777" w:rsidR="00AB521B" w:rsidRPr="00AB521B" w:rsidRDefault="00AB521B" w:rsidP="00E37CE4"/>
    <w:p w14:paraId="46EE9EE7" w14:textId="68AB41F5" w:rsidR="00EA015E" w:rsidRPr="00AB521B" w:rsidRDefault="00EA015E" w:rsidP="00E37CE4">
      <w:pPr>
        <w:pStyle w:val="Heading3"/>
      </w:pPr>
      <w:bookmarkStart w:id="1171" w:name="_Toc510682550"/>
      <w:r>
        <w:t>Item functions</w:t>
      </w:r>
      <w:bookmarkEnd w:id="1171"/>
    </w:p>
    <w:p w14:paraId="52D90146" w14:textId="72775A61" w:rsidR="005A7A0B" w:rsidRDefault="00EA077F" w:rsidP="00E37CE4">
      <w:pPr>
        <w:pStyle w:val="Heading4"/>
      </w:pPr>
      <w:r>
        <w:t>Break</w:t>
      </w:r>
      <w:r w:rsidR="00BF55F5">
        <w:t xml:space="preserve"> Item</w:t>
      </w:r>
      <w:r>
        <w:t xml:space="preserve"> Inheritance</w:t>
      </w:r>
    </w:p>
    <w:tbl>
      <w:tblPr>
        <w:tblStyle w:val="LightList-Accent1"/>
        <w:tblW w:w="0" w:type="auto"/>
        <w:tblLook w:val="04A0" w:firstRow="1" w:lastRow="0" w:firstColumn="1" w:lastColumn="0" w:noHBand="0" w:noVBand="1"/>
        <w:tblPrChange w:id="1172"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173">
          <w:tblGrid>
            <w:gridCol w:w="360"/>
            <w:gridCol w:w="360"/>
          </w:tblGrid>
        </w:tblGridChange>
      </w:tblGrid>
      <w:tr w:rsidR="00E76FFB" w14:paraId="4372130F"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74" w:author="Konstantin Bondarchuk" w:date="2018-02-12T10:06:00Z">
              <w:tcPr>
                <w:tcW w:w="0" w:type="auto"/>
              </w:tcPr>
            </w:tcPrChange>
          </w:tcPr>
          <w:p w14:paraId="2CC00CDF" w14:textId="77777777" w:rsidR="00E76FFB" w:rsidRDefault="00E76FFB"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175" w:author="Konstantin Bondarchuk" w:date="2018-02-12T10:06:00Z">
              <w:tcPr>
                <w:tcW w:w="6570" w:type="dxa"/>
              </w:tcPr>
            </w:tcPrChange>
          </w:tcPr>
          <w:p w14:paraId="7604EEC9" w14:textId="0B1308AD" w:rsidR="00E76FFB" w:rsidRDefault="00E76FFB" w:rsidP="00185C01">
            <w:pPr>
              <w:cnfStyle w:val="100000000000" w:firstRow="1" w:lastRow="0" w:firstColumn="0" w:lastColumn="0" w:oddVBand="0" w:evenVBand="0" w:oddHBand="0" w:evenHBand="0" w:firstRowFirstColumn="0" w:firstRowLastColumn="0" w:lastRowFirstColumn="0" w:lastRowLastColumn="0"/>
            </w:pPr>
            <w:r>
              <w:t>Break</w:t>
            </w:r>
            <w:r w:rsidR="00BF55F5">
              <w:t>Item</w:t>
            </w:r>
            <w:r>
              <w:t>Inheritance</w:t>
            </w:r>
            <w:r w:rsidR="005A5FDE">
              <w:t>ById</w:t>
            </w:r>
          </w:p>
        </w:tc>
      </w:tr>
      <w:tr w:rsidR="00E76FFB" w14:paraId="6BD60C64"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76" w:author="Konstantin Bondarchuk" w:date="2018-02-12T10:06:00Z">
              <w:tcPr>
                <w:tcW w:w="0" w:type="auto"/>
              </w:tcPr>
            </w:tcPrChange>
          </w:tcPr>
          <w:p w14:paraId="20A1564D"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177" w:author="Konstantin Bondarchuk" w:date="2018-02-12T10:06:00Z">
              <w:tcPr>
                <w:tcW w:w="6570" w:type="dxa"/>
              </w:tcPr>
            </w:tcPrChange>
          </w:tcPr>
          <w:p w14:paraId="6979F65F" w14:textId="038AE1BD" w:rsidR="00E76FFB" w:rsidRDefault="00E76FFB" w:rsidP="00185C01">
            <w:pPr>
              <w:cnfStyle w:val="000000100000" w:firstRow="0" w:lastRow="0" w:firstColumn="0" w:lastColumn="0" w:oddVBand="0" w:evenVBand="0" w:oddHBand="1" w:evenHBand="0" w:firstRowFirstColumn="0" w:firstRowLastColumn="0" w:lastRowFirstColumn="0" w:lastRowLastColumn="0"/>
            </w:pPr>
            <w:r>
              <w:t xml:space="preserve">Break </w:t>
            </w:r>
            <w:r w:rsidR="00BF55F5">
              <w:t xml:space="preserve">Item </w:t>
            </w:r>
            <w:r>
              <w:t>Inheritance</w:t>
            </w:r>
            <w:r w:rsidR="005A5FDE">
              <w:t xml:space="preserve"> By Id</w:t>
            </w:r>
          </w:p>
        </w:tc>
      </w:tr>
      <w:tr w:rsidR="00E76FFB" w14:paraId="62623E19"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78" w:author="Konstantin Bondarchuk" w:date="2018-02-12T10:06:00Z">
              <w:tcPr>
                <w:tcW w:w="0" w:type="auto"/>
              </w:tcPr>
            </w:tcPrChange>
          </w:tcPr>
          <w:p w14:paraId="09CFE08D" w14:textId="77777777" w:rsidR="00E76FFB" w:rsidRDefault="00E76FFB" w:rsidP="00185C01">
            <w:r>
              <w:t>Method type:</w:t>
            </w:r>
          </w:p>
        </w:tc>
        <w:tc>
          <w:tcPr>
            <w:tcW w:w="6570" w:type="dxa"/>
            <w:tcPrChange w:id="1179" w:author="Konstantin Bondarchuk" w:date="2018-02-12T10:06:00Z">
              <w:tcPr>
                <w:tcW w:w="6570" w:type="dxa"/>
              </w:tcPr>
            </w:tcPrChange>
          </w:tcPr>
          <w:p w14:paraId="6B50F1B5" w14:textId="77777777" w:rsidR="00E76FFB" w:rsidRDefault="00E76FFB" w:rsidP="00185C01">
            <w:pPr>
              <w:cnfStyle w:val="000000000000" w:firstRow="0" w:lastRow="0" w:firstColumn="0" w:lastColumn="0" w:oddVBand="0" w:evenVBand="0" w:oddHBand="0" w:evenHBand="0" w:firstRowFirstColumn="0" w:firstRowLastColumn="0" w:lastRowFirstColumn="0" w:lastRowLastColumn="0"/>
            </w:pPr>
            <w:r>
              <w:t>Execute</w:t>
            </w:r>
          </w:p>
        </w:tc>
      </w:tr>
      <w:tr w:rsidR="00E76FFB" w14:paraId="1839AED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80" w:author="Konstantin Bondarchuk" w:date="2018-02-12T10:06:00Z">
              <w:tcPr>
                <w:tcW w:w="0" w:type="auto"/>
              </w:tcPr>
            </w:tcPrChange>
          </w:tcPr>
          <w:p w14:paraId="2BE63922"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181" w:author="Konstantin Bondarchuk" w:date="2018-02-12T10:06:00Z">
              <w:tcPr>
                <w:tcW w:w="6570" w:type="dxa"/>
              </w:tcPr>
            </w:tcPrChange>
          </w:tcPr>
          <w:p w14:paraId="7E14D25F" w14:textId="77777777" w:rsidR="00E76FFB" w:rsidRDefault="00E76FFB" w:rsidP="00185C01">
            <w:pPr>
              <w:cnfStyle w:val="000000100000" w:firstRow="0" w:lastRow="0" w:firstColumn="0" w:lastColumn="0" w:oddVBand="0" w:evenVBand="0" w:oddHBand="1" w:evenHBand="0" w:firstRowFirstColumn="0" w:firstRowLastColumn="0" w:lastRowFirstColumn="0" w:lastRowLastColumn="0"/>
            </w:pPr>
            <w:r>
              <w:t xml:space="preserve">Stop inheritance permissions on a list or library item by Id </w:t>
            </w:r>
          </w:p>
        </w:tc>
      </w:tr>
      <w:tr w:rsidR="00E76FFB" w14:paraId="28553C21"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82" w:author="Konstantin Bondarchuk" w:date="2018-02-12T10:06:00Z">
              <w:tcPr>
                <w:tcW w:w="0" w:type="auto"/>
              </w:tcPr>
            </w:tcPrChange>
          </w:tcPr>
          <w:p w14:paraId="1F399881" w14:textId="77777777" w:rsidR="00E76FFB" w:rsidRDefault="00E76FFB" w:rsidP="00185C01">
            <w:r>
              <w:t>Input properties:</w:t>
            </w:r>
          </w:p>
        </w:tc>
        <w:tc>
          <w:tcPr>
            <w:tcW w:w="6570" w:type="dxa"/>
            <w:tcPrChange w:id="1183" w:author="Konstantin Bondarchuk" w:date="2018-02-12T10:06:00Z">
              <w:tcPr>
                <w:tcW w:w="6570" w:type="dxa"/>
              </w:tcPr>
            </w:tcPrChange>
          </w:tcPr>
          <w:p w14:paraId="77206B5D" w14:textId="30DD0496" w:rsidR="00E76FFB"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E76FFB">
              <w:t xml:space="preserve"> *</w:t>
            </w:r>
          </w:p>
        </w:tc>
      </w:tr>
      <w:tr w:rsidR="00E76FFB" w14:paraId="410E481F"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84" w:author="Konstantin Bondarchuk" w:date="2018-02-12T10:06:00Z">
              <w:tcPr>
                <w:tcW w:w="0" w:type="auto"/>
              </w:tcPr>
            </w:tcPrChange>
          </w:tcPr>
          <w:p w14:paraId="73083F87"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185" w:author="Konstantin Bondarchuk" w:date="2018-02-12T10:06:00Z">
              <w:tcPr>
                <w:tcW w:w="6570" w:type="dxa"/>
              </w:tcPr>
            </w:tcPrChange>
          </w:tcPr>
          <w:p w14:paraId="54762734" w14:textId="77777777" w:rsidR="00E76FFB" w:rsidRDefault="00E76FFB" w:rsidP="00185C01">
            <w:pPr>
              <w:cnfStyle w:val="000000100000" w:firstRow="0" w:lastRow="0" w:firstColumn="0" w:lastColumn="0" w:oddVBand="0" w:evenVBand="0" w:oddHBand="1" w:evenHBand="0" w:firstRowFirstColumn="0" w:firstRowLastColumn="0" w:lastRowFirstColumn="0" w:lastRowLastColumn="0"/>
            </w:pPr>
            <w:r>
              <w:t>Id *</w:t>
            </w:r>
          </w:p>
        </w:tc>
      </w:tr>
      <w:tr w:rsidR="00E76FFB" w14:paraId="289CD641"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86" w:author="Konstantin Bondarchuk" w:date="2018-02-12T10:06:00Z">
              <w:tcPr>
                <w:tcW w:w="0" w:type="auto"/>
              </w:tcPr>
            </w:tcPrChange>
          </w:tcPr>
          <w:p w14:paraId="12EE360E" w14:textId="77777777" w:rsidR="00E76FFB" w:rsidRDefault="00E76FFB" w:rsidP="00185C01">
            <w:r>
              <w:t>Output properties:</w:t>
            </w:r>
          </w:p>
        </w:tc>
        <w:tc>
          <w:tcPr>
            <w:tcW w:w="6570" w:type="dxa"/>
            <w:tcPrChange w:id="1187" w:author="Konstantin Bondarchuk" w:date="2018-02-12T10:06:00Z">
              <w:tcPr>
                <w:tcW w:w="6570" w:type="dxa"/>
              </w:tcPr>
            </w:tcPrChange>
          </w:tcPr>
          <w:p w14:paraId="2CF20031" w14:textId="77777777" w:rsidR="00E76FFB" w:rsidRDefault="00E76FFB" w:rsidP="00185C01">
            <w:pPr>
              <w:cnfStyle w:val="000000000000" w:firstRow="0" w:lastRow="0" w:firstColumn="0" w:lastColumn="0" w:oddVBand="0" w:evenVBand="0" w:oddHBand="0" w:evenHBand="0" w:firstRowFirstColumn="0" w:firstRowLastColumn="0" w:lastRowFirstColumn="0" w:lastRowLastColumn="0"/>
            </w:pPr>
            <w:r>
              <w:t>None.</w:t>
            </w:r>
          </w:p>
        </w:tc>
      </w:tr>
    </w:tbl>
    <w:p w14:paraId="4F830036" w14:textId="77777777" w:rsidR="00E76FFB" w:rsidRPr="00E76FFB" w:rsidRDefault="00E76FFB"/>
    <w:p w14:paraId="4F8DC26B" w14:textId="5E2937D8" w:rsidR="0057577B" w:rsidRDefault="0057577B" w:rsidP="00E37CE4">
      <w:pPr>
        <w:pStyle w:val="Heading4"/>
      </w:pPr>
      <w:r>
        <w:t xml:space="preserve">Reset </w:t>
      </w:r>
      <w:r w:rsidR="00BF55F5">
        <w:t xml:space="preserve">Item </w:t>
      </w:r>
      <w:r>
        <w:t>Inheritance</w:t>
      </w:r>
    </w:p>
    <w:tbl>
      <w:tblPr>
        <w:tblStyle w:val="LightList-Accent1"/>
        <w:tblW w:w="0" w:type="auto"/>
        <w:tblLook w:val="04A0" w:firstRow="1" w:lastRow="0" w:firstColumn="1" w:lastColumn="0" w:noHBand="0" w:noVBand="1"/>
        <w:tblPrChange w:id="1188"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189">
          <w:tblGrid>
            <w:gridCol w:w="360"/>
            <w:gridCol w:w="360"/>
          </w:tblGrid>
        </w:tblGridChange>
      </w:tblGrid>
      <w:tr w:rsidR="0057577B" w14:paraId="7F1D0BF7"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90" w:author="Konstantin Bondarchuk" w:date="2018-02-12T10:06:00Z">
              <w:tcPr>
                <w:tcW w:w="0" w:type="auto"/>
              </w:tcPr>
            </w:tcPrChange>
          </w:tcPr>
          <w:p w14:paraId="6A086D3C" w14:textId="77777777" w:rsidR="0057577B" w:rsidRDefault="0057577B" w:rsidP="0057577B">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191" w:author="Konstantin Bondarchuk" w:date="2018-02-12T10:06:00Z">
              <w:tcPr>
                <w:tcW w:w="6570" w:type="dxa"/>
              </w:tcPr>
            </w:tcPrChange>
          </w:tcPr>
          <w:p w14:paraId="605384DD" w14:textId="7DFB2BCA" w:rsidR="0057577B" w:rsidRDefault="0057577B" w:rsidP="0057577B">
            <w:pPr>
              <w:cnfStyle w:val="100000000000" w:firstRow="1" w:lastRow="0" w:firstColumn="0" w:lastColumn="0" w:oddVBand="0" w:evenVBand="0" w:oddHBand="0" w:evenHBand="0" w:firstRowFirstColumn="0" w:firstRowLastColumn="0" w:lastRowFirstColumn="0" w:lastRowLastColumn="0"/>
            </w:pPr>
            <w:r>
              <w:t>Reset</w:t>
            </w:r>
            <w:r w:rsidR="00BF55F5">
              <w:t>Item</w:t>
            </w:r>
            <w:r>
              <w:t>Inheritance</w:t>
            </w:r>
            <w:r w:rsidR="005A5FDE">
              <w:t>ById</w:t>
            </w:r>
          </w:p>
        </w:tc>
      </w:tr>
      <w:tr w:rsidR="0057577B" w14:paraId="024ADE47"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92" w:author="Konstantin Bondarchuk" w:date="2018-02-12T10:06:00Z">
              <w:tcPr>
                <w:tcW w:w="0" w:type="auto"/>
              </w:tcPr>
            </w:tcPrChange>
          </w:tcPr>
          <w:p w14:paraId="18610256" w14:textId="77777777" w:rsidR="0057577B" w:rsidRDefault="0057577B" w:rsidP="0057577B">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193" w:author="Konstantin Bondarchuk" w:date="2018-02-12T10:06:00Z">
              <w:tcPr>
                <w:tcW w:w="6570" w:type="dxa"/>
              </w:tcPr>
            </w:tcPrChange>
          </w:tcPr>
          <w:p w14:paraId="5CA35D9B" w14:textId="02F39C3D" w:rsidR="0057577B" w:rsidRDefault="0057577B" w:rsidP="0057577B">
            <w:pPr>
              <w:cnfStyle w:val="000000100000" w:firstRow="0" w:lastRow="0" w:firstColumn="0" w:lastColumn="0" w:oddVBand="0" w:evenVBand="0" w:oddHBand="1" w:evenHBand="0" w:firstRowFirstColumn="0" w:firstRowLastColumn="0" w:lastRowFirstColumn="0" w:lastRowLastColumn="0"/>
            </w:pPr>
            <w:r>
              <w:t xml:space="preserve">Reset </w:t>
            </w:r>
            <w:r w:rsidR="00BF55F5">
              <w:t xml:space="preserve">Item </w:t>
            </w:r>
            <w:r>
              <w:t>Inheritance</w:t>
            </w:r>
            <w:r w:rsidR="005A5FDE">
              <w:t xml:space="preserve"> By Id</w:t>
            </w:r>
          </w:p>
        </w:tc>
      </w:tr>
      <w:tr w:rsidR="0057577B" w14:paraId="1E340761"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94" w:author="Konstantin Bondarchuk" w:date="2018-02-12T10:06:00Z">
              <w:tcPr>
                <w:tcW w:w="0" w:type="auto"/>
              </w:tcPr>
            </w:tcPrChange>
          </w:tcPr>
          <w:p w14:paraId="0D3DEA8A" w14:textId="77777777" w:rsidR="0057577B" w:rsidRDefault="0057577B" w:rsidP="0057577B">
            <w:r>
              <w:t>Method type:</w:t>
            </w:r>
          </w:p>
        </w:tc>
        <w:tc>
          <w:tcPr>
            <w:tcW w:w="6570" w:type="dxa"/>
            <w:tcPrChange w:id="1195" w:author="Konstantin Bondarchuk" w:date="2018-02-12T10:06:00Z">
              <w:tcPr>
                <w:tcW w:w="6570" w:type="dxa"/>
              </w:tcPr>
            </w:tcPrChange>
          </w:tcPr>
          <w:p w14:paraId="1B5B7213" w14:textId="77777777" w:rsidR="0057577B" w:rsidRDefault="0057577B" w:rsidP="0057577B">
            <w:pPr>
              <w:cnfStyle w:val="000000000000" w:firstRow="0" w:lastRow="0" w:firstColumn="0" w:lastColumn="0" w:oddVBand="0" w:evenVBand="0" w:oddHBand="0" w:evenHBand="0" w:firstRowFirstColumn="0" w:firstRowLastColumn="0" w:lastRowFirstColumn="0" w:lastRowLastColumn="0"/>
            </w:pPr>
            <w:r>
              <w:t>Execute</w:t>
            </w:r>
          </w:p>
        </w:tc>
      </w:tr>
      <w:tr w:rsidR="0057577B" w14:paraId="4DAA34C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196" w:author="Konstantin Bondarchuk" w:date="2018-02-12T10:06:00Z">
              <w:tcPr>
                <w:tcW w:w="0" w:type="auto"/>
              </w:tcPr>
            </w:tcPrChange>
          </w:tcPr>
          <w:p w14:paraId="4D0BDF94" w14:textId="77777777" w:rsidR="0057577B" w:rsidRDefault="0057577B" w:rsidP="0057577B">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197" w:author="Konstantin Bondarchuk" w:date="2018-02-12T10:06:00Z">
              <w:tcPr>
                <w:tcW w:w="6570" w:type="dxa"/>
              </w:tcPr>
            </w:tcPrChange>
          </w:tcPr>
          <w:p w14:paraId="5B8D0FF6" w14:textId="116DF74B" w:rsidR="0057577B" w:rsidRDefault="0057577B" w:rsidP="0057577B">
            <w:pPr>
              <w:cnfStyle w:val="000000100000" w:firstRow="0" w:lastRow="0" w:firstColumn="0" w:lastColumn="0" w:oddVBand="0" w:evenVBand="0" w:oddHBand="1" w:evenHBand="0" w:firstRowFirstColumn="0" w:firstRowLastColumn="0" w:lastRowFirstColumn="0" w:lastRowLastColumn="0"/>
            </w:pPr>
            <w:r>
              <w:t xml:space="preserve">Reset inheritance permissions on a list or library item by Id </w:t>
            </w:r>
          </w:p>
        </w:tc>
      </w:tr>
      <w:tr w:rsidR="0057577B" w14:paraId="6230A339"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198" w:author="Konstantin Bondarchuk" w:date="2018-02-12T10:06:00Z">
              <w:tcPr>
                <w:tcW w:w="0" w:type="auto"/>
              </w:tcPr>
            </w:tcPrChange>
          </w:tcPr>
          <w:p w14:paraId="15B752B2" w14:textId="77777777" w:rsidR="0057577B" w:rsidRDefault="0057577B" w:rsidP="0057577B">
            <w:r>
              <w:t>Input properties:</w:t>
            </w:r>
          </w:p>
        </w:tc>
        <w:tc>
          <w:tcPr>
            <w:tcW w:w="6570" w:type="dxa"/>
            <w:tcPrChange w:id="1199" w:author="Konstantin Bondarchuk" w:date="2018-02-12T10:06:00Z">
              <w:tcPr>
                <w:tcW w:w="6570" w:type="dxa"/>
              </w:tcPr>
            </w:tcPrChange>
          </w:tcPr>
          <w:p w14:paraId="34EC2412" w14:textId="77777777" w:rsidR="0057577B" w:rsidRDefault="0057577B" w:rsidP="0057577B">
            <w:pPr>
              <w:cnfStyle w:val="000000000000" w:firstRow="0" w:lastRow="0" w:firstColumn="0" w:lastColumn="0" w:oddVBand="0" w:evenVBand="0" w:oddHBand="0" w:evenHBand="0" w:firstRowFirstColumn="0" w:firstRowLastColumn="0" w:lastRowFirstColumn="0" w:lastRowLastColumn="0"/>
            </w:pPr>
            <w:r>
              <w:t>SiteURL *</w:t>
            </w:r>
          </w:p>
        </w:tc>
      </w:tr>
      <w:tr w:rsidR="0057577B" w14:paraId="77B30D4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200" w:author="Konstantin Bondarchuk" w:date="2018-02-12T10:06:00Z">
              <w:tcPr>
                <w:tcW w:w="0" w:type="auto"/>
              </w:tcPr>
            </w:tcPrChange>
          </w:tcPr>
          <w:p w14:paraId="7EF2B5FE" w14:textId="77777777" w:rsidR="0057577B" w:rsidRDefault="0057577B" w:rsidP="0057577B">
            <w:pPr>
              <w:cnfStyle w:val="001000100000" w:firstRow="0" w:lastRow="0" w:firstColumn="1" w:lastColumn="0" w:oddVBand="0" w:evenVBand="0" w:oddHBand="1" w:evenHBand="0" w:firstRowFirstColumn="0" w:firstRowLastColumn="0" w:lastRowFirstColumn="0" w:lastRowLastColumn="0"/>
            </w:pPr>
          </w:p>
        </w:tc>
        <w:tc>
          <w:tcPr>
            <w:tcW w:w="6570" w:type="dxa"/>
            <w:tcPrChange w:id="1201" w:author="Konstantin Bondarchuk" w:date="2018-02-12T10:06:00Z">
              <w:tcPr>
                <w:tcW w:w="6570" w:type="dxa"/>
              </w:tcPr>
            </w:tcPrChange>
          </w:tcPr>
          <w:p w14:paraId="403CCDE1" w14:textId="77777777" w:rsidR="0057577B" w:rsidRDefault="0057577B" w:rsidP="0057577B">
            <w:pPr>
              <w:cnfStyle w:val="000000100000" w:firstRow="0" w:lastRow="0" w:firstColumn="0" w:lastColumn="0" w:oddVBand="0" w:evenVBand="0" w:oddHBand="1" w:evenHBand="0" w:firstRowFirstColumn="0" w:firstRowLastColumn="0" w:lastRowFirstColumn="0" w:lastRowLastColumn="0"/>
            </w:pPr>
            <w:r>
              <w:t>Id *</w:t>
            </w:r>
          </w:p>
        </w:tc>
      </w:tr>
      <w:tr w:rsidR="0057577B" w14:paraId="2BAD1789"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202" w:author="Konstantin Bondarchuk" w:date="2018-02-12T10:06:00Z">
              <w:tcPr>
                <w:tcW w:w="0" w:type="auto"/>
              </w:tcPr>
            </w:tcPrChange>
          </w:tcPr>
          <w:p w14:paraId="2B111CC9" w14:textId="77777777" w:rsidR="0057577B" w:rsidRDefault="0057577B" w:rsidP="0057577B">
            <w:r>
              <w:t>Output properties:</w:t>
            </w:r>
          </w:p>
        </w:tc>
        <w:tc>
          <w:tcPr>
            <w:tcW w:w="6570" w:type="dxa"/>
            <w:tcPrChange w:id="1203" w:author="Konstantin Bondarchuk" w:date="2018-02-12T10:06:00Z">
              <w:tcPr>
                <w:tcW w:w="6570" w:type="dxa"/>
              </w:tcPr>
            </w:tcPrChange>
          </w:tcPr>
          <w:p w14:paraId="4A8A034A" w14:textId="77777777" w:rsidR="0057577B" w:rsidRDefault="0057577B" w:rsidP="0057577B">
            <w:pPr>
              <w:cnfStyle w:val="000000000000" w:firstRow="0" w:lastRow="0" w:firstColumn="0" w:lastColumn="0" w:oddVBand="0" w:evenVBand="0" w:oddHBand="0" w:evenHBand="0" w:firstRowFirstColumn="0" w:firstRowLastColumn="0" w:lastRowFirstColumn="0" w:lastRowLastColumn="0"/>
            </w:pPr>
            <w:r>
              <w:t>None.</w:t>
            </w:r>
          </w:p>
        </w:tc>
      </w:tr>
    </w:tbl>
    <w:p w14:paraId="142ABC36" w14:textId="1F7CDD6C" w:rsidR="00EA077F" w:rsidRDefault="00415679">
      <w:pPr>
        <w:pStyle w:val="Heading4"/>
        <w:pPrChange w:id="1204" w:author="Konstantin" w:date="2018-02-07T20:40:00Z">
          <w:pPr>
            <w:pStyle w:val="Heading3"/>
          </w:pPr>
        </w:pPrChange>
      </w:pPr>
      <w:r>
        <w:t xml:space="preserve">Add </w:t>
      </w:r>
      <w:r w:rsidR="0057577B">
        <w:t xml:space="preserve">Item </w:t>
      </w:r>
      <w:r>
        <w:t>Permission</w:t>
      </w:r>
    </w:p>
    <w:tbl>
      <w:tblPr>
        <w:tblStyle w:val="LightList-Accent1"/>
        <w:tblW w:w="0" w:type="auto"/>
        <w:tblLook w:val="04A0" w:firstRow="1" w:lastRow="0" w:firstColumn="1" w:lastColumn="0" w:noHBand="0" w:noVBand="1"/>
        <w:tblPrChange w:id="1205"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206">
          <w:tblGrid>
            <w:gridCol w:w="360"/>
            <w:gridCol w:w="360"/>
          </w:tblGrid>
        </w:tblGridChange>
      </w:tblGrid>
      <w:tr w:rsidR="00E76FFB" w14:paraId="35E5B0DB"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207" w:author="Konstantin Bondarchuk" w:date="2018-02-12T10:06:00Z">
              <w:tcPr>
                <w:tcW w:w="0" w:type="auto"/>
              </w:tcPr>
            </w:tcPrChange>
          </w:tcPr>
          <w:p w14:paraId="1B4FE212" w14:textId="77777777" w:rsidR="00E76FFB" w:rsidRDefault="00E76FFB"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208" w:author="Konstantin Bondarchuk" w:date="2018-02-12T10:06:00Z">
              <w:tcPr>
                <w:tcW w:w="6570" w:type="dxa"/>
              </w:tcPr>
            </w:tcPrChange>
          </w:tcPr>
          <w:p w14:paraId="272505A6" w14:textId="2A1AEDE7" w:rsidR="00E76FFB" w:rsidRDefault="00E76FFB" w:rsidP="00185C01">
            <w:pPr>
              <w:cnfStyle w:val="100000000000" w:firstRow="1" w:lastRow="0" w:firstColumn="0" w:lastColumn="0" w:oddVBand="0" w:evenVBand="0" w:oddHBand="0" w:evenHBand="0" w:firstRowFirstColumn="0" w:firstRowLastColumn="0" w:lastRowFirstColumn="0" w:lastRowLastColumn="0"/>
            </w:pPr>
            <w:r>
              <w:t>Add</w:t>
            </w:r>
            <w:r w:rsidR="0057577B">
              <w:t>Item</w:t>
            </w:r>
            <w:r>
              <w:t>Permission</w:t>
            </w:r>
            <w:r w:rsidR="005A5FDE">
              <w:t>ById</w:t>
            </w:r>
          </w:p>
        </w:tc>
      </w:tr>
      <w:tr w:rsidR="00E76FFB" w14:paraId="502D2DE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209" w:author="Konstantin Bondarchuk" w:date="2018-02-12T10:06:00Z">
              <w:tcPr>
                <w:tcW w:w="0" w:type="auto"/>
              </w:tcPr>
            </w:tcPrChange>
          </w:tcPr>
          <w:p w14:paraId="594E390F"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210" w:author="Konstantin Bondarchuk" w:date="2018-02-12T10:06:00Z">
              <w:tcPr>
                <w:tcW w:w="6570" w:type="dxa"/>
              </w:tcPr>
            </w:tcPrChange>
          </w:tcPr>
          <w:p w14:paraId="65C72B75" w14:textId="3DF647EE" w:rsidR="00E76FFB" w:rsidRDefault="00E76FFB" w:rsidP="00185C01">
            <w:pPr>
              <w:cnfStyle w:val="000000100000" w:firstRow="0" w:lastRow="0" w:firstColumn="0" w:lastColumn="0" w:oddVBand="0" w:evenVBand="0" w:oddHBand="1" w:evenHBand="0" w:firstRowFirstColumn="0" w:firstRowLastColumn="0" w:lastRowFirstColumn="0" w:lastRowLastColumn="0"/>
            </w:pPr>
            <w:r>
              <w:t xml:space="preserve">Add </w:t>
            </w:r>
            <w:r w:rsidR="0057577B">
              <w:t xml:space="preserve">Item </w:t>
            </w:r>
            <w:r>
              <w:t>Permission</w:t>
            </w:r>
            <w:r w:rsidR="005A5FDE">
              <w:t xml:space="preserve"> By Id</w:t>
            </w:r>
          </w:p>
        </w:tc>
      </w:tr>
      <w:tr w:rsidR="00E76FFB" w14:paraId="4C175E86" w14:textId="77777777" w:rsidTr="627E073C">
        <w:tc>
          <w:tcPr>
            <w:cnfStyle w:val="001000000000" w:firstRow="0" w:lastRow="0" w:firstColumn="1" w:lastColumn="0" w:oddVBand="0" w:evenVBand="0" w:oddHBand="0" w:evenHBand="0" w:firstRowFirstColumn="0" w:firstRowLastColumn="0" w:lastRowFirstColumn="0" w:lastRowLastColumn="0"/>
            <w:tcW w:w="0" w:type="dxa"/>
            <w:tcPrChange w:id="1211" w:author="Konstantin Bondarchuk" w:date="2018-02-12T10:06:00Z">
              <w:tcPr>
                <w:tcW w:w="0" w:type="auto"/>
              </w:tcPr>
            </w:tcPrChange>
          </w:tcPr>
          <w:p w14:paraId="07FC2F50" w14:textId="77777777" w:rsidR="00E76FFB" w:rsidRDefault="00E76FFB" w:rsidP="00185C01">
            <w:r>
              <w:t>Method type:</w:t>
            </w:r>
          </w:p>
        </w:tc>
        <w:tc>
          <w:tcPr>
            <w:tcW w:w="6570" w:type="dxa"/>
            <w:tcPrChange w:id="1212" w:author="Konstantin Bondarchuk" w:date="2018-02-12T10:06:00Z">
              <w:tcPr>
                <w:tcW w:w="6570" w:type="dxa"/>
              </w:tcPr>
            </w:tcPrChange>
          </w:tcPr>
          <w:p w14:paraId="62AF76D3" w14:textId="77777777" w:rsidR="00E76FFB" w:rsidRDefault="00E76FFB" w:rsidP="00185C01">
            <w:pPr>
              <w:cnfStyle w:val="000000000000" w:firstRow="0" w:lastRow="0" w:firstColumn="0" w:lastColumn="0" w:oddVBand="0" w:evenVBand="0" w:oddHBand="0" w:evenHBand="0" w:firstRowFirstColumn="0" w:firstRowLastColumn="0" w:lastRowFirstColumn="0" w:lastRowLastColumn="0"/>
            </w:pPr>
            <w:r>
              <w:t>Execute</w:t>
            </w:r>
          </w:p>
        </w:tc>
      </w:tr>
      <w:tr w:rsidR="00E76FFB" w14:paraId="43EC7750" w14:textId="77777777" w:rsidTr="627E073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40" w:type="dxa"/>
            <w:tcPrChange w:id="1213" w:author="Konstantin Bondarchuk" w:date="2018-02-12T10:06:00Z">
              <w:tcPr>
                <w:tcW w:w="0" w:type="auto"/>
              </w:tcPr>
            </w:tcPrChange>
          </w:tcPr>
          <w:p w14:paraId="0D5C9185"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214" w:author="Konstantin Bondarchuk" w:date="2018-02-12T10:06:00Z">
              <w:tcPr>
                <w:tcW w:w="6570" w:type="dxa"/>
              </w:tcPr>
            </w:tcPrChange>
          </w:tcPr>
          <w:p w14:paraId="30A59278" w14:textId="5842FE85" w:rsidR="00E76FFB" w:rsidRDefault="00E76FFB" w:rsidP="00185C01">
            <w:pPr>
              <w:cnfStyle w:val="000000100000" w:firstRow="0" w:lastRow="0" w:firstColumn="0" w:lastColumn="0" w:oddVBand="0" w:evenVBand="0" w:oddHBand="1" w:evenHBand="0" w:firstRowFirstColumn="0" w:firstRowLastColumn="0" w:lastRowFirstColumn="0" w:lastRowLastColumn="0"/>
            </w:pPr>
            <w:r>
              <w:t xml:space="preserve">Add user or group permissions to a </w:t>
            </w:r>
            <w:r w:rsidR="00D51FD4">
              <w:t>list or</w:t>
            </w:r>
            <w:r>
              <w:t xml:space="preserve"> library item by Id</w:t>
            </w:r>
            <w:r w:rsidR="00CD0AC5">
              <w:t>. Both User and groups can be provided. One of them is mandatory.</w:t>
            </w:r>
          </w:p>
        </w:tc>
      </w:tr>
      <w:tr w:rsidR="00E76FFB" w14:paraId="49D228EC" w14:textId="77777777" w:rsidTr="627E073C">
        <w:tc>
          <w:tcPr>
            <w:cnfStyle w:val="001000000000" w:firstRow="0" w:lastRow="0" w:firstColumn="1" w:lastColumn="0" w:oddVBand="0" w:evenVBand="0" w:oddHBand="0" w:evenHBand="0" w:firstRowFirstColumn="0" w:firstRowLastColumn="0" w:lastRowFirstColumn="0" w:lastRowLastColumn="0"/>
            <w:tcW w:w="0" w:type="dxa"/>
            <w:tcPrChange w:id="1215" w:author="Konstantin Bondarchuk" w:date="2018-02-12T10:06:00Z">
              <w:tcPr>
                <w:tcW w:w="0" w:type="auto"/>
              </w:tcPr>
            </w:tcPrChange>
          </w:tcPr>
          <w:p w14:paraId="14766ACE" w14:textId="77777777" w:rsidR="00E76FFB" w:rsidRDefault="00E76FFB" w:rsidP="00185C01">
            <w:r>
              <w:t>Input properties:</w:t>
            </w:r>
          </w:p>
        </w:tc>
        <w:tc>
          <w:tcPr>
            <w:tcW w:w="6570" w:type="dxa"/>
            <w:tcPrChange w:id="1216" w:author="Konstantin Bondarchuk" w:date="2018-02-12T10:06:00Z">
              <w:tcPr>
                <w:tcW w:w="6570" w:type="dxa"/>
              </w:tcPr>
            </w:tcPrChange>
          </w:tcPr>
          <w:p w14:paraId="68578A49" w14:textId="6494FA0C" w:rsidR="00E76FFB"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E76FFB">
              <w:t xml:space="preserve"> *</w:t>
            </w:r>
          </w:p>
        </w:tc>
      </w:tr>
      <w:tr w:rsidR="00E76FFB" w14:paraId="15AE07C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217" w:author="Konstantin Bondarchuk" w:date="2018-02-12T10:06:00Z">
              <w:tcPr>
                <w:tcW w:w="0" w:type="auto"/>
              </w:tcPr>
            </w:tcPrChange>
          </w:tcPr>
          <w:p w14:paraId="38CF9E9B"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218" w:author="Konstantin Bondarchuk" w:date="2018-02-12T10:06:00Z">
              <w:tcPr>
                <w:tcW w:w="6570" w:type="dxa"/>
              </w:tcPr>
            </w:tcPrChange>
          </w:tcPr>
          <w:p w14:paraId="65E4E414" w14:textId="77777777" w:rsidR="00E76FFB" w:rsidRDefault="00E76FFB" w:rsidP="00185C01">
            <w:pPr>
              <w:cnfStyle w:val="000000100000" w:firstRow="0" w:lastRow="0" w:firstColumn="0" w:lastColumn="0" w:oddVBand="0" w:evenVBand="0" w:oddHBand="1" w:evenHBand="0" w:firstRowFirstColumn="0" w:firstRowLastColumn="0" w:lastRowFirstColumn="0" w:lastRowLastColumn="0"/>
            </w:pPr>
            <w:r>
              <w:t>Id *</w:t>
            </w:r>
          </w:p>
        </w:tc>
      </w:tr>
      <w:tr w:rsidR="00E76FFB" w14:paraId="064EBC2A" w14:textId="77777777" w:rsidTr="627E073C">
        <w:tc>
          <w:tcPr>
            <w:cnfStyle w:val="001000000000" w:firstRow="0" w:lastRow="0" w:firstColumn="1" w:lastColumn="0" w:oddVBand="0" w:evenVBand="0" w:oddHBand="0" w:evenHBand="0" w:firstRowFirstColumn="0" w:firstRowLastColumn="0" w:lastRowFirstColumn="0" w:lastRowLastColumn="0"/>
            <w:tcW w:w="0" w:type="dxa"/>
            <w:tcPrChange w:id="1219" w:author="Konstantin Bondarchuk" w:date="2018-02-12T10:06:00Z">
              <w:tcPr>
                <w:tcW w:w="0" w:type="auto"/>
              </w:tcPr>
            </w:tcPrChange>
          </w:tcPr>
          <w:p w14:paraId="2830A6B4" w14:textId="77777777" w:rsidR="00E76FFB" w:rsidRDefault="00E76FFB" w:rsidP="00185C01"/>
        </w:tc>
        <w:tc>
          <w:tcPr>
            <w:tcW w:w="6570" w:type="dxa"/>
            <w:tcPrChange w:id="1220" w:author="Konstantin Bondarchuk" w:date="2018-02-12T10:06:00Z">
              <w:tcPr>
                <w:tcW w:w="6570" w:type="dxa"/>
              </w:tcPr>
            </w:tcPrChange>
          </w:tcPr>
          <w:p w14:paraId="690BA983" w14:textId="2110BDB0" w:rsidR="00E76FFB" w:rsidRDefault="00D51FD4">
            <w:pPr>
              <w:cnfStyle w:val="000000000000" w:firstRow="0" w:lastRow="0" w:firstColumn="0" w:lastColumn="0" w:oddVBand="0" w:evenVBand="0" w:oddHBand="0" w:evenHBand="0" w:firstRowFirstColumn="0" w:firstRowLastColumn="0" w:lastRowFirstColumn="0" w:lastRowLastColumn="0"/>
            </w:pPr>
            <w:r>
              <w:t>Users</w:t>
            </w:r>
            <w:r w:rsidR="00E76FFB">
              <w:t xml:space="preserve"> - user</w:t>
            </w:r>
            <w:r w:rsidR="008D3F9F">
              <w:t xml:space="preserve"> logins</w:t>
            </w:r>
            <w:r w:rsidR="00E76FFB">
              <w:t xml:space="preserve"> separated by semicolon</w:t>
            </w:r>
          </w:p>
        </w:tc>
      </w:tr>
      <w:tr w:rsidR="008D3F9F" w14:paraId="3902E393"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221" w:author="Konstantin Bondarchuk" w:date="2018-02-12T10:06:00Z">
              <w:tcPr>
                <w:tcW w:w="0" w:type="auto"/>
              </w:tcPr>
            </w:tcPrChange>
          </w:tcPr>
          <w:p w14:paraId="7BABEE38" w14:textId="77777777" w:rsidR="008D3F9F" w:rsidRDefault="008D3F9F"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222" w:author="Konstantin Bondarchuk" w:date="2018-02-12T10:06:00Z">
              <w:tcPr>
                <w:tcW w:w="6570" w:type="dxa"/>
              </w:tcPr>
            </w:tcPrChange>
          </w:tcPr>
          <w:p w14:paraId="0DDED7A1" w14:textId="1A49DDE9" w:rsidR="008D3F9F" w:rsidRDefault="008D3F9F" w:rsidP="00185C01">
            <w:pPr>
              <w:cnfStyle w:val="000000100000" w:firstRow="0" w:lastRow="0" w:firstColumn="0" w:lastColumn="0" w:oddVBand="0" w:evenVBand="0" w:oddHBand="1" w:evenHBand="0" w:firstRowFirstColumn="0" w:firstRowLastColumn="0" w:lastRowFirstColumn="0" w:lastRowLastColumn="0"/>
            </w:pPr>
            <w:commentRangeStart w:id="1223"/>
            <w:commentRangeStart w:id="1224"/>
            <w:r>
              <w:t>Groups – group names separated by semicolon</w:t>
            </w:r>
            <w:commentRangeEnd w:id="1223"/>
            <w:r w:rsidR="00740D17">
              <w:rPr>
                <w:rStyle w:val="CommentReference"/>
              </w:rPr>
              <w:commentReference w:id="1223"/>
            </w:r>
            <w:commentRangeEnd w:id="1224"/>
            <w:r w:rsidR="001E313F">
              <w:rPr>
                <w:rStyle w:val="CommentReference"/>
              </w:rPr>
              <w:commentReference w:id="1224"/>
            </w:r>
          </w:p>
        </w:tc>
      </w:tr>
      <w:tr w:rsidR="00E76FFB" w14:paraId="1BE05AAD" w14:textId="77777777" w:rsidTr="627E073C">
        <w:tc>
          <w:tcPr>
            <w:cnfStyle w:val="001000000000" w:firstRow="0" w:lastRow="0" w:firstColumn="1" w:lastColumn="0" w:oddVBand="0" w:evenVBand="0" w:oddHBand="0" w:evenHBand="0" w:firstRowFirstColumn="0" w:firstRowLastColumn="0" w:lastRowFirstColumn="0" w:lastRowLastColumn="0"/>
            <w:tcW w:w="0" w:type="dxa"/>
            <w:tcPrChange w:id="1225" w:author="Konstantin Bondarchuk" w:date="2018-02-12T10:06:00Z">
              <w:tcPr>
                <w:tcW w:w="0" w:type="auto"/>
              </w:tcPr>
            </w:tcPrChange>
          </w:tcPr>
          <w:p w14:paraId="6EAA126C" w14:textId="77777777" w:rsidR="00E76FFB" w:rsidRDefault="00E76FFB" w:rsidP="00185C01"/>
        </w:tc>
        <w:tc>
          <w:tcPr>
            <w:tcW w:w="6570" w:type="dxa"/>
            <w:tcPrChange w:id="1226" w:author="Konstantin Bondarchuk" w:date="2018-02-12T10:06:00Z">
              <w:tcPr>
                <w:tcW w:w="6570" w:type="dxa"/>
              </w:tcPr>
            </w:tcPrChange>
          </w:tcPr>
          <w:p w14:paraId="0D1D1EEE" w14:textId="066DD52F" w:rsidR="00E76FFB" w:rsidRDefault="00E76FFB">
            <w:pPr>
              <w:cnfStyle w:val="000000000000" w:firstRow="0" w:lastRow="0" w:firstColumn="0" w:lastColumn="0" w:oddVBand="0" w:evenVBand="0" w:oddHBand="0" w:evenHBand="0" w:firstRowFirstColumn="0" w:firstRowLastColumn="0" w:lastRowFirstColumn="0" w:lastRowLastColumn="0"/>
            </w:pPr>
            <w:r>
              <w:t xml:space="preserve">Permission* - </w:t>
            </w:r>
            <w:r w:rsidR="00D8013E">
              <w:t>Role Definition Name.</w:t>
            </w:r>
          </w:p>
        </w:tc>
      </w:tr>
      <w:tr w:rsidR="00E76FFB" w14:paraId="59E4B723"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227" w:author="Konstantin Bondarchuk" w:date="2018-02-12T10:06:00Z">
              <w:tcPr>
                <w:tcW w:w="0" w:type="auto"/>
              </w:tcPr>
            </w:tcPrChange>
          </w:tcPr>
          <w:p w14:paraId="7E62DA11" w14:textId="77777777" w:rsidR="00E76FFB" w:rsidRDefault="00E76FFB"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228" w:author="Konstantin Bondarchuk" w:date="2018-02-12T10:06:00Z">
              <w:tcPr>
                <w:tcW w:w="6570" w:type="dxa"/>
              </w:tcPr>
            </w:tcPrChange>
          </w:tcPr>
          <w:p w14:paraId="1AD53CCE" w14:textId="77777777" w:rsidR="00E76FFB" w:rsidRDefault="00E76FFB" w:rsidP="00185C01">
            <w:pPr>
              <w:cnfStyle w:val="000000100000" w:firstRow="0" w:lastRow="0" w:firstColumn="0" w:lastColumn="0" w:oddVBand="0" w:evenVBand="0" w:oddHBand="1" w:evenHBand="0" w:firstRowFirstColumn="0" w:firstRowLastColumn="0" w:lastRowFirstColumn="0" w:lastRowLastColumn="0"/>
            </w:pPr>
            <w:r>
              <w:t>None.</w:t>
            </w:r>
          </w:p>
        </w:tc>
      </w:tr>
    </w:tbl>
    <w:p w14:paraId="4912EE98" w14:textId="2A48D80B" w:rsidR="00EA077F" w:rsidRDefault="00EA077F">
      <w:pPr>
        <w:pStyle w:val="Heading4"/>
        <w:pPrChange w:id="1229" w:author="Konstantin" w:date="2018-02-07T20:40:00Z">
          <w:pPr>
            <w:pStyle w:val="Heading3"/>
          </w:pPr>
        </w:pPrChange>
      </w:pPr>
      <w:r>
        <w:t>Remove</w:t>
      </w:r>
      <w:r w:rsidR="008D3F9F">
        <w:t xml:space="preserve"> Item</w:t>
      </w:r>
      <w:r>
        <w:t xml:space="preserve"> </w:t>
      </w:r>
      <w:r w:rsidR="00415679">
        <w:t>Permission</w:t>
      </w:r>
    </w:p>
    <w:tbl>
      <w:tblPr>
        <w:tblStyle w:val="LightList-Accent1"/>
        <w:tblW w:w="0" w:type="auto"/>
        <w:tblLook w:val="04A0" w:firstRow="1" w:lastRow="0" w:firstColumn="1" w:lastColumn="0" w:noHBand="0" w:noVBand="1"/>
        <w:tblPrChange w:id="1230"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231">
          <w:tblGrid>
            <w:gridCol w:w="118"/>
            <w:gridCol w:w="242"/>
            <w:gridCol w:w="360"/>
            <w:gridCol w:w="1638"/>
            <w:gridCol w:w="6570"/>
          </w:tblGrid>
        </w:tblGridChange>
      </w:tblGrid>
      <w:tr w:rsidR="00D51FD4" w14:paraId="1C530C2E" w14:textId="77777777" w:rsidTr="627E073C">
        <w:trPr>
          <w:cnfStyle w:val="100000000000" w:firstRow="1" w:lastRow="0" w:firstColumn="0" w:lastColumn="0" w:oddVBand="0" w:evenVBand="0" w:oddHBand="0" w:evenHBand="0" w:firstRowFirstColumn="0" w:firstRowLastColumn="0" w:lastRowFirstColumn="0" w:lastRowLastColumn="0"/>
          <w:trPrChange w:id="1232"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33" w:author="Konstantin Bondarchuk" w:date="2018-02-12T10:05:00Z">
              <w:tcPr>
                <w:tcW w:w="0" w:type="auto"/>
                <w:gridSpan w:val="2"/>
              </w:tcPr>
            </w:tcPrChange>
          </w:tcPr>
          <w:p w14:paraId="0C769A17" w14:textId="77777777" w:rsidR="00D51FD4" w:rsidRDefault="00D51FD4"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234" w:author="Konstantin Bondarchuk" w:date="2018-02-12T10:05:00Z">
              <w:tcPr>
                <w:tcW w:w="6570" w:type="dxa"/>
              </w:tcPr>
            </w:tcPrChange>
          </w:tcPr>
          <w:p w14:paraId="33944584" w14:textId="3754961C" w:rsidR="00D51FD4" w:rsidRDefault="00D51FD4" w:rsidP="00185C01">
            <w:pPr>
              <w:cnfStyle w:val="100000000000" w:firstRow="1" w:lastRow="0" w:firstColumn="0" w:lastColumn="0" w:oddVBand="0" w:evenVBand="0" w:oddHBand="0" w:evenHBand="0" w:firstRowFirstColumn="0" w:firstRowLastColumn="0" w:lastRowFirstColumn="0" w:lastRowLastColumn="0"/>
            </w:pPr>
            <w:r>
              <w:t>Remove</w:t>
            </w:r>
            <w:r w:rsidR="008D3F9F">
              <w:t>Item</w:t>
            </w:r>
            <w:r>
              <w:t>Permission</w:t>
            </w:r>
            <w:ins w:id="1235" w:author="Konstantin" w:date="2018-02-09T21:25:00Z">
              <w:r w:rsidR="00A07E83">
                <w:t>ById</w:t>
              </w:r>
            </w:ins>
          </w:p>
        </w:tc>
      </w:tr>
      <w:tr w:rsidR="00D51FD4" w14:paraId="47125C07" w14:textId="77777777" w:rsidTr="627E073C">
        <w:trPr>
          <w:cnfStyle w:val="000000100000" w:firstRow="0" w:lastRow="0" w:firstColumn="0" w:lastColumn="0" w:oddVBand="0" w:evenVBand="0" w:oddHBand="1" w:evenHBand="0" w:firstRowFirstColumn="0" w:firstRowLastColumn="0" w:lastRowFirstColumn="0" w:lastRowLastColumn="0"/>
          <w:trPrChange w:id="1236"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37" w:author="Konstantin Bondarchuk" w:date="2018-02-12T10:05:00Z">
              <w:tcPr>
                <w:tcW w:w="0" w:type="auto"/>
                <w:gridSpan w:val="2"/>
              </w:tcPr>
            </w:tcPrChange>
          </w:tcPr>
          <w:p w14:paraId="62AADAE6" w14:textId="77777777" w:rsidR="00D51FD4" w:rsidRDefault="00D51FD4"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238" w:author="Konstantin Bondarchuk" w:date="2018-02-12T10:05:00Z">
              <w:tcPr>
                <w:tcW w:w="6570" w:type="dxa"/>
              </w:tcPr>
            </w:tcPrChange>
          </w:tcPr>
          <w:p w14:paraId="1B23C3CF" w14:textId="1B3CD443" w:rsidR="00D51FD4" w:rsidRDefault="00D51FD4" w:rsidP="00185C01">
            <w:pPr>
              <w:cnfStyle w:val="000000100000" w:firstRow="0" w:lastRow="0" w:firstColumn="0" w:lastColumn="0" w:oddVBand="0" w:evenVBand="0" w:oddHBand="1" w:evenHBand="0" w:firstRowFirstColumn="0" w:firstRowLastColumn="0" w:lastRowFirstColumn="0" w:lastRowLastColumn="0"/>
            </w:pPr>
            <w:r>
              <w:t>Remove</w:t>
            </w:r>
            <w:r w:rsidR="008D3F9F">
              <w:t xml:space="preserve"> Item</w:t>
            </w:r>
            <w:r>
              <w:t xml:space="preserve"> Permission</w:t>
            </w:r>
            <w:ins w:id="1239" w:author="Konstantin" w:date="2018-02-09T21:25:00Z">
              <w:r w:rsidR="00A07E83">
                <w:t xml:space="preserve"> By Id</w:t>
              </w:r>
            </w:ins>
          </w:p>
        </w:tc>
      </w:tr>
      <w:tr w:rsidR="00D51FD4" w14:paraId="3EEB75C5" w14:textId="77777777" w:rsidTr="627E073C">
        <w:trPr>
          <w:trPrChange w:id="1240"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41" w:author="Konstantin Bondarchuk" w:date="2018-02-12T10:05:00Z">
              <w:tcPr>
                <w:tcW w:w="0" w:type="auto"/>
                <w:gridSpan w:val="2"/>
              </w:tcPr>
            </w:tcPrChange>
          </w:tcPr>
          <w:p w14:paraId="461F0DAC" w14:textId="77777777" w:rsidR="00D51FD4" w:rsidRDefault="00D51FD4" w:rsidP="00185C01">
            <w:r>
              <w:t>Method type:</w:t>
            </w:r>
          </w:p>
        </w:tc>
        <w:tc>
          <w:tcPr>
            <w:tcW w:w="6570" w:type="dxa"/>
            <w:tcPrChange w:id="1242" w:author="Konstantin Bondarchuk" w:date="2018-02-12T10:05:00Z">
              <w:tcPr>
                <w:tcW w:w="6570" w:type="dxa"/>
              </w:tcPr>
            </w:tcPrChange>
          </w:tcPr>
          <w:p w14:paraId="31FD73D9" w14:textId="77777777" w:rsidR="00D51FD4" w:rsidRDefault="00D51FD4" w:rsidP="00185C01">
            <w:pPr>
              <w:cnfStyle w:val="000000000000" w:firstRow="0" w:lastRow="0" w:firstColumn="0" w:lastColumn="0" w:oddVBand="0" w:evenVBand="0" w:oddHBand="0" w:evenHBand="0" w:firstRowFirstColumn="0" w:firstRowLastColumn="0" w:lastRowFirstColumn="0" w:lastRowLastColumn="0"/>
            </w:pPr>
            <w:r>
              <w:t>Execute</w:t>
            </w:r>
          </w:p>
        </w:tc>
      </w:tr>
      <w:tr w:rsidR="00D51FD4" w14:paraId="20590CD1" w14:textId="77777777" w:rsidTr="627E073C">
        <w:trPr>
          <w:cnfStyle w:val="000000100000" w:firstRow="0" w:lastRow="0" w:firstColumn="0" w:lastColumn="0" w:oddVBand="0" w:evenVBand="0" w:oddHBand="1" w:evenHBand="0" w:firstRowFirstColumn="0" w:firstRowLastColumn="0" w:lastRowFirstColumn="0" w:lastRowLastColumn="0"/>
          <w:trPrChange w:id="1243"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44" w:author="Konstantin Bondarchuk" w:date="2018-02-12T10:05:00Z">
              <w:tcPr>
                <w:tcW w:w="0" w:type="auto"/>
                <w:gridSpan w:val="2"/>
              </w:tcPr>
            </w:tcPrChange>
          </w:tcPr>
          <w:p w14:paraId="3C8A21AD" w14:textId="77777777" w:rsidR="00D51FD4" w:rsidRDefault="00D51FD4"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245" w:author="Konstantin Bondarchuk" w:date="2018-02-12T10:05:00Z">
              <w:tcPr>
                <w:tcW w:w="6570" w:type="dxa"/>
              </w:tcPr>
            </w:tcPrChange>
          </w:tcPr>
          <w:p w14:paraId="3333F40D" w14:textId="6E1E98FF" w:rsidR="00D51FD4" w:rsidRDefault="00D51FD4" w:rsidP="00185C01">
            <w:pPr>
              <w:cnfStyle w:val="000000100000" w:firstRow="0" w:lastRow="0" w:firstColumn="0" w:lastColumn="0" w:oddVBand="0" w:evenVBand="0" w:oddHBand="1" w:evenHBand="0" w:firstRowFirstColumn="0" w:firstRowLastColumn="0" w:lastRowFirstColumn="0" w:lastRowLastColumn="0"/>
            </w:pPr>
            <w:r>
              <w:t>Remove user or group permissions to a list or library item by Id</w:t>
            </w:r>
            <w:r w:rsidR="00D8013E">
              <w:t>. Both User and groups can be provided. One of them is mandatory.</w:t>
            </w:r>
            <w:r w:rsidR="00382BA8">
              <w:t xml:space="preserve"> Function always executes, so if the group or user did not exist, it will not cause an error but just continue.</w:t>
            </w:r>
          </w:p>
        </w:tc>
      </w:tr>
      <w:tr w:rsidR="00D51FD4" w14:paraId="54ADE0B5" w14:textId="77777777" w:rsidTr="627E073C">
        <w:trPr>
          <w:trPrChange w:id="1246"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47" w:author="Konstantin Bondarchuk" w:date="2018-02-12T10:05:00Z">
              <w:tcPr>
                <w:tcW w:w="0" w:type="auto"/>
                <w:gridSpan w:val="2"/>
              </w:tcPr>
            </w:tcPrChange>
          </w:tcPr>
          <w:p w14:paraId="7FA7481B" w14:textId="77777777" w:rsidR="00D51FD4" w:rsidRDefault="00D51FD4" w:rsidP="00185C01">
            <w:r>
              <w:t>Input properties:</w:t>
            </w:r>
          </w:p>
        </w:tc>
        <w:tc>
          <w:tcPr>
            <w:tcW w:w="6570" w:type="dxa"/>
            <w:tcPrChange w:id="1248" w:author="Konstantin Bondarchuk" w:date="2018-02-12T10:05:00Z">
              <w:tcPr>
                <w:tcW w:w="6570" w:type="dxa"/>
              </w:tcPr>
            </w:tcPrChange>
          </w:tcPr>
          <w:p w14:paraId="6582A075" w14:textId="424995A5" w:rsidR="00D51FD4"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D51FD4">
              <w:t xml:space="preserve"> *</w:t>
            </w:r>
          </w:p>
        </w:tc>
      </w:tr>
      <w:tr w:rsidR="00D51FD4" w:rsidDel="00A07E83" w14:paraId="2C97DD51" w14:textId="5DEE8D5E" w:rsidTr="00185C01">
        <w:trPr>
          <w:cnfStyle w:val="000000100000" w:firstRow="0" w:lastRow="0" w:firstColumn="0" w:lastColumn="0" w:oddVBand="0" w:evenVBand="0" w:oddHBand="1" w:evenHBand="0" w:firstRowFirstColumn="0" w:firstRowLastColumn="0" w:lastRowFirstColumn="0" w:lastRowLastColumn="0"/>
          <w:del w:id="1249" w:author="Konstantin" w:date="2018-02-09T21:25:00Z"/>
        </w:trPr>
        <w:tc>
          <w:tcPr>
            <w:cnfStyle w:val="001000000000" w:firstRow="0" w:lastRow="0" w:firstColumn="1" w:lastColumn="0" w:oddVBand="0" w:evenVBand="0" w:oddHBand="0" w:evenHBand="0" w:firstRowFirstColumn="0" w:firstRowLastColumn="0" w:lastRowFirstColumn="0" w:lastRowLastColumn="0"/>
            <w:tcW w:w="2240" w:type="dxa"/>
          </w:tcPr>
          <w:p w14:paraId="0AB0B53E" w14:textId="07A7C2B8" w:rsidR="00D51FD4" w:rsidDel="00A07E83" w:rsidRDefault="00D51FD4" w:rsidP="00185C01">
            <w:pPr>
              <w:rPr>
                <w:del w:id="1250" w:author="Konstantin" w:date="2018-02-09T21:25:00Z"/>
              </w:rPr>
            </w:pPr>
          </w:p>
        </w:tc>
        <w:tc>
          <w:tcPr>
            <w:tcW w:w="6570" w:type="dxa"/>
          </w:tcPr>
          <w:p w14:paraId="18B33B5F" w14:textId="0F9839D0" w:rsidR="00D51FD4" w:rsidDel="00A07E83" w:rsidRDefault="00D51FD4" w:rsidP="00185C01">
            <w:pPr>
              <w:cnfStyle w:val="000000100000" w:firstRow="0" w:lastRow="0" w:firstColumn="0" w:lastColumn="0" w:oddVBand="0" w:evenVBand="0" w:oddHBand="1" w:evenHBand="0" w:firstRowFirstColumn="0" w:firstRowLastColumn="0" w:lastRowFirstColumn="0" w:lastRowLastColumn="0"/>
              <w:rPr>
                <w:del w:id="1251" w:author="Konstantin" w:date="2018-02-09T21:25:00Z"/>
              </w:rPr>
            </w:pPr>
            <w:del w:id="1252" w:author="Konstantin" w:date="2018-02-09T21:25:00Z">
              <w:r w:rsidDel="00A07E83">
                <w:delText>List/Library *</w:delText>
              </w:r>
            </w:del>
          </w:p>
        </w:tc>
      </w:tr>
      <w:tr w:rsidR="00D51FD4" w14:paraId="60B8A773" w14:textId="77777777" w:rsidTr="627E073C">
        <w:trPr>
          <w:trPrChange w:id="1253"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54" w:author="Konstantin Bondarchuk" w:date="2018-02-12T10:05:00Z">
              <w:tcPr>
                <w:tcW w:w="0" w:type="auto"/>
                <w:gridSpan w:val="2"/>
              </w:tcPr>
            </w:tcPrChange>
          </w:tcPr>
          <w:p w14:paraId="3AAE8C82" w14:textId="77777777" w:rsidR="00D51FD4" w:rsidRDefault="00D51FD4" w:rsidP="00185C01"/>
        </w:tc>
        <w:tc>
          <w:tcPr>
            <w:tcW w:w="6570" w:type="dxa"/>
            <w:tcPrChange w:id="1255" w:author="Konstantin Bondarchuk" w:date="2018-02-12T10:05:00Z">
              <w:tcPr>
                <w:tcW w:w="6570" w:type="dxa"/>
              </w:tcPr>
            </w:tcPrChange>
          </w:tcPr>
          <w:p w14:paraId="1743F86C" w14:textId="77777777" w:rsidR="00D51FD4" w:rsidRDefault="00D51FD4" w:rsidP="00185C01">
            <w:pPr>
              <w:cnfStyle w:val="000000000000" w:firstRow="0" w:lastRow="0" w:firstColumn="0" w:lastColumn="0" w:oddVBand="0" w:evenVBand="0" w:oddHBand="0" w:evenHBand="0" w:firstRowFirstColumn="0" w:firstRowLastColumn="0" w:lastRowFirstColumn="0" w:lastRowLastColumn="0"/>
            </w:pPr>
            <w:r>
              <w:t>Id *</w:t>
            </w:r>
          </w:p>
        </w:tc>
      </w:tr>
      <w:tr w:rsidR="00D51FD4" w14:paraId="16B3619B" w14:textId="77777777" w:rsidTr="627E073C">
        <w:trPr>
          <w:cnfStyle w:val="000000100000" w:firstRow="0" w:lastRow="0" w:firstColumn="0" w:lastColumn="0" w:oddVBand="0" w:evenVBand="0" w:oddHBand="1" w:evenHBand="0" w:firstRowFirstColumn="0" w:firstRowLastColumn="0" w:lastRowFirstColumn="0" w:lastRowLastColumn="0"/>
          <w:trPrChange w:id="1256"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57" w:author="Konstantin Bondarchuk" w:date="2018-02-12T10:05:00Z">
              <w:tcPr>
                <w:tcW w:w="0" w:type="auto"/>
                <w:gridSpan w:val="2"/>
              </w:tcPr>
            </w:tcPrChange>
          </w:tcPr>
          <w:p w14:paraId="2E45D821" w14:textId="77777777" w:rsidR="00D51FD4" w:rsidRDefault="00D51FD4"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258" w:author="Konstantin Bondarchuk" w:date="2018-02-12T10:05:00Z">
              <w:tcPr>
                <w:tcW w:w="6570" w:type="dxa"/>
              </w:tcPr>
            </w:tcPrChange>
          </w:tcPr>
          <w:p w14:paraId="2F96F4B1" w14:textId="3E980E77" w:rsidR="00D51FD4" w:rsidRDefault="008D3F9F" w:rsidP="00185C01">
            <w:pPr>
              <w:cnfStyle w:val="000000100000" w:firstRow="0" w:lastRow="0" w:firstColumn="0" w:lastColumn="0" w:oddVBand="0" w:evenVBand="0" w:oddHBand="1" w:evenHBand="0" w:firstRowFirstColumn="0" w:firstRowLastColumn="0" w:lastRowFirstColumn="0" w:lastRowLastColumn="0"/>
            </w:pPr>
            <w:r>
              <w:t>Users - user logins separated by semicolon</w:t>
            </w:r>
          </w:p>
        </w:tc>
      </w:tr>
      <w:tr w:rsidR="008D3F9F" w14:paraId="28B33DA5" w14:textId="77777777" w:rsidTr="627E073C">
        <w:trPr>
          <w:trPrChange w:id="1259"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60" w:author="Konstantin Bondarchuk" w:date="2018-02-12T10:05:00Z">
              <w:tcPr>
                <w:tcW w:w="0" w:type="auto"/>
                <w:gridSpan w:val="2"/>
              </w:tcPr>
            </w:tcPrChange>
          </w:tcPr>
          <w:p w14:paraId="5439F669" w14:textId="77777777" w:rsidR="008D3F9F" w:rsidRDefault="008D3F9F" w:rsidP="00185C01"/>
        </w:tc>
        <w:tc>
          <w:tcPr>
            <w:tcW w:w="6570" w:type="dxa"/>
            <w:tcPrChange w:id="1261" w:author="Konstantin Bondarchuk" w:date="2018-02-12T10:05:00Z">
              <w:tcPr>
                <w:tcW w:w="6570" w:type="dxa"/>
              </w:tcPr>
            </w:tcPrChange>
          </w:tcPr>
          <w:p w14:paraId="4EAEF329" w14:textId="6A6FD361" w:rsidR="008D3F9F" w:rsidRDefault="008D3F9F">
            <w:pPr>
              <w:cnfStyle w:val="000000000000" w:firstRow="0" w:lastRow="0" w:firstColumn="0" w:lastColumn="0" w:oddVBand="0" w:evenVBand="0" w:oddHBand="0" w:evenHBand="0" w:firstRowFirstColumn="0" w:firstRowLastColumn="0" w:lastRowFirstColumn="0" w:lastRowLastColumn="0"/>
            </w:pPr>
            <w:r>
              <w:t>Groups – group names separated by semicolon</w:t>
            </w:r>
          </w:p>
        </w:tc>
      </w:tr>
      <w:tr w:rsidR="00D51FD4" w14:paraId="731F3B5D" w14:textId="77777777" w:rsidTr="627E073C">
        <w:trPr>
          <w:cnfStyle w:val="000000100000" w:firstRow="0" w:lastRow="0" w:firstColumn="0" w:lastColumn="0" w:oddVBand="0" w:evenVBand="0" w:oddHBand="1" w:evenHBand="0" w:firstRowFirstColumn="0" w:firstRowLastColumn="0" w:lastRowFirstColumn="0" w:lastRowLastColumn="0"/>
          <w:trPrChange w:id="1262" w:author="Konstantin Bondarchuk" w:date="2018-02-12T10:05: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63" w:author="Konstantin Bondarchuk" w:date="2018-02-12T10:05:00Z">
              <w:tcPr>
                <w:tcW w:w="0" w:type="auto"/>
                <w:gridSpan w:val="2"/>
              </w:tcPr>
            </w:tcPrChange>
          </w:tcPr>
          <w:p w14:paraId="3E195C22" w14:textId="77777777" w:rsidR="00D51FD4" w:rsidRDefault="00D51FD4" w:rsidP="00185C01">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264" w:author="Konstantin Bondarchuk" w:date="2018-02-12T10:05:00Z">
              <w:tcPr>
                <w:tcW w:w="6570" w:type="dxa"/>
              </w:tcPr>
            </w:tcPrChange>
          </w:tcPr>
          <w:p w14:paraId="344CD339" w14:textId="77777777" w:rsidR="00D51FD4" w:rsidRDefault="00D51FD4" w:rsidP="00185C01">
            <w:pPr>
              <w:cnfStyle w:val="000000100000" w:firstRow="0" w:lastRow="0" w:firstColumn="0" w:lastColumn="0" w:oddVBand="0" w:evenVBand="0" w:oddHBand="1" w:evenHBand="0" w:firstRowFirstColumn="0" w:firstRowLastColumn="0" w:lastRowFirstColumn="0" w:lastRowLastColumn="0"/>
            </w:pPr>
            <w:r>
              <w:t>None.</w:t>
            </w:r>
          </w:p>
        </w:tc>
      </w:tr>
    </w:tbl>
    <w:p w14:paraId="6AA426A2" w14:textId="77777777" w:rsidR="00D51FD4" w:rsidRPr="00D51FD4" w:rsidRDefault="00D51FD4"/>
    <w:p w14:paraId="58AA0C87" w14:textId="4FC1EAC0" w:rsidR="00415679" w:rsidRDefault="00415679">
      <w:pPr>
        <w:pStyle w:val="Heading4"/>
        <w:pPrChange w:id="1265" w:author="Konstantin" w:date="2018-02-07T20:40:00Z">
          <w:pPr>
            <w:pStyle w:val="Heading3"/>
          </w:pPr>
        </w:pPrChange>
      </w:pPr>
      <w:r>
        <w:t>Get</w:t>
      </w:r>
      <w:r w:rsidR="001A0908">
        <w:t xml:space="preserve"> Item</w:t>
      </w:r>
      <w:r>
        <w:t xml:space="preserve"> Permissions</w:t>
      </w:r>
    </w:p>
    <w:tbl>
      <w:tblPr>
        <w:tblStyle w:val="LightList-Accent1"/>
        <w:tblW w:w="0" w:type="auto"/>
        <w:tblLook w:val="04A0" w:firstRow="1" w:lastRow="0" w:firstColumn="1" w:lastColumn="0" w:noHBand="0" w:noVBand="1"/>
        <w:tblPrChange w:id="1266"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267">
          <w:tblGrid>
            <w:gridCol w:w="118"/>
            <w:gridCol w:w="242"/>
            <w:gridCol w:w="360"/>
            <w:gridCol w:w="1638"/>
            <w:gridCol w:w="6570"/>
          </w:tblGrid>
        </w:tblGridChange>
      </w:tblGrid>
      <w:tr w:rsidR="00D9261F" w14:paraId="7232A762" w14:textId="77777777" w:rsidTr="627E073C">
        <w:trPr>
          <w:cnfStyle w:val="100000000000" w:firstRow="1" w:lastRow="0" w:firstColumn="0" w:lastColumn="0" w:oddVBand="0" w:evenVBand="0" w:oddHBand="0" w:evenHBand="0" w:firstRowFirstColumn="0" w:firstRowLastColumn="0" w:lastRowFirstColumn="0" w:lastRowLastColumn="0"/>
          <w:trPrChange w:id="1268"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69" w:author="Konstantin Bondarchuk" w:date="2018-02-12T10:06:00Z">
              <w:tcPr>
                <w:tcW w:w="0" w:type="auto"/>
                <w:gridSpan w:val="2"/>
              </w:tcPr>
            </w:tcPrChange>
          </w:tcPr>
          <w:p w14:paraId="0999553E" w14:textId="77777777" w:rsidR="00D9261F" w:rsidRDefault="00D9261F" w:rsidP="00185C01">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270" w:author="Konstantin Bondarchuk" w:date="2018-02-12T10:06:00Z">
              <w:tcPr>
                <w:tcW w:w="6570" w:type="dxa"/>
              </w:tcPr>
            </w:tcPrChange>
          </w:tcPr>
          <w:p w14:paraId="47DA3A05" w14:textId="746FB169" w:rsidR="00D9261F" w:rsidRDefault="00D9261F" w:rsidP="00185C01">
            <w:pPr>
              <w:cnfStyle w:val="100000000000" w:firstRow="1" w:lastRow="0" w:firstColumn="0" w:lastColumn="0" w:oddVBand="0" w:evenVBand="0" w:oddHBand="0" w:evenHBand="0" w:firstRowFirstColumn="0" w:firstRowLastColumn="0" w:lastRowFirstColumn="0" w:lastRowLastColumn="0"/>
            </w:pPr>
            <w:r>
              <w:t>Get</w:t>
            </w:r>
            <w:r w:rsidR="00A06B41">
              <w:t>Item</w:t>
            </w:r>
            <w:r>
              <w:t>Permission</w:t>
            </w:r>
            <w:r w:rsidR="00EA11AE">
              <w:t>ById</w:t>
            </w:r>
          </w:p>
        </w:tc>
      </w:tr>
      <w:tr w:rsidR="00D9261F" w14:paraId="2A1AA07F" w14:textId="77777777" w:rsidTr="627E073C">
        <w:trPr>
          <w:cnfStyle w:val="000000100000" w:firstRow="0" w:lastRow="0" w:firstColumn="0" w:lastColumn="0" w:oddVBand="0" w:evenVBand="0" w:oddHBand="1" w:evenHBand="0" w:firstRowFirstColumn="0" w:firstRowLastColumn="0" w:lastRowFirstColumn="0" w:lastRowLastColumn="0"/>
          <w:trPrChange w:id="1271"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72" w:author="Konstantin Bondarchuk" w:date="2018-02-12T10:06:00Z">
              <w:tcPr>
                <w:tcW w:w="0" w:type="auto"/>
                <w:gridSpan w:val="2"/>
              </w:tcPr>
            </w:tcPrChange>
          </w:tcPr>
          <w:p w14:paraId="4449A2EC" w14:textId="77777777" w:rsidR="00D9261F" w:rsidRDefault="00D9261F" w:rsidP="00185C01">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273" w:author="Konstantin Bondarchuk" w:date="2018-02-12T10:06:00Z">
              <w:tcPr>
                <w:tcW w:w="6570" w:type="dxa"/>
              </w:tcPr>
            </w:tcPrChange>
          </w:tcPr>
          <w:p w14:paraId="1452864A" w14:textId="6A8A9EDE" w:rsidR="00D9261F" w:rsidRDefault="00D9261F" w:rsidP="00185C01">
            <w:pPr>
              <w:cnfStyle w:val="000000100000" w:firstRow="0" w:lastRow="0" w:firstColumn="0" w:lastColumn="0" w:oddVBand="0" w:evenVBand="0" w:oddHBand="1" w:evenHBand="0" w:firstRowFirstColumn="0" w:firstRowLastColumn="0" w:lastRowFirstColumn="0" w:lastRowLastColumn="0"/>
            </w:pPr>
            <w:r>
              <w:t>Get</w:t>
            </w:r>
            <w:r w:rsidR="001A0908">
              <w:t xml:space="preserve"> Item</w:t>
            </w:r>
            <w:r>
              <w:t xml:space="preserve"> Permission</w:t>
            </w:r>
            <w:r w:rsidR="00EA11AE">
              <w:t xml:space="preserve"> By Id</w:t>
            </w:r>
          </w:p>
        </w:tc>
      </w:tr>
      <w:tr w:rsidR="00D9261F" w14:paraId="3D5B8ED5" w14:textId="77777777" w:rsidTr="627E073C">
        <w:trPr>
          <w:trPrChange w:id="1274"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75" w:author="Konstantin Bondarchuk" w:date="2018-02-12T10:06:00Z">
              <w:tcPr>
                <w:tcW w:w="0" w:type="auto"/>
                <w:gridSpan w:val="2"/>
              </w:tcPr>
            </w:tcPrChange>
          </w:tcPr>
          <w:p w14:paraId="60E22549" w14:textId="77777777" w:rsidR="00D9261F" w:rsidRDefault="00D9261F" w:rsidP="00185C01">
            <w:r>
              <w:t>Method type:</w:t>
            </w:r>
          </w:p>
        </w:tc>
        <w:tc>
          <w:tcPr>
            <w:tcW w:w="6570" w:type="dxa"/>
            <w:tcPrChange w:id="1276" w:author="Konstantin Bondarchuk" w:date="2018-02-12T10:06:00Z">
              <w:tcPr>
                <w:tcW w:w="6570" w:type="dxa"/>
              </w:tcPr>
            </w:tcPrChange>
          </w:tcPr>
          <w:p w14:paraId="21452E42" w14:textId="77777777" w:rsidR="00D9261F" w:rsidRDefault="00D9261F" w:rsidP="00185C01">
            <w:pPr>
              <w:cnfStyle w:val="000000000000" w:firstRow="0" w:lastRow="0" w:firstColumn="0" w:lastColumn="0" w:oddVBand="0" w:evenVBand="0" w:oddHBand="0" w:evenHBand="0" w:firstRowFirstColumn="0" w:firstRowLastColumn="0" w:lastRowFirstColumn="0" w:lastRowLastColumn="0"/>
            </w:pPr>
            <w:r>
              <w:t>Execute</w:t>
            </w:r>
          </w:p>
        </w:tc>
      </w:tr>
      <w:tr w:rsidR="00D9261F" w14:paraId="591810EE" w14:textId="77777777" w:rsidTr="627E073C">
        <w:trPr>
          <w:cnfStyle w:val="000000100000" w:firstRow="0" w:lastRow="0" w:firstColumn="0" w:lastColumn="0" w:oddVBand="0" w:evenVBand="0" w:oddHBand="1" w:evenHBand="0" w:firstRowFirstColumn="0" w:firstRowLastColumn="0" w:lastRowFirstColumn="0" w:lastRowLastColumn="0"/>
          <w:trPrChange w:id="1277"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78" w:author="Konstantin Bondarchuk" w:date="2018-02-12T10:06:00Z">
              <w:tcPr>
                <w:tcW w:w="0" w:type="auto"/>
                <w:gridSpan w:val="2"/>
              </w:tcPr>
            </w:tcPrChange>
          </w:tcPr>
          <w:p w14:paraId="2CC06AFE" w14:textId="77777777" w:rsidR="00D9261F" w:rsidRDefault="00D9261F" w:rsidP="00185C01">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279" w:author="Konstantin Bondarchuk" w:date="2018-02-12T10:06:00Z">
              <w:tcPr>
                <w:tcW w:w="6570" w:type="dxa"/>
              </w:tcPr>
            </w:tcPrChange>
          </w:tcPr>
          <w:p w14:paraId="195433C6" w14:textId="77777777" w:rsidR="00D9261F" w:rsidRDefault="00D9261F">
            <w:pPr>
              <w:cnfStyle w:val="000000100000" w:firstRow="0" w:lastRow="0" w:firstColumn="0" w:lastColumn="0" w:oddVBand="0" w:evenVBand="0" w:oddHBand="1" w:evenHBand="0" w:firstRowFirstColumn="0" w:firstRowLastColumn="0" w:lastRowFirstColumn="0" w:lastRowLastColumn="0"/>
            </w:pPr>
            <w:r>
              <w:t>Get user or group permissions to a list or library item by user or group id</w:t>
            </w:r>
          </w:p>
        </w:tc>
      </w:tr>
      <w:tr w:rsidR="00D9261F" w14:paraId="4F8EFA18" w14:textId="77777777" w:rsidTr="627E073C">
        <w:trPr>
          <w:trPrChange w:id="1280"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81" w:author="Konstantin Bondarchuk" w:date="2018-02-12T10:06:00Z">
              <w:tcPr>
                <w:tcW w:w="0" w:type="auto"/>
                <w:gridSpan w:val="2"/>
              </w:tcPr>
            </w:tcPrChange>
          </w:tcPr>
          <w:p w14:paraId="06D22AC2" w14:textId="77777777" w:rsidR="00D9261F" w:rsidRDefault="00D9261F" w:rsidP="00185C01">
            <w:r>
              <w:t>Input properties:</w:t>
            </w:r>
          </w:p>
        </w:tc>
        <w:tc>
          <w:tcPr>
            <w:tcW w:w="6570" w:type="dxa"/>
            <w:tcPrChange w:id="1282" w:author="Konstantin Bondarchuk" w:date="2018-02-12T10:06:00Z">
              <w:tcPr>
                <w:tcW w:w="6570" w:type="dxa"/>
              </w:tcPr>
            </w:tcPrChange>
          </w:tcPr>
          <w:p w14:paraId="458BD743" w14:textId="1BFEBB60" w:rsidR="00D9261F" w:rsidRDefault="002D0D20" w:rsidP="00185C01">
            <w:pPr>
              <w:cnfStyle w:val="000000000000" w:firstRow="0" w:lastRow="0" w:firstColumn="0" w:lastColumn="0" w:oddVBand="0" w:evenVBand="0" w:oddHBand="0" w:evenHBand="0" w:firstRowFirstColumn="0" w:firstRowLastColumn="0" w:lastRowFirstColumn="0" w:lastRowLastColumn="0"/>
            </w:pPr>
            <w:r>
              <w:t>SiteURL</w:t>
            </w:r>
            <w:r w:rsidR="00D9261F">
              <w:t xml:space="preserve"> *</w:t>
            </w:r>
          </w:p>
        </w:tc>
      </w:tr>
      <w:tr w:rsidR="00D9261F" w:rsidDel="00CC7C6A" w14:paraId="49C49A7C" w14:textId="02741A29" w:rsidTr="00185C01">
        <w:trPr>
          <w:cnfStyle w:val="000000100000" w:firstRow="0" w:lastRow="0" w:firstColumn="0" w:lastColumn="0" w:oddVBand="0" w:evenVBand="0" w:oddHBand="1" w:evenHBand="0" w:firstRowFirstColumn="0" w:firstRowLastColumn="0" w:lastRowFirstColumn="0" w:lastRowLastColumn="0"/>
          <w:del w:id="1283" w:author="Konstantin" w:date="2018-02-09T21:25:00Z"/>
        </w:trPr>
        <w:tc>
          <w:tcPr>
            <w:cnfStyle w:val="001000000000" w:firstRow="0" w:lastRow="0" w:firstColumn="1" w:lastColumn="0" w:oddVBand="0" w:evenVBand="0" w:oddHBand="0" w:evenHBand="0" w:firstRowFirstColumn="0" w:firstRowLastColumn="0" w:lastRowFirstColumn="0" w:lastRowLastColumn="0"/>
            <w:tcW w:w="2240" w:type="dxa"/>
          </w:tcPr>
          <w:p w14:paraId="74FCB2A6" w14:textId="522F99E8" w:rsidR="00D9261F" w:rsidDel="00CC7C6A" w:rsidRDefault="00D9261F" w:rsidP="00185C01">
            <w:pPr>
              <w:rPr>
                <w:del w:id="1284" w:author="Konstantin" w:date="2018-02-09T21:25:00Z"/>
              </w:rPr>
            </w:pPr>
          </w:p>
        </w:tc>
        <w:tc>
          <w:tcPr>
            <w:tcW w:w="6570" w:type="dxa"/>
          </w:tcPr>
          <w:p w14:paraId="145DC8CE" w14:textId="60E669C2" w:rsidR="00D9261F" w:rsidDel="00CC7C6A" w:rsidRDefault="00D9261F" w:rsidP="00185C01">
            <w:pPr>
              <w:cnfStyle w:val="000000100000" w:firstRow="0" w:lastRow="0" w:firstColumn="0" w:lastColumn="0" w:oddVBand="0" w:evenVBand="0" w:oddHBand="1" w:evenHBand="0" w:firstRowFirstColumn="0" w:firstRowLastColumn="0" w:lastRowFirstColumn="0" w:lastRowLastColumn="0"/>
              <w:rPr>
                <w:del w:id="1285" w:author="Konstantin" w:date="2018-02-09T21:25:00Z"/>
              </w:rPr>
            </w:pPr>
            <w:del w:id="1286" w:author="Konstantin" w:date="2018-02-09T21:25:00Z">
              <w:r w:rsidDel="00CC7C6A">
                <w:delText>List/Library *</w:delText>
              </w:r>
            </w:del>
          </w:p>
        </w:tc>
      </w:tr>
      <w:tr w:rsidR="00D9261F" w14:paraId="1C391291" w14:textId="77777777" w:rsidTr="627E073C">
        <w:trPr>
          <w:trPrChange w:id="1287"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88" w:author="Konstantin Bondarchuk" w:date="2018-02-12T10:06:00Z">
              <w:tcPr>
                <w:tcW w:w="0" w:type="auto"/>
                <w:gridSpan w:val="2"/>
              </w:tcPr>
            </w:tcPrChange>
          </w:tcPr>
          <w:p w14:paraId="092771F7" w14:textId="77777777" w:rsidR="00D9261F" w:rsidRDefault="00D9261F" w:rsidP="00185C01"/>
        </w:tc>
        <w:tc>
          <w:tcPr>
            <w:tcW w:w="6570" w:type="dxa"/>
            <w:tcPrChange w:id="1289" w:author="Konstantin Bondarchuk" w:date="2018-02-12T10:06:00Z">
              <w:tcPr>
                <w:tcW w:w="6570" w:type="dxa"/>
              </w:tcPr>
            </w:tcPrChange>
          </w:tcPr>
          <w:p w14:paraId="6085419C" w14:textId="77777777" w:rsidR="00D9261F" w:rsidRDefault="00D9261F" w:rsidP="00185C01">
            <w:pPr>
              <w:cnfStyle w:val="000000000000" w:firstRow="0" w:lastRow="0" w:firstColumn="0" w:lastColumn="0" w:oddVBand="0" w:evenVBand="0" w:oddHBand="0" w:evenHBand="0" w:firstRowFirstColumn="0" w:firstRowLastColumn="0" w:lastRowFirstColumn="0" w:lastRowLastColumn="0"/>
            </w:pPr>
            <w:r>
              <w:t>Id *</w:t>
            </w:r>
          </w:p>
        </w:tc>
      </w:tr>
      <w:tr w:rsidR="00D9261F" w14:paraId="4F3401E5" w14:textId="77777777" w:rsidTr="627E073C">
        <w:trPr>
          <w:cnfStyle w:val="000000100000" w:firstRow="0" w:lastRow="0" w:firstColumn="0" w:lastColumn="0" w:oddVBand="0" w:evenVBand="0" w:oddHBand="1" w:evenHBand="0" w:firstRowFirstColumn="0" w:firstRowLastColumn="0" w:lastRowFirstColumn="0" w:lastRowLastColumn="0"/>
          <w:trPrChange w:id="1290"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91" w:author="Konstantin Bondarchuk" w:date="2018-02-12T10:06:00Z">
              <w:tcPr>
                <w:tcW w:w="0" w:type="auto"/>
                <w:gridSpan w:val="2"/>
              </w:tcPr>
            </w:tcPrChange>
          </w:tcPr>
          <w:p w14:paraId="65AF9EB2" w14:textId="77777777" w:rsidR="00D9261F" w:rsidRDefault="00D9261F" w:rsidP="00185C01">
            <w:pPr>
              <w:cnfStyle w:val="001000100000" w:firstRow="0" w:lastRow="0" w:firstColumn="1" w:lastColumn="0" w:oddVBand="0" w:evenVBand="0" w:oddHBand="1" w:evenHBand="0" w:firstRowFirstColumn="0" w:firstRowLastColumn="0" w:lastRowFirstColumn="0" w:lastRowLastColumn="0"/>
            </w:pPr>
          </w:p>
        </w:tc>
        <w:tc>
          <w:tcPr>
            <w:tcW w:w="6570" w:type="dxa"/>
            <w:tcPrChange w:id="1292" w:author="Konstantin Bondarchuk" w:date="2018-02-12T10:06:00Z">
              <w:tcPr>
                <w:tcW w:w="6570" w:type="dxa"/>
              </w:tcPr>
            </w:tcPrChange>
          </w:tcPr>
          <w:p w14:paraId="3A1C955A" w14:textId="362C7B85" w:rsidR="00D9261F" w:rsidRDefault="00D9261F">
            <w:pPr>
              <w:cnfStyle w:val="000000100000" w:firstRow="0" w:lastRow="0" w:firstColumn="0" w:lastColumn="0" w:oddVBand="0" w:evenVBand="0" w:oddHBand="1" w:evenHBand="0" w:firstRowFirstColumn="0" w:firstRowLastColumn="0" w:lastRowFirstColumn="0" w:lastRowLastColumn="0"/>
            </w:pPr>
            <w:r>
              <w:t>UserOrGroup</w:t>
            </w:r>
            <w:ins w:id="1293" w:author="Konstantin" w:date="2018-02-10T13:01:00Z">
              <w:r w:rsidR="00F75C37">
                <w:t xml:space="preserve"> *</w:t>
              </w:r>
            </w:ins>
            <w:del w:id="1294" w:author="Konstantin" w:date="2018-02-08T12:20:00Z">
              <w:r>
                <w:delText>Id</w:delText>
              </w:r>
            </w:del>
            <w:r>
              <w:t xml:space="preserve"> – user’s or group’s </w:t>
            </w:r>
            <w:ins w:id="1295" w:author="Konstantin" w:date="2018-02-08T12:20:00Z">
              <w:r w:rsidR="005D25B4">
                <w:t>login</w:t>
              </w:r>
            </w:ins>
            <w:del w:id="1296" w:author="Konstantin" w:date="2018-02-08T12:20:00Z">
              <w:r>
                <w:delText>Id</w:delText>
              </w:r>
            </w:del>
          </w:p>
        </w:tc>
      </w:tr>
      <w:tr w:rsidR="00D9261F" w14:paraId="5F234A4E" w14:textId="77777777" w:rsidTr="627E073C">
        <w:trPr>
          <w:trPrChange w:id="1297"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298" w:author="Konstantin Bondarchuk" w:date="2018-02-12T10:06:00Z">
              <w:tcPr>
                <w:tcW w:w="0" w:type="auto"/>
                <w:gridSpan w:val="2"/>
              </w:tcPr>
            </w:tcPrChange>
          </w:tcPr>
          <w:p w14:paraId="31CEF62C" w14:textId="77777777" w:rsidR="00D9261F" w:rsidRDefault="00D9261F" w:rsidP="00185C01">
            <w:r>
              <w:t>Output properties:</w:t>
            </w:r>
          </w:p>
        </w:tc>
        <w:tc>
          <w:tcPr>
            <w:tcW w:w="6570" w:type="dxa"/>
            <w:tcPrChange w:id="1299" w:author="Konstantin Bondarchuk" w:date="2018-02-12T10:06:00Z">
              <w:tcPr>
                <w:tcW w:w="6570" w:type="dxa"/>
              </w:tcPr>
            </w:tcPrChange>
          </w:tcPr>
          <w:p w14:paraId="059FAA93" w14:textId="77777777" w:rsidR="00D9261F" w:rsidRDefault="00D9261F" w:rsidP="00185C01">
            <w:pPr>
              <w:cnfStyle w:val="000000000000" w:firstRow="0" w:lastRow="0" w:firstColumn="0" w:lastColumn="0" w:oddVBand="0" w:evenVBand="0" w:oddHBand="0" w:evenHBand="0" w:firstRowFirstColumn="0" w:firstRowLastColumn="0" w:lastRowFirstColumn="0" w:lastRowLastColumn="0"/>
            </w:pPr>
            <w:r>
              <w:t>Permissions – permissions separated by semicolon</w:t>
            </w:r>
          </w:p>
        </w:tc>
      </w:tr>
    </w:tbl>
    <w:p w14:paraId="5E30C1F5" w14:textId="77777777" w:rsidR="00D9261F" w:rsidRDefault="00D9261F"/>
    <w:p w14:paraId="45199333" w14:textId="77777777" w:rsidR="00AB521B" w:rsidRDefault="00AB521B" w:rsidP="00AB521B">
      <w:pPr>
        <w:pStyle w:val="Heading3"/>
      </w:pPr>
      <w:bookmarkStart w:id="1300" w:name="_Toc510682551"/>
      <w:r>
        <w:lastRenderedPageBreak/>
        <w:t>Folder functions</w:t>
      </w:r>
      <w:bookmarkEnd w:id="1300"/>
    </w:p>
    <w:p w14:paraId="0130D530" w14:textId="77777777" w:rsidR="00AB521B" w:rsidRPr="000F5421" w:rsidRDefault="00AB521B" w:rsidP="00AB521B">
      <w:r>
        <w:t>Whenever a list or libraries has folders, the following set of methods will be added.</w:t>
      </w:r>
    </w:p>
    <w:p w14:paraId="496F34C1" w14:textId="77777777" w:rsidR="00AB521B" w:rsidRDefault="00AB521B" w:rsidP="00AB521B">
      <w:pPr>
        <w:pStyle w:val="Heading4"/>
      </w:pPr>
      <w:r>
        <w:t>BreaK Folder Inheritance</w:t>
      </w:r>
    </w:p>
    <w:p w14:paraId="4A47B14C" w14:textId="150B9320" w:rsidR="00AB521B" w:rsidRPr="0057577B" w:rsidRDefault="00AB521B" w:rsidP="00AB521B"/>
    <w:tbl>
      <w:tblPr>
        <w:tblStyle w:val="LightList-Accent1"/>
        <w:tblW w:w="0" w:type="auto"/>
        <w:tblLook w:val="04A0" w:firstRow="1" w:lastRow="0" w:firstColumn="1" w:lastColumn="0" w:noHBand="0" w:noVBand="1"/>
        <w:tblPrChange w:id="1301"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302">
          <w:tblGrid>
            <w:gridCol w:w="360"/>
            <w:gridCol w:w="360"/>
          </w:tblGrid>
        </w:tblGridChange>
      </w:tblGrid>
      <w:tr w:rsidR="00AB521B" w14:paraId="75C22A81"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03" w:author="Konstantin Bondarchuk" w:date="2018-02-12T10:06:00Z">
              <w:tcPr>
                <w:tcW w:w="0" w:type="auto"/>
              </w:tcPr>
            </w:tcPrChange>
          </w:tcPr>
          <w:p w14:paraId="3B69861A" w14:textId="77777777" w:rsidR="00AB521B" w:rsidRDefault="00AB521B" w:rsidP="00F75C37">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304" w:author="Konstantin Bondarchuk" w:date="2018-02-12T10:06:00Z">
              <w:tcPr>
                <w:tcW w:w="6570" w:type="dxa"/>
              </w:tcPr>
            </w:tcPrChange>
          </w:tcPr>
          <w:p w14:paraId="5A4A76F3" w14:textId="77777777" w:rsidR="00AB521B" w:rsidRDefault="00AB521B" w:rsidP="00F75C37">
            <w:pPr>
              <w:cnfStyle w:val="100000000000" w:firstRow="1" w:lastRow="0" w:firstColumn="0" w:lastColumn="0" w:oddVBand="0" w:evenVBand="0" w:oddHBand="0" w:evenHBand="0" w:firstRowFirstColumn="0" w:firstRowLastColumn="0" w:lastRowFirstColumn="0" w:lastRowLastColumn="0"/>
            </w:pPr>
            <w:r>
              <w:t>BreakFolderInheritance</w:t>
            </w:r>
          </w:p>
        </w:tc>
      </w:tr>
      <w:tr w:rsidR="00AB521B" w14:paraId="45C22CA3"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05" w:author="Konstantin Bondarchuk" w:date="2018-02-12T10:06:00Z">
              <w:tcPr>
                <w:tcW w:w="0" w:type="auto"/>
              </w:tcPr>
            </w:tcPrChange>
          </w:tcPr>
          <w:p w14:paraId="34E59C16"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306" w:author="Konstantin Bondarchuk" w:date="2018-02-12T10:06:00Z">
              <w:tcPr>
                <w:tcW w:w="6570" w:type="dxa"/>
              </w:tcPr>
            </w:tcPrChange>
          </w:tcPr>
          <w:p w14:paraId="67A1D055"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Break Folder Inheritance</w:t>
            </w:r>
          </w:p>
        </w:tc>
      </w:tr>
      <w:tr w:rsidR="00AB521B" w14:paraId="6F6C7D36"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07" w:author="Konstantin Bondarchuk" w:date="2018-02-12T10:06:00Z">
              <w:tcPr>
                <w:tcW w:w="0" w:type="auto"/>
              </w:tcPr>
            </w:tcPrChange>
          </w:tcPr>
          <w:p w14:paraId="4537484D" w14:textId="77777777" w:rsidR="00AB521B" w:rsidRDefault="00AB521B" w:rsidP="00F75C37">
            <w:r>
              <w:t>Method type:</w:t>
            </w:r>
          </w:p>
        </w:tc>
        <w:tc>
          <w:tcPr>
            <w:tcW w:w="6570" w:type="dxa"/>
            <w:tcPrChange w:id="1308" w:author="Konstantin Bondarchuk" w:date="2018-02-12T10:06:00Z">
              <w:tcPr>
                <w:tcW w:w="6570" w:type="dxa"/>
              </w:tcPr>
            </w:tcPrChange>
          </w:tcPr>
          <w:p w14:paraId="74DD78B4"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Execute</w:t>
            </w:r>
          </w:p>
        </w:tc>
      </w:tr>
      <w:tr w:rsidR="00AB521B" w14:paraId="6286E62D"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09" w:author="Konstantin Bondarchuk" w:date="2018-02-12T10:06:00Z">
              <w:tcPr>
                <w:tcW w:w="0" w:type="auto"/>
              </w:tcPr>
            </w:tcPrChange>
          </w:tcPr>
          <w:p w14:paraId="300C6925"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310" w:author="Konstantin Bondarchuk" w:date="2018-02-12T10:06:00Z">
              <w:tcPr>
                <w:tcW w:w="6570" w:type="dxa"/>
              </w:tcPr>
            </w:tcPrChange>
          </w:tcPr>
          <w:p w14:paraId="672A72E7"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Stop inheritance permissions on a list or library folder by folder name</w:t>
            </w:r>
          </w:p>
        </w:tc>
      </w:tr>
      <w:tr w:rsidR="00AB521B" w14:paraId="10ABB05B"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11" w:author="Konstantin Bondarchuk" w:date="2018-02-12T10:06:00Z">
              <w:tcPr>
                <w:tcW w:w="0" w:type="auto"/>
              </w:tcPr>
            </w:tcPrChange>
          </w:tcPr>
          <w:p w14:paraId="6C393984" w14:textId="77777777" w:rsidR="00AB521B" w:rsidRDefault="00AB521B" w:rsidP="00F75C37">
            <w:r>
              <w:t>Input properties:</w:t>
            </w:r>
          </w:p>
        </w:tc>
        <w:tc>
          <w:tcPr>
            <w:tcW w:w="6570" w:type="dxa"/>
            <w:tcPrChange w:id="1312" w:author="Konstantin Bondarchuk" w:date="2018-02-12T10:06:00Z">
              <w:tcPr>
                <w:tcW w:w="6570" w:type="dxa"/>
              </w:tcPr>
            </w:tcPrChange>
          </w:tcPr>
          <w:p w14:paraId="6A606FBE"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SiteURL *</w:t>
            </w:r>
          </w:p>
        </w:tc>
      </w:tr>
      <w:tr w:rsidR="00AB521B" w14:paraId="21FEFD4E"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13" w:author="Konstantin Bondarchuk" w:date="2018-02-12T10:06:00Z">
              <w:tcPr>
                <w:tcW w:w="0" w:type="auto"/>
              </w:tcPr>
            </w:tcPrChange>
          </w:tcPr>
          <w:p w14:paraId="25994EDA"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314" w:author="Konstantin Bondarchuk" w:date="2018-02-12T10:06:00Z">
              <w:tcPr>
                <w:tcW w:w="6570" w:type="dxa"/>
              </w:tcPr>
            </w:tcPrChange>
          </w:tcPr>
          <w:p w14:paraId="0572D917"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Folder *</w:t>
            </w:r>
          </w:p>
        </w:tc>
      </w:tr>
      <w:tr w:rsidR="00AB521B" w14:paraId="5A83E073"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15" w:author="Konstantin Bondarchuk" w:date="2018-02-12T10:06:00Z">
              <w:tcPr>
                <w:tcW w:w="0" w:type="auto"/>
              </w:tcPr>
            </w:tcPrChange>
          </w:tcPr>
          <w:p w14:paraId="4E486AC8" w14:textId="77777777" w:rsidR="00AB521B" w:rsidRDefault="00AB521B" w:rsidP="00F75C37">
            <w:r>
              <w:t>Output properties:</w:t>
            </w:r>
          </w:p>
        </w:tc>
        <w:tc>
          <w:tcPr>
            <w:tcW w:w="6570" w:type="dxa"/>
            <w:tcPrChange w:id="1316" w:author="Konstantin Bondarchuk" w:date="2018-02-12T10:06:00Z">
              <w:tcPr>
                <w:tcW w:w="6570" w:type="dxa"/>
              </w:tcPr>
            </w:tcPrChange>
          </w:tcPr>
          <w:p w14:paraId="4B356581"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None.</w:t>
            </w:r>
          </w:p>
        </w:tc>
      </w:tr>
    </w:tbl>
    <w:p w14:paraId="10468CC6" w14:textId="77777777" w:rsidR="00AB521B" w:rsidRDefault="00AB521B" w:rsidP="00AB521B"/>
    <w:p w14:paraId="7D93381B" w14:textId="77777777" w:rsidR="00AB521B" w:rsidRDefault="00AB521B" w:rsidP="00AB521B">
      <w:pPr>
        <w:pStyle w:val="Heading4"/>
      </w:pPr>
      <w:r>
        <w:t>Reset Folder Inheritance</w:t>
      </w:r>
    </w:p>
    <w:p w14:paraId="13DC5C25" w14:textId="7817FBAD" w:rsidR="00AB521B" w:rsidRPr="0057577B" w:rsidRDefault="00AB521B" w:rsidP="00AB521B"/>
    <w:tbl>
      <w:tblPr>
        <w:tblStyle w:val="LightList-Accent1"/>
        <w:tblW w:w="0" w:type="auto"/>
        <w:tblLook w:val="04A0" w:firstRow="1" w:lastRow="0" w:firstColumn="1" w:lastColumn="0" w:noHBand="0" w:noVBand="1"/>
        <w:tblPrChange w:id="1317"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318">
          <w:tblGrid>
            <w:gridCol w:w="360"/>
            <w:gridCol w:w="360"/>
          </w:tblGrid>
        </w:tblGridChange>
      </w:tblGrid>
      <w:tr w:rsidR="00AB521B" w14:paraId="7C567625"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19" w:author="Konstantin Bondarchuk" w:date="2018-02-12T10:06:00Z">
              <w:tcPr>
                <w:tcW w:w="0" w:type="auto"/>
              </w:tcPr>
            </w:tcPrChange>
          </w:tcPr>
          <w:p w14:paraId="07C7C67F" w14:textId="77777777" w:rsidR="00AB521B" w:rsidRDefault="00AB521B" w:rsidP="00F75C37">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320" w:author="Konstantin Bondarchuk" w:date="2018-02-12T10:06:00Z">
              <w:tcPr>
                <w:tcW w:w="6570" w:type="dxa"/>
              </w:tcPr>
            </w:tcPrChange>
          </w:tcPr>
          <w:p w14:paraId="16169B74" w14:textId="77777777" w:rsidR="00AB521B" w:rsidRDefault="00AB521B" w:rsidP="00F75C37">
            <w:pPr>
              <w:cnfStyle w:val="100000000000" w:firstRow="1" w:lastRow="0" w:firstColumn="0" w:lastColumn="0" w:oddVBand="0" w:evenVBand="0" w:oddHBand="0" w:evenHBand="0" w:firstRowFirstColumn="0" w:firstRowLastColumn="0" w:lastRowFirstColumn="0" w:lastRowLastColumn="0"/>
            </w:pPr>
            <w:r>
              <w:t>ResetFolderInheritance</w:t>
            </w:r>
          </w:p>
        </w:tc>
      </w:tr>
      <w:tr w:rsidR="00AB521B" w14:paraId="1C73F223"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21" w:author="Konstantin Bondarchuk" w:date="2018-02-12T10:06:00Z">
              <w:tcPr>
                <w:tcW w:w="0" w:type="auto"/>
              </w:tcPr>
            </w:tcPrChange>
          </w:tcPr>
          <w:p w14:paraId="1BFF74D0"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322" w:author="Konstantin Bondarchuk" w:date="2018-02-12T10:06:00Z">
              <w:tcPr>
                <w:tcW w:w="6570" w:type="dxa"/>
              </w:tcPr>
            </w:tcPrChange>
          </w:tcPr>
          <w:p w14:paraId="3230FD58"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Reset Folder Inheritance</w:t>
            </w:r>
          </w:p>
        </w:tc>
      </w:tr>
      <w:tr w:rsidR="00AB521B" w14:paraId="3110DFD2"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23" w:author="Konstantin Bondarchuk" w:date="2018-02-12T10:06:00Z">
              <w:tcPr>
                <w:tcW w:w="0" w:type="auto"/>
              </w:tcPr>
            </w:tcPrChange>
          </w:tcPr>
          <w:p w14:paraId="271CE209" w14:textId="77777777" w:rsidR="00AB521B" w:rsidRDefault="00AB521B" w:rsidP="00F75C37">
            <w:r>
              <w:t>Method type:</w:t>
            </w:r>
          </w:p>
        </w:tc>
        <w:tc>
          <w:tcPr>
            <w:tcW w:w="6570" w:type="dxa"/>
            <w:tcPrChange w:id="1324" w:author="Konstantin Bondarchuk" w:date="2018-02-12T10:06:00Z">
              <w:tcPr>
                <w:tcW w:w="6570" w:type="dxa"/>
              </w:tcPr>
            </w:tcPrChange>
          </w:tcPr>
          <w:p w14:paraId="1A184B63"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Execute</w:t>
            </w:r>
          </w:p>
        </w:tc>
      </w:tr>
      <w:tr w:rsidR="00AB521B" w14:paraId="6E3E2D2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25" w:author="Konstantin Bondarchuk" w:date="2018-02-12T10:06:00Z">
              <w:tcPr>
                <w:tcW w:w="0" w:type="auto"/>
              </w:tcPr>
            </w:tcPrChange>
          </w:tcPr>
          <w:p w14:paraId="6F67405F"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326" w:author="Konstantin Bondarchuk" w:date="2018-02-12T10:06:00Z">
              <w:tcPr>
                <w:tcW w:w="6570" w:type="dxa"/>
              </w:tcPr>
            </w:tcPrChange>
          </w:tcPr>
          <w:p w14:paraId="671D687B"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 xml:space="preserve">Reset inheritance permissions on a list or library folder by folder name </w:t>
            </w:r>
          </w:p>
        </w:tc>
      </w:tr>
      <w:tr w:rsidR="00AB521B" w14:paraId="4C9DEBAC"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27" w:author="Konstantin Bondarchuk" w:date="2018-02-12T10:06:00Z">
              <w:tcPr>
                <w:tcW w:w="0" w:type="auto"/>
              </w:tcPr>
            </w:tcPrChange>
          </w:tcPr>
          <w:p w14:paraId="6256C4F3" w14:textId="77777777" w:rsidR="00AB521B" w:rsidRDefault="00AB521B" w:rsidP="00F75C37">
            <w:r>
              <w:t>Input properties:</w:t>
            </w:r>
          </w:p>
        </w:tc>
        <w:tc>
          <w:tcPr>
            <w:tcW w:w="6570" w:type="dxa"/>
            <w:tcPrChange w:id="1328" w:author="Konstantin Bondarchuk" w:date="2018-02-12T10:06:00Z">
              <w:tcPr>
                <w:tcW w:w="6570" w:type="dxa"/>
              </w:tcPr>
            </w:tcPrChange>
          </w:tcPr>
          <w:p w14:paraId="35CE7652"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SiteURL *</w:t>
            </w:r>
          </w:p>
        </w:tc>
      </w:tr>
      <w:tr w:rsidR="00AB521B" w14:paraId="63E4405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29" w:author="Konstantin Bondarchuk" w:date="2018-02-12T10:06:00Z">
              <w:tcPr>
                <w:tcW w:w="0" w:type="auto"/>
              </w:tcPr>
            </w:tcPrChange>
          </w:tcPr>
          <w:p w14:paraId="6167150D"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330" w:author="Konstantin Bondarchuk" w:date="2018-02-12T10:06:00Z">
              <w:tcPr>
                <w:tcW w:w="6570" w:type="dxa"/>
              </w:tcPr>
            </w:tcPrChange>
          </w:tcPr>
          <w:p w14:paraId="4A9F7F52"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Folder *</w:t>
            </w:r>
          </w:p>
        </w:tc>
      </w:tr>
      <w:tr w:rsidR="00AB521B" w14:paraId="4E7913B6"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31" w:author="Konstantin Bondarchuk" w:date="2018-02-12T10:06:00Z">
              <w:tcPr>
                <w:tcW w:w="0" w:type="auto"/>
              </w:tcPr>
            </w:tcPrChange>
          </w:tcPr>
          <w:p w14:paraId="4684EB06" w14:textId="77777777" w:rsidR="00AB521B" w:rsidRDefault="00AB521B" w:rsidP="00F75C37">
            <w:r>
              <w:t>Output properties:</w:t>
            </w:r>
          </w:p>
        </w:tc>
        <w:tc>
          <w:tcPr>
            <w:tcW w:w="6570" w:type="dxa"/>
            <w:tcPrChange w:id="1332" w:author="Konstantin Bondarchuk" w:date="2018-02-12T10:06:00Z">
              <w:tcPr>
                <w:tcW w:w="6570" w:type="dxa"/>
              </w:tcPr>
            </w:tcPrChange>
          </w:tcPr>
          <w:p w14:paraId="74391F77"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None.</w:t>
            </w:r>
          </w:p>
        </w:tc>
      </w:tr>
    </w:tbl>
    <w:p w14:paraId="15F61425" w14:textId="77777777" w:rsidR="00AB521B" w:rsidRDefault="00AB521B" w:rsidP="00AB521B"/>
    <w:p w14:paraId="1C6F9FEB" w14:textId="43B57D6A" w:rsidR="00AB521B" w:rsidRDefault="00AB521B" w:rsidP="00AB521B">
      <w:pPr>
        <w:pStyle w:val="Heading4"/>
      </w:pPr>
      <w:r>
        <w:t>Add Folder PermissioN</w:t>
      </w:r>
      <w:ins w:id="1333" w:author="Konstantin" w:date="2018-02-10T12:08:00Z">
        <w:r w:rsidR="009C7481">
          <w:t xml:space="preserve"> By Name</w:t>
        </w:r>
      </w:ins>
    </w:p>
    <w:tbl>
      <w:tblPr>
        <w:tblStyle w:val="LightList-Accent1"/>
        <w:tblW w:w="0" w:type="auto"/>
        <w:tblLook w:val="04A0" w:firstRow="1" w:lastRow="0" w:firstColumn="1" w:lastColumn="0" w:noHBand="0" w:noVBand="1"/>
        <w:tblPrChange w:id="1334" w:author="Konstantin Bondarchuk" w:date="2018-02-12T10:05:00Z">
          <w:tblPr>
            <w:tblStyle w:val="LightList-Accent1"/>
            <w:tblW w:w="0" w:type="auto"/>
            <w:tblLook w:val="04A0" w:firstRow="1" w:lastRow="0" w:firstColumn="1" w:lastColumn="0" w:noHBand="0" w:noVBand="1"/>
          </w:tblPr>
        </w:tblPrChange>
      </w:tblPr>
      <w:tblGrid>
        <w:gridCol w:w="2240"/>
        <w:gridCol w:w="6570"/>
        <w:tblGridChange w:id="1335">
          <w:tblGrid>
            <w:gridCol w:w="360"/>
            <w:gridCol w:w="360"/>
          </w:tblGrid>
        </w:tblGridChange>
      </w:tblGrid>
      <w:tr w:rsidR="00AB521B" w14:paraId="6AB0A0A9"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36" w:author="Konstantin Bondarchuk" w:date="2018-02-12T10:05:00Z">
              <w:tcPr>
                <w:tcW w:w="0" w:type="auto"/>
              </w:tcPr>
            </w:tcPrChange>
          </w:tcPr>
          <w:p w14:paraId="0156B0FF" w14:textId="77777777" w:rsidR="00AB521B" w:rsidRDefault="00AB521B" w:rsidP="00F75C37">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337" w:author="Konstantin Bondarchuk" w:date="2018-02-12T10:05:00Z">
              <w:tcPr>
                <w:tcW w:w="6570" w:type="dxa"/>
              </w:tcPr>
            </w:tcPrChange>
          </w:tcPr>
          <w:p w14:paraId="75D0EA12" w14:textId="2D0C8DE4" w:rsidR="00AB521B" w:rsidRDefault="00AB521B" w:rsidP="00F75C37">
            <w:pPr>
              <w:cnfStyle w:val="100000000000" w:firstRow="1" w:lastRow="0" w:firstColumn="0" w:lastColumn="0" w:oddVBand="0" w:evenVBand="0" w:oddHBand="0" w:evenHBand="0" w:firstRowFirstColumn="0" w:firstRowLastColumn="0" w:lastRowFirstColumn="0" w:lastRowLastColumn="0"/>
            </w:pPr>
            <w:r>
              <w:t>AddFolderPermission</w:t>
            </w:r>
            <w:ins w:id="1338" w:author="Konstantin" w:date="2018-02-10T12:08:00Z">
              <w:r w:rsidR="009C7481">
                <w:t>ByName</w:t>
              </w:r>
            </w:ins>
          </w:p>
        </w:tc>
      </w:tr>
      <w:tr w:rsidR="00AB521B" w14:paraId="2A2D5A0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39" w:author="Konstantin Bondarchuk" w:date="2018-02-12T10:05:00Z">
              <w:tcPr>
                <w:tcW w:w="0" w:type="auto"/>
              </w:tcPr>
            </w:tcPrChange>
          </w:tcPr>
          <w:p w14:paraId="15105CF9"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340" w:author="Konstantin Bondarchuk" w:date="2018-02-12T10:05:00Z">
              <w:tcPr>
                <w:tcW w:w="6570" w:type="dxa"/>
              </w:tcPr>
            </w:tcPrChange>
          </w:tcPr>
          <w:p w14:paraId="2FCB6D50" w14:textId="2B403E5C" w:rsidR="00AB521B" w:rsidRDefault="00AB521B" w:rsidP="00F75C37">
            <w:pPr>
              <w:cnfStyle w:val="000000100000" w:firstRow="0" w:lastRow="0" w:firstColumn="0" w:lastColumn="0" w:oddVBand="0" w:evenVBand="0" w:oddHBand="1" w:evenHBand="0" w:firstRowFirstColumn="0" w:firstRowLastColumn="0" w:lastRowFirstColumn="0" w:lastRowLastColumn="0"/>
            </w:pPr>
            <w:r>
              <w:t>Add Folder Permission</w:t>
            </w:r>
            <w:ins w:id="1341" w:author="Konstantin" w:date="2018-02-10T12:08:00Z">
              <w:r w:rsidR="009C7481">
                <w:t xml:space="preserve"> By Name</w:t>
              </w:r>
            </w:ins>
          </w:p>
        </w:tc>
      </w:tr>
      <w:tr w:rsidR="00AB521B" w14:paraId="74D667E7"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42" w:author="Konstantin Bondarchuk" w:date="2018-02-12T10:05:00Z">
              <w:tcPr>
                <w:tcW w:w="0" w:type="auto"/>
              </w:tcPr>
            </w:tcPrChange>
          </w:tcPr>
          <w:p w14:paraId="28E3685B" w14:textId="77777777" w:rsidR="00AB521B" w:rsidRDefault="00AB521B" w:rsidP="00F75C37">
            <w:r>
              <w:t>Method type:</w:t>
            </w:r>
          </w:p>
        </w:tc>
        <w:tc>
          <w:tcPr>
            <w:tcW w:w="6570" w:type="dxa"/>
            <w:tcPrChange w:id="1343" w:author="Konstantin Bondarchuk" w:date="2018-02-12T10:05:00Z">
              <w:tcPr>
                <w:tcW w:w="6570" w:type="dxa"/>
              </w:tcPr>
            </w:tcPrChange>
          </w:tcPr>
          <w:p w14:paraId="37272C2C"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Execute</w:t>
            </w:r>
          </w:p>
        </w:tc>
      </w:tr>
      <w:tr w:rsidR="00AB521B" w14:paraId="08895894" w14:textId="77777777" w:rsidTr="627E073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40" w:type="dxa"/>
            <w:tcPrChange w:id="1344" w:author="Konstantin Bondarchuk" w:date="2018-02-12T10:05:00Z">
              <w:tcPr>
                <w:tcW w:w="0" w:type="auto"/>
              </w:tcPr>
            </w:tcPrChange>
          </w:tcPr>
          <w:p w14:paraId="605CF38A"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345" w:author="Konstantin Bondarchuk" w:date="2018-02-12T10:05:00Z">
              <w:tcPr>
                <w:tcW w:w="6570" w:type="dxa"/>
              </w:tcPr>
            </w:tcPrChange>
          </w:tcPr>
          <w:p w14:paraId="68F7E141"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Add user or group permissions to a list or library folder by name</w:t>
            </w:r>
          </w:p>
        </w:tc>
      </w:tr>
      <w:tr w:rsidR="00AB521B" w14:paraId="0BD7BD05"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46" w:author="Konstantin Bondarchuk" w:date="2018-02-12T10:05:00Z">
              <w:tcPr>
                <w:tcW w:w="0" w:type="auto"/>
              </w:tcPr>
            </w:tcPrChange>
          </w:tcPr>
          <w:p w14:paraId="1817D0B4" w14:textId="77777777" w:rsidR="00AB521B" w:rsidRDefault="00AB521B" w:rsidP="00F75C37">
            <w:r>
              <w:t>Input properties:</w:t>
            </w:r>
          </w:p>
        </w:tc>
        <w:tc>
          <w:tcPr>
            <w:tcW w:w="6570" w:type="dxa"/>
            <w:tcPrChange w:id="1347" w:author="Konstantin Bondarchuk" w:date="2018-02-12T10:05:00Z">
              <w:tcPr>
                <w:tcW w:w="6570" w:type="dxa"/>
              </w:tcPr>
            </w:tcPrChange>
          </w:tcPr>
          <w:p w14:paraId="64AE3FF0"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SiteURL *</w:t>
            </w:r>
          </w:p>
        </w:tc>
      </w:tr>
      <w:tr w:rsidR="00AB521B" w14:paraId="5793D025"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48" w:author="Konstantin Bondarchuk" w:date="2018-02-12T10:05:00Z">
              <w:tcPr>
                <w:tcW w:w="0" w:type="auto"/>
              </w:tcPr>
            </w:tcPrChange>
          </w:tcPr>
          <w:p w14:paraId="6E7B32B1"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349" w:author="Konstantin Bondarchuk" w:date="2018-02-12T10:05:00Z">
              <w:tcPr>
                <w:tcW w:w="6570" w:type="dxa"/>
              </w:tcPr>
            </w:tcPrChange>
          </w:tcPr>
          <w:p w14:paraId="0754B441"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Folder *</w:t>
            </w:r>
          </w:p>
        </w:tc>
      </w:tr>
      <w:tr w:rsidR="00AB521B" w14:paraId="66D2AFAA"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50" w:author="Konstantin Bondarchuk" w:date="2018-02-12T10:05:00Z">
              <w:tcPr>
                <w:tcW w:w="0" w:type="auto"/>
              </w:tcPr>
            </w:tcPrChange>
          </w:tcPr>
          <w:p w14:paraId="5CA4ED90" w14:textId="77777777" w:rsidR="00AB521B" w:rsidRDefault="00AB521B" w:rsidP="00F75C37"/>
        </w:tc>
        <w:tc>
          <w:tcPr>
            <w:tcW w:w="6570" w:type="dxa"/>
            <w:tcPrChange w:id="1351" w:author="Konstantin Bondarchuk" w:date="2018-02-12T10:05:00Z">
              <w:tcPr>
                <w:tcW w:w="6570" w:type="dxa"/>
              </w:tcPr>
            </w:tcPrChange>
          </w:tcPr>
          <w:p w14:paraId="3E3A8A26"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SpecifyUsers - user logins separated by semicolon</w:t>
            </w:r>
          </w:p>
        </w:tc>
      </w:tr>
      <w:tr w:rsidR="00AB521B" w14:paraId="23FEFD4D"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52" w:author="Konstantin Bondarchuk" w:date="2018-02-12T10:05:00Z">
              <w:tcPr>
                <w:tcW w:w="0" w:type="auto"/>
              </w:tcPr>
            </w:tcPrChange>
          </w:tcPr>
          <w:p w14:paraId="3BAA011F"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353" w:author="Konstantin Bondarchuk" w:date="2018-02-12T10:05:00Z">
              <w:tcPr>
                <w:tcW w:w="6570" w:type="dxa"/>
              </w:tcPr>
            </w:tcPrChange>
          </w:tcPr>
          <w:p w14:paraId="03F9DF7A"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SpecifyGroups – group names separated by semicolon</w:t>
            </w:r>
          </w:p>
        </w:tc>
      </w:tr>
      <w:tr w:rsidR="00AB521B" w14:paraId="11655188"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354" w:author="Konstantin Bondarchuk" w:date="2018-02-12T10:05:00Z">
              <w:tcPr>
                <w:tcW w:w="0" w:type="auto"/>
              </w:tcPr>
            </w:tcPrChange>
          </w:tcPr>
          <w:p w14:paraId="08482C5F" w14:textId="77777777" w:rsidR="00AB521B" w:rsidRDefault="00AB521B" w:rsidP="00F75C37"/>
        </w:tc>
        <w:tc>
          <w:tcPr>
            <w:tcW w:w="6570" w:type="dxa"/>
            <w:tcPrChange w:id="1355" w:author="Konstantin Bondarchuk" w:date="2018-02-12T10:05:00Z">
              <w:tcPr>
                <w:tcW w:w="6570" w:type="dxa"/>
              </w:tcPr>
            </w:tcPrChange>
          </w:tcPr>
          <w:p w14:paraId="53DAF13B"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SpecifyPermissions* - role definition names separated by semicolon</w:t>
            </w:r>
          </w:p>
        </w:tc>
      </w:tr>
      <w:tr w:rsidR="00AB521B" w14:paraId="311CA73B"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56" w:author="Konstantin Bondarchuk" w:date="2018-02-12T10:05:00Z">
              <w:tcPr>
                <w:tcW w:w="0" w:type="auto"/>
              </w:tcPr>
            </w:tcPrChange>
          </w:tcPr>
          <w:p w14:paraId="76F593DD"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357" w:author="Konstantin Bondarchuk" w:date="2018-02-12T10:05:00Z">
              <w:tcPr>
                <w:tcW w:w="6570" w:type="dxa"/>
              </w:tcPr>
            </w:tcPrChange>
          </w:tcPr>
          <w:p w14:paraId="46366DBC"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None.</w:t>
            </w:r>
          </w:p>
        </w:tc>
      </w:tr>
    </w:tbl>
    <w:p w14:paraId="3348456C" w14:textId="77777777" w:rsidR="00AB521B" w:rsidRPr="0057577B" w:rsidRDefault="00AB521B" w:rsidP="00AB521B"/>
    <w:p w14:paraId="769C028B" w14:textId="345D11A2" w:rsidR="00AB521B" w:rsidRDefault="00AB521B" w:rsidP="00AB521B">
      <w:pPr>
        <w:pStyle w:val="Heading4"/>
      </w:pPr>
      <w:r>
        <w:t>Remove Folder Permission</w:t>
      </w:r>
      <w:ins w:id="1358" w:author="Konstantin" w:date="2018-02-10T12:09:00Z">
        <w:r w:rsidR="009C7481">
          <w:t xml:space="preserve"> By Name</w:t>
        </w:r>
      </w:ins>
    </w:p>
    <w:p w14:paraId="5A1A852E" w14:textId="4B1F1FDF" w:rsidR="00AB521B" w:rsidRDefault="00AB521B" w:rsidP="00AB521B"/>
    <w:tbl>
      <w:tblPr>
        <w:tblStyle w:val="LightList-Accent1"/>
        <w:tblW w:w="0" w:type="auto"/>
        <w:tblLook w:val="04A0" w:firstRow="1" w:lastRow="0" w:firstColumn="1" w:lastColumn="0" w:noHBand="0" w:noVBand="1"/>
        <w:tblPrChange w:id="1359"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360">
          <w:tblGrid>
            <w:gridCol w:w="118"/>
            <w:gridCol w:w="242"/>
            <w:gridCol w:w="360"/>
            <w:gridCol w:w="1638"/>
            <w:gridCol w:w="6570"/>
          </w:tblGrid>
        </w:tblGridChange>
      </w:tblGrid>
      <w:tr w:rsidR="00AB521B" w14:paraId="36DB1359" w14:textId="77777777" w:rsidTr="627E073C">
        <w:trPr>
          <w:cnfStyle w:val="100000000000" w:firstRow="1" w:lastRow="0" w:firstColumn="0" w:lastColumn="0" w:oddVBand="0" w:evenVBand="0" w:oddHBand="0" w:evenHBand="0" w:firstRowFirstColumn="0" w:firstRowLastColumn="0" w:lastRowFirstColumn="0" w:lastRowLastColumn="0"/>
          <w:trPrChange w:id="1361"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62" w:author="Konstantin Bondarchuk" w:date="2018-02-12T10:06:00Z">
              <w:tcPr>
                <w:tcW w:w="0" w:type="auto"/>
                <w:gridSpan w:val="2"/>
              </w:tcPr>
            </w:tcPrChange>
          </w:tcPr>
          <w:p w14:paraId="46742B20" w14:textId="77777777" w:rsidR="00AB521B" w:rsidRDefault="00AB521B" w:rsidP="00F75C37">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363" w:author="Konstantin Bondarchuk" w:date="2018-02-12T10:06:00Z">
              <w:tcPr>
                <w:tcW w:w="6570" w:type="dxa"/>
              </w:tcPr>
            </w:tcPrChange>
          </w:tcPr>
          <w:p w14:paraId="71A7364D" w14:textId="2EA12C4C" w:rsidR="00AB521B" w:rsidRDefault="00AB521B" w:rsidP="00F75C37">
            <w:pPr>
              <w:cnfStyle w:val="100000000000" w:firstRow="1" w:lastRow="0" w:firstColumn="0" w:lastColumn="0" w:oddVBand="0" w:evenVBand="0" w:oddHBand="0" w:evenHBand="0" w:firstRowFirstColumn="0" w:firstRowLastColumn="0" w:lastRowFirstColumn="0" w:lastRowLastColumn="0"/>
            </w:pPr>
            <w:r>
              <w:t>RemoveFolderPermission</w:t>
            </w:r>
            <w:ins w:id="1364" w:author="Konstantin" w:date="2018-02-10T12:09:00Z">
              <w:r w:rsidR="009C7481">
                <w:t>ByName</w:t>
              </w:r>
            </w:ins>
          </w:p>
        </w:tc>
      </w:tr>
      <w:tr w:rsidR="00AB521B" w14:paraId="32567E00" w14:textId="77777777" w:rsidTr="627E073C">
        <w:trPr>
          <w:cnfStyle w:val="000000100000" w:firstRow="0" w:lastRow="0" w:firstColumn="0" w:lastColumn="0" w:oddVBand="0" w:evenVBand="0" w:oddHBand="1" w:evenHBand="0" w:firstRowFirstColumn="0" w:firstRowLastColumn="0" w:lastRowFirstColumn="0" w:lastRowLastColumn="0"/>
          <w:trPrChange w:id="1365"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66" w:author="Konstantin Bondarchuk" w:date="2018-02-12T10:06:00Z">
              <w:tcPr>
                <w:tcW w:w="0" w:type="auto"/>
                <w:gridSpan w:val="2"/>
              </w:tcPr>
            </w:tcPrChange>
          </w:tcPr>
          <w:p w14:paraId="0D81FC0D"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367" w:author="Konstantin Bondarchuk" w:date="2018-02-12T10:06:00Z">
              <w:tcPr>
                <w:tcW w:w="6570" w:type="dxa"/>
              </w:tcPr>
            </w:tcPrChange>
          </w:tcPr>
          <w:p w14:paraId="4EAF3379" w14:textId="4F8E8B83" w:rsidR="00AB521B" w:rsidRDefault="00AB521B" w:rsidP="00F75C37">
            <w:pPr>
              <w:cnfStyle w:val="000000100000" w:firstRow="0" w:lastRow="0" w:firstColumn="0" w:lastColumn="0" w:oddVBand="0" w:evenVBand="0" w:oddHBand="1" w:evenHBand="0" w:firstRowFirstColumn="0" w:firstRowLastColumn="0" w:lastRowFirstColumn="0" w:lastRowLastColumn="0"/>
            </w:pPr>
            <w:r>
              <w:t>Remove Folder Permission</w:t>
            </w:r>
            <w:ins w:id="1368" w:author="Konstantin" w:date="2018-02-10T12:09:00Z">
              <w:r w:rsidR="009C7481">
                <w:t>ByName</w:t>
              </w:r>
            </w:ins>
          </w:p>
        </w:tc>
      </w:tr>
      <w:tr w:rsidR="00AB521B" w14:paraId="731D1C9B" w14:textId="77777777" w:rsidTr="627E073C">
        <w:trPr>
          <w:trPrChange w:id="1369"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70" w:author="Konstantin Bondarchuk" w:date="2018-02-12T10:06:00Z">
              <w:tcPr>
                <w:tcW w:w="0" w:type="auto"/>
                <w:gridSpan w:val="2"/>
              </w:tcPr>
            </w:tcPrChange>
          </w:tcPr>
          <w:p w14:paraId="3B2CA60F" w14:textId="77777777" w:rsidR="00AB521B" w:rsidRDefault="00AB521B" w:rsidP="00F75C37">
            <w:r>
              <w:t>Method type:</w:t>
            </w:r>
          </w:p>
        </w:tc>
        <w:tc>
          <w:tcPr>
            <w:tcW w:w="6570" w:type="dxa"/>
            <w:tcPrChange w:id="1371" w:author="Konstantin Bondarchuk" w:date="2018-02-12T10:06:00Z">
              <w:tcPr>
                <w:tcW w:w="6570" w:type="dxa"/>
              </w:tcPr>
            </w:tcPrChange>
          </w:tcPr>
          <w:p w14:paraId="3AEB620B"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Execute</w:t>
            </w:r>
          </w:p>
        </w:tc>
      </w:tr>
      <w:tr w:rsidR="00AB521B" w14:paraId="1F5A6428" w14:textId="77777777" w:rsidTr="627E073C">
        <w:trPr>
          <w:cnfStyle w:val="000000100000" w:firstRow="0" w:lastRow="0" w:firstColumn="0" w:lastColumn="0" w:oddVBand="0" w:evenVBand="0" w:oddHBand="1" w:evenHBand="0" w:firstRowFirstColumn="0" w:firstRowLastColumn="0" w:lastRowFirstColumn="0" w:lastRowLastColumn="0"/>
          <w:trPrChange w:id="1372"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73" w:author="Konstantin Bondarchuk" w:date="2018-02-12T10:06:00Z">
              <w:tcPr>
                <w:tcW w:w="0" w:type="auto"/>
                <w:gridSpan w:val="2"/>
              </w:tcPr>
            </w:tcPrChange>
          </w:tcPr>
          <w:p w14:paraId="3EDF53A1"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374" w:author="Konstantin Bondarchuk" w:date="2018-02-12T10:06:00Z">
              <w:tcPr>
                <w:tcW w:w="6570" w:type="dxa"/>
              </w:tcPr>
            </w:tcPrChange>
          </w:tcPr>
          <w:p w14:paraId="189821EE"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Remove user or group permissions to a list or library folder by name</w:t>
            </w:r>
          </w:p>
        </w:tc>
      </w:tr>
      <w:tr w:rsidR="00AB521B" w14:paraId="53770B3A" w14:textId="77777777" w:rsidTr="627E073C">
        <w:trPr>
          <w:trPrChange w:id="1375"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76" w:author="Konstantin Bondarchuk" w:date="2018-02-12T10:06:00Z">
              <w:tcPr>
                <w:tcW w:w="0" w:type="auto"/>
                <w:gridSpan w:val="2"/>
              </w:tcPr>
            </w:tcPrChange>
          </w:tcPr>
          <w:p w14:paraId="69C10AF3" w14:textId="77777777" w:rsidR="00AB521B" w:rsidRDefault="00AB521B" w:rsidP="00F75C37">
            <w:r>
              <w:lastRenderedPageBreak/>
              <w:t>Input properties:</w:t>
            </w:r>
          </w:p>
        </w:tc>
        <w:tc>
          <w:tcPr>
            <w:tcW w:w="6570" w:type="dxa"/>
            <w:tcPrChange w:id="1377" w:author="Konstantin Bondarchuk" w:date="2018-02-12T10:06:00Z">
              <w:tcPr>
                <w:tcW w:w="6570" w:type="dxa"/>
              </w:tcPr>
            </w:tcPrChange>
          </w:tcPr>
          <w:p w14:paraId="2DCE03DD"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SiteURL *</w:t>
            </w:r>
          </w:p>
        </w:tc>
      </w:tr>
      <w:tr w:rsidR="00AB521B" w:rsidDel="009C7481" w14:paraId="47313CAE" w14:textId="398986CF" w:rsidTr="00F75C37">
        <w:trPr>
          <w:cnfStyle w:val="000000100000" w:firstRow="0" w:lastRow="0" w:firstColumn="0" w:lastColumn="0" w:oddVBand="0" w:evenVBand="0" w:oddHBand="1" w:evenHBand="0" w:firstRowFirstColumn="0" w:firstRowLastColumn="0" w:lastRowFirstColumn="0" w:lastRowLastColumn="0"/>
          <w:del w:id="1378" w:author="Konstantin" w:date="2018-02-10T12:14:00Z"/>
        </w:trPr>
        <w:tc>
          <w:tcPr>
            <w:cnfStyle w:val="001000000000" w:firstRow="0" w:lastRow="0" w:firstColumn="1" w:lastColumn="0" w:oddVBand="0" w:evenVBand="0" w:oddHBand="0" w:evenHBand="0" w:firstRowFirstColumn="0" w:firstRowLastColumn="0" w:lastRowFirstColumn="0" w:lastRowLastColumn="0"/>
            <w:tcW w:w="2240" w:type="dxa"/>
          </w:tcPr>
          <w:p w14:paraId="18F69706" w14:textId="2A8AF137" w:rsidR="00AB521B" w:rsidDel="009C7481" w:rsidRDefault="00AB521B" w:rsidP="00F75C37">
            <w:pPr>
              <w:rPr>
                <w:del w:id="1379" w:author="Konstantin" w:date="2018-02-10T12:14:00Z"/>
              </w:rPr>
            </w:pPr>
          </w:p>
        </w:tc>
        <w:tc>
          <w:tcPr>
            <w:tcW w:w="6570" w:type="dxa"/>
          </w:tcPr>
          <w:p w14:paraId="470C8AAF" w14:textId="5A1382B0" w:rsidR="00AB521B" w:rsidDel="009C7481" w:rsidRDefault="00AB521B" w:rsidP="00F75C37">
            <w:pPr>
              <w:cnfStyle w:val="000000100000" w:firstRow="0" w:lastRow="0" w:firstColumn="0" w:lastColumn="0" w:oddVBand="0" w:evenVBand="0" w:oddHBand="1" w:evenHBand="0" w:firstRowFirstColumn="0" w:firstRowLastColumn="0" w:lastRowFirstColumn="0" w:lastRowLastColumn="0"/>
              <w:rPr>
                <w:del w:id="1380" w:author="Konstantin" w:date="2018-02-10T12:14:00Z"/>
              </w:rPr>
            </w:pPr>
            <w:del w:id="1381" w:author="Konstantin" w:date="2018-02-10T12:14:00Z">
              <w:r w:rsidDel="009C7481">
                <w:delText>List/Library *</w:delText>
              </w:r>
            </w:del>
          </w:p>
        </w:tc>
      </w:tr>
      <w:tr w:rsidR="00AB521B" w14:paraId="6A267A56" w14:textId="77777777" w:rsidTr="627E073C">
        <w:trPr>
          <w:trPrChange w:id="1382"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83" w:author="Konstantin Bondarchuk" w:date="2018-02-12T10:06:00Z">
              <w:tcPr>
                <w:tcW w:w="0" w:type="auto"/>
                <w:gridSpan w:val="2"/>
              </w:tcPr>
            </w:tcPrChange>
          </w:tcPr>
          <w:p w14:paraId="46F1C8A3" w14:textId="77777777" w:rsidR="00AB521B" w:rsidRDefault="00AB521B" w:rsidP="00F75C37"/>
        </w:tc>
        <w:tc>
          <w:tcPr>
            <w:tcW w:w="6570" w:type="dxa"/>
            <w:tcPrChange w:id="1384" w:author="Konstantin Bondarchuk" w:date="2018-02-12T10:06:00Z">
              <w:tcPr>
                <w:tcW w:w="6570" w:type="dxa"/>
              </w:tcPr>
            </w:tcPrChange>
          </w:tcPr>
          <w:p w14:paraId="44AADE7F"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Folder *</w:t>
            </w:r>
          </w:p>
        </w:tc>
      </w:tr>
      <w:tr w:rsidR="00AB521B" w14:paraId="75F62E94" w14:textId="77777777" w:rsidTr="627E073C">
        <w:trPr>
          <w:cnfStyle w:val="000000100000" w:firstRow="0" w:lastRow="0" w:firstColumn="0" w:lastColumn="0" w:oddVBand="0" w:evenVBand="0" w:oddHBand="1" w:evenHBand="0" w:firstRowFirstColumn="0" w:firstRowLastColumn="0" w:lastRowFirstColumn="0" w:lastRowLastColumn="0"/>
          <w:trPrChange w:id="1385"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86" w:author="Konstantin Bondarchuk" w:date="2018-02-12T10:06:00Z">
              <w:tcPr>
                <w:tcW w:w="0" w:type="auto"/>
                <w:gridSpan w:val="2"/>
              </w:tcPr>
            </w:tcPrChange>
          </w:tcPr>
          <w:p w14:paraId="61302B07"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387" w:author="Konstantin Bondarchuk" w:date="2018-02-12T10:06:00Z">
              <w:tcPr>
                <w:tcW w:w="6570" w:type="dxa"/>
              </w:tcPr>
            </w:tcPrChange>
          </w:tcPr>
          <w:p w14:paraId="0FEF9A11"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SpecifyUsers - user logins separated by semicolon</w:t>
            </w:r>
          </w:p>
        </w:tc>
      </w:tr>
      <w:tr w:rsidR="00AB521B" w14:paraId="3435B36C" w14:textId="77777777" w:rsidTr="627E073C">
        <w:trPr>
          <w:trPrChange w:id="1388"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89" w:author="Konstantin Bondarchuk" w:date="2018-02-12T10:06:00Z">
              <w:tcPr>
                <w:tcW w:w="0" w:type="auto"/>
                <w:gridSpan w:val="2"/>
              </w:tcPr>
            </w:tcPrChange>
          </w:tcPr>
          <w:p w14:paraId="0065CAA5" w14:textId="77777777" w:rsidR="00AB521B" w:rsidRDefault="00AB521B" w:rsidP="00F75C37"/>
        </w:tc>
        <w:tc>
          <w:tcPr>
            <w:tcW w:w="6570" w:type="dxa"/>
            <w:tcPrChange w:id="1390" w:author="Konstantin Bondarchuk" w:date="2018-02-12T10:06:00Z">
              <w:tcPr>
                <w:tcW w:w="6570" w:type="dxa"/>
              </w:tcPr>
            </w:tcPrChange>
          </w:tcPr>
          <w:p w14:paraId="5C1BDE8D"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SpecifyGroups – group names separated by semicolon</w:t>
            </w:r>
          </w:p>
        </w:tc>
      </w:tr>
      <w:tr w:rsidR="00AB521B" w14:paraId="1E160D9A" w14:textId="77777777" w:rsidTr="627E073C">
        <w:trPr>
          <w:cnfStyle w:val="000000100000" w:firstRow="0" w:lastRow="0" w:firstColumn="0" w:lastColumn="0" w:oddVBand="0" w:evenVBand="0" w:oddHBand="1" w:evenHBand="0" w:firstRowFirstColumn="0" w:firstRowLastColumn="0" w:lastRowFirstColumn="0" w:lastRowLastColumn="0"/>
          <w:trPrChange w:id="1391" w:author="Konstantin Bondarchuk" w:date="2018-02-12T10:06:00Z">
            <w:trPr>
              <w:gridAfter w:val="0"/>
            </w:trPr>
          </w:trPrChange>
        </w:trPr>
        <w:tc>
          <w:tcPr>
            <w:cnfStyle w:val="001000000000" w:firstRow="0" w:lastRow="0" w:firstColumn="1" w:lastColumn="0" w:oddVBand="0" w:evenVBand="0" w:oddHBand="0" w:evenHBand="0" w:firstRowFirstColumn="0" w:firstRowLastColumn="0" w:lastRowFirstColumn="0" w:lastRowLastColumn="0"/>
            <w:tcW w:w="2240" w:type="dxa"/>
            <w:tcPrChange w:id="1392" w:author="Konstantin Bondarchuk" w:date="2018-02-12T10:06:00Z">
              <w:tcPr>
                <w:tcW w:w="0" w:type="auto"/>
                <w:gridSpan w:val="2"/>
              </w:tcPr>
            </w:tcPrChange>
          </w:tcPr>
          <w:p w14:paraId="0B310330"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Output properties:</w:t>
            </w:r>
          </w:p>
        </w:tc>
        <w:tc>
          <w:tcPr>
            <w:tcW w:w="6570" w:type="dxa"/>
            <w:tcPrChange w:id="1393" w:author="Konstantin Bondarchuk" w:date="2018-02-12T10:06:00Z">
              <w:tcPr>
                <w:tcW w:w="6570" w:type="dxa"/>
              </w:tcPr>
            </w:tcPrChange>
          </w:tcPr>
          <w:p w14:paraId="725410D1"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None.</w:t>
            </w:r>
          </w:p>
        </w:tc>
      </w:tr>
    </w:tbl>
    <w:p w14:paraId="4F14812B" w14:textId="77777777" w:rsidR="00AB521B" w:rsidRDefault="00AB521B" w:rsidP="00AB521B"/>
    <w:p w14:paraId="60AC3F9C" w14:textId="77777777" w:rsidR="00AB521B" w:rsidRDefault="00AB521B">
      <w:pPr>
        <w:pStyle w:val="Heading4"/>
        <w:pPrChange w:id="1394" w:author="Konstantin" w:date="2018-02-07T20:40:00Z">
          <w:pPr>
            <w:pStyle w:val="Heading3"/>
          </w:pPr>
        </w:pPrChange>
      </w:pPr>
      <w:r>
        <w:t>Get Folder Permissions</w:t>
      </w:r>
    </w:p>
    <w:p w14:paraId="4B114094" w14:textId="77777777" w:rsidR="00AB521B" w:rsidRDefault="00AB521B" w:rsidP="00AB521B"/>
    <w:tbl>
      <w:tblPr>
        <w:tblStyle w:val="LightList-Accent1"/>
        <w:tblW w:w="0" w:type="auto"/>
        <w:tblLook w:val="04A0" w:firstRow="1" w:lastRow="0" w:firstColumn="1" w:lastColumn="0" w:noHBand="0" w:noVBand="1"/>
        <w:tblPrChange w:id="1395" w:author="Konstantin Bondarchuk" w:date="2018-02-12T10:06:00Z">
          <w:tblPr>
            <w:tblStyle w:val="LightList-Accent1"/>
            <w:tblW w:w="0" w:type="auto"/>
            <w:tblLook w:val="04A0" w:firstRow="1" w:lastRow="0" w:firstColumn="1" w:lastColumn="0" w:noHBand="0" w:noVBand="1"/>
          </w:tblPr>
        </w:tblPrChange>
      </w:tblPr>
      <w:tblGrid>
        <w:gridCol w:w="2240"/>
        <w:gridCol w:w="6570"/>
        <w:tblGridChange w:id="1396">
          <w:tblGrid>
            <w:gridCol w:w="360"/>
            <w:gridCol w:w="360"/>
          </w:tblGrid>
        </w:tblGridChange>
      </w:tblGrid>
      <w:tr w:rsidR="00AB521B" w14:paraId="2B0CC621" w14:textId="77777777" w:rsidTr="627E0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97" w:author="Konstantin Bondarchuk" w:date="2018-02-12T10:06:00Z">
              <w:tcPr>
                <w:tcW w:w="0" w:type="auto"/>
              </w:tcPr>
            </w:tcPrChange>
          </w:tcPr>
          <w:p w14:paraId="6FE73FBC" w14:textId="77777777" w:rsidR="00AB521B" w:rsidRDefault="00AB521B" w:rsidP="00F75C37">
            <w:pPr>
              <w:cnfStyle w:val="101000000000" w:firstRow="1" w:lastRow="0" w:firstColumn="1" w:lastColumn="0" w:oddVBand="0" w:evenVBand="0" w:oddHBand="0" w:evenHBand="0" w:firstRowFirstColumn="0" w:firstRowLastColumn="0" w:lastRowFirstColumn="0" w:lastRowLastColumn="0"/>
            </w:pPr>
            <w:r>
              <w:t>Method Name:</w:t>
            </w:r>
          </w:p>
        </w:tc>
        <w:tc>
          <w:tcPr>
            <w:tcW w:w="6570" w:type="dxa"/>
            <w:tcPrChange w:id="1398" w:author="Konstantin Bondarchuk" w:date="2018-02-12T10:06:00Z">
              <w:tcPr>
                <w:tcW w:w="6570" w:type="dxa"/>
              </w:tcPr>
            </w:tcPrChange>
          </w:tcPr>
          <w:p w14:paraId="15850490" w14:textId="77777777" w:rsidR="00AB521B" w:rsidRDefault="00AB521B" w:rsidP="00F75C37">
            <w:pPr>
              <w:cnfStyle w:val="100000000000" w:firstRow="1" w:lastRow="0" w:firstColumn="0" w:lastColumn="0" w:oddVBand="0" w:evenVBand="0" w:oddHBand="0" w:evenHBand="0" w:firstRowFirstColumn="0" w:firstRowLastColumn="0" w:lastRowFirstColumn="0" w:lastRowLastColumn="0"/>
            </w:pPr>
            <w:r>
              <w:t>GetFolderPermission</w:t>
            </w:r>
          </w:p>
        </w:tc>
      </w:tr>
      <w:tr w:rsidR="00AB521B" w14:paraId="26C3F287"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399" w:author="Konstantin Bondarchuk" w:date="2018-02-12T10:06:00Z">
              <w:tcPr>
                <w:tcW w:w="0" w:type="auto"/>
              </w:tcPr>
            </w:tcPrChange>
          </w:tcPr>
          <w:p w14:paraId="2419B436"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Display name:</w:t>
            </w:r>
          </w:p>
        </w:tc>
        <w:tc>
          <w:tcPr>
            <w:tcW w:w="6570" w:type="dxa"/>
            <w:tcPrChange w:id="1400" w:author="Konstantin Bondarchuk" w:date="2018-02-12T10:06:00Z">
              <w:tcPr>
                <w:tcW w:w="6570" w:type="dxa"/>
              </w:tcPr>
            </w:tcPrChange>
          </w:tcPr>
          <w:p w14:paraId="09233564"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Get Folder Permission</w:t>
            </w:r>
          </w:p>
        </w:tc>
      </w:tr>
      <w:tr w:rsidR="00AB521B" w14:paraId="19C7144A"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401" w:author="Konstantin Bondarchuk" w:date="2018-02-12T10:06:00Z">
              <w:tcPr>
                <w:tcW w:w="0" w:type="auto"/>
              </w:tcPr>
            </w:tcPrChange>
          </w:tcPr>
          <w:p w14:paraId="463BFD89" w14:textId="77777777" w:rsidR="00AB521B" w:rsidRDefault="00AB521B" w:rsidP="00F75C37">
            <w:r>
              <w:t>Method type:</w:t>
            </w:r>
          </w:p>
        </w:tc>
        <w:tc>
          <w:tcPr>
            <w:tcW w:w="6570" w:type="dxa"/>
            <w:tcPrChange w:id="1402" w:author="Konstantin Bondarchuk" w:date="2018-02-12T10:06:00Z">
              <w:tcPr>
                <w:tcW w:w="6570" w:type="dxa"/>
              </w:tcPr>
            </w:tcPrChange>
          </w:tcPr>
          <w:p w14:paraId="067A381B"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Execute</w:t>
            </w:r>
          </w:p>
        </w:tc>
      </w:tr>
      <w:tr w:rsidR="00AB521B" w14:paraId="7A802FE9"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403" w:author="Konstantin Bondarchuk" w:date="2018-02-12T10:06:00Z">
              <w:tcPr>
                <w:tcW w:w="0" w:type="auto"/>
              </w:tcPr>
            </w:tcPrChange>
          </w:tcPr>
          <w:p w14:paraId="0562225E"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r>
              <w:t>Description:</w:t>
            </w:r>
          </w:p>
        </w:tc>
        <w:tc>
          <w:tcPr>
            <w:tcW w:w="6570" w:type="dxa"/>
            <w:tcPrChange w:id="1404" w:author="Konstantin Bondarchuk" w:date="2018-02-12T10:06:00Z">
              <w:tcPr>
                <w:tcW w:w="6570" w:type="dxa"/>
              </w:tcPr>
            </w:tcPrChange>
          </w:tcPr>
          <w:p w14:paraId="20CD2E91"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Get user or group permissions to a list or library folder by user or group id</w:t>
            </w:r>
          </w:p>
        </w:tc>
      </w:tr>
      <w:tr w:rsidR="00AB521B" w14:paraId="7CE17810"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405" w:author="Konstantin Bondarchuk" w:date="2018-02-12T10:06:00Z">
              <w:tcPr>
                <w:tcW w:w="0" w:type="auto"/>
              </w:tcPr>
            </w:tcPrChange>
          </w:tcPr>
          <w:p w14:paraId="22BB098A" w14:textId="77777777" w:rsidR="00AB521B" w:rsidRDefault="00AB521B" w:rsidP="00F75C37">
            <w:r>
              <w:t>Input properties:</w:t>
            </w:r>
          </w:p>
        </w:tc>
        <w:tc>
          <w:tcPr>
            <w:tcW w:w="6570" w:type="dxa"/>
            <w:tcPrChange w:id="1406" w:author="Konstantin Bondarchuk" w:date="2018-02-12T10:06:00Z">
              <w:tcPr>
                <w:tcW w:w="6570" w:type="dxa"/>
              </w:tcPr>
            </w:tcPrChange>
          </w:tcPr>
          <w:p w14:paraId="7C69AB67"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SiteURL *</w:t>
            </w:r>
          </w:p>
        </w:tc>
      </w:tr>
      <w:tr w:rsidR="00AB521B" w14:paraId="7AE3A366"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407" w:author="Konstantin Bondarchuk" w:date="2018-02-12T10:06:00Z">
              <w:tcPr>
                <w:tcW w:w="0" w:type="auto"/>
              </w:tcPr>
            </w:tcPrChange>
          </w:tcPr>
          <w:p w14:paraId="70C80282"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408" w:author="Konstantin Bondarchuk" w:date="2018-02-12T10:06:00Z">
              <w:tcPr>
                <w:tcW w:w="6570" w:type="dxa"/>
              </w:tcPr>
            </w:tcPrChange>
          </w:tcPr>
          <w:p w14:paraId="44152971" w14:textId="77777777" w:rsidR="00AB521B" w:rsidRDefault="00AB521B" w:rsidP="00F75C37">
            <w:pPr>
              <w:cnfStyle w:val="000000100000" w:firstRow="0" w:lastRow="0" w:firstColumn="0" w:lastColumn="0" w:oddVBand="0" w:evenVBand="0" w:oddHBand="1" w:evenHBand="0" w:firstRowFirstColumn="0" w:firstRowLastColumn="0" w:lastRowFirstColumn="0" w:lastRowLastColumn="0"/>
            </w:pPr>
            <w:r>
              <w:t>List/Library *</w:t>
            </w:r>
          </w:p>
        </w:tc>
      </w:tr>
      <w:tr w:rsidR="00AB521B" w14:paraId="51AFA468"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409" w:author="Konstantin Bondarchuk" w:date="2018-02-12T10:06:00Z">
              <w:tcPr>
                <w:tcW w:w="0" w:type="auto"/>
              </w:tcPr>
            </w:tcPrChange>
          </w:tcPr>
          <w:p w14:paraId="0A00679C" w14:textId="77777777" w:rsidR="00AB521B" w:rsidRDefault="00AB521B" w:rsidP="00F75C37"/>
        </w:tc>
        <w:tc>
          <w:tcPr>
            <w:tcW w:w="6570" w:type="dxa"/>
            <w:tcPrChange w:id="1410" w:author="Konstantin Bondarchuk" w:date="2018-02-12T10:06:00Z">
              <w:tcPr>
                <w:tcW w:w="6570" w:type="dxa"/>
              </w:tcPr>
            </w:tcPrChange>
          </w:tcPr>
          <w:p w14:paraId="4C938059"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Folder *</w:t>
            </w:r>
          </w:p>
        </w:tc>
      </w:tr>
      <w:tr w:rsidR="00AB521B" w14:paraId="6EB4DC9F" w14:textId="77777777" w:rsidTr="627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Change w:id="1411" w:author="Konstantin Bondarchuk" w:date="2018-02-12T10:06:00Z">
              <w:tcPr>
                <w:tcW w:w="0" w:type="auto"/>
              </w:tcPr>
            </w:tcPrChange>
          </w:tcPr>
          <w:p w14:paraId="5A430DF6" w14:textId="77777777" w:rsidR="00AB521B" w:rsidRDefault="00AB521B" w:rsidP="00F75C37">
            <w:pPr>
              <w:cnfStyle w:val="001000100000" w:firstRow="0" w:lastRow="0" w:firstColumn="1" w:lastColumn="0" w:oddVBand="0" w:evenVBand="0" w:oddHBand="1" w:evenHBand="0" w:firstRowFirstColumn="0" w:firstRowLastColumn="0" w:lastRowFirstColumn="0" w:lastRowLastColumn="0"/>
            </w:pPr>
          </w:p>
        </w:tc>
        <w:tc>
          <w:tcPr>
            <w:tcW w:w="6570" w:type="dxa"/>
            <w:tcPrChange w:id="1412" w:author="Konstantin Bondarchuk" w:date="2018-02-12T10:06:00Z">
              <w:tcPr>
                <w:tcW w:w="6570" w:type="dxa"/>
              </w:tcPr>
            </w:tcPrChange>
          </w:tcPr>
          <w:p w14:paraId="597B6A96" w14:textId="0CC8708D" w:rsidR="00AB521B" w:rsidRDefault="00AB521B" w:rsidP="00F75C37">
            <w:pPr>
              <w:cnfStyle w:val="000000100000" w:firstRow="0" w:lastRow="0" w:firstColumn="0" w:lastColumn="0" w:oddVBand="0" w:evenVBand="0" w:oddHBand="1" w:evenHBand="0" w:firstRowFirstColumn="0" w:firstRowLastColumn="0" w:lastRowFirstColumn="0" w:lastRowLastColumn="0"/>
            </w:pPr>
            <w:r>
              <w:t>UserOrGroup</w:t>
            </w:r>
            <w:del w:id="1413" w:author="Konstantin" w:date="2018-02-08T12:21:00Z">
              <w:r>
                <w:delText>Id</w:delText>
              </w:r>
            </w:del>
            <w:r>
              <w:t xml:space="preserve"> – user’s or group’s </w:t>
            </w:r>
            <w:ins w:id="1414" w:author="Konstantin" w:date="2018-02-08T12:21:00Z">
              <w:r w:rsidR="005D25B4">
                <w:t>login</w:t>
              </w:r>
            </w:ins>
            <w:del w:id="1415" w:author="Konstantin" w:date="2018-02-08T12:21:00Z">
              <w:r>
                <w:delText>Id</w:delText>
              </w:r>
            </w:del>
          </w:p>
        </w:tc>
      </w:tr>
      <w:tr w:rsidR="00AB521B" w14:paraId="0046E40A" w14:textId="77777777" w:rsidTr="627E073C">
        <w:tc>
          <w:tcPr>
            <w:cnfStyle w:val="001000000000" w:firstRow="0" w:lastRow="0" w:firstColumn="1" w:lastColumn="0" w:oddVBand="0" w:evenVBand="0" w:oddHBand="0" w:evenHBand="0" w:firstRowFirstColumn="0" w:firstRowLastColumn="0" w:lastRowFirstColumn="0" w:lastRowLastColumn="0"/>
            <w:tcW w:w="2240" w:type="dxa"/>
            <w:tcPrChange w:id="1416" w:author="Konstantin Bondarchuk" w:date="2018-02-12T10:06:00Z">
              <w:tcPr>
                <w:tcW w:w="0" w:type="auto"/>
              </w:tcPr>
            </w:tcPrChange>
          </w:tcPr>
          <w:p w14:paraId="2B80C1B0" w14:textId="77777777" w:rsidR="00AB521B" w:rsidRDefault="00AB521B" w:rsidP="00F75C37">
            <w:r>
              <w:t>Output properties:</w:t>
            </w:r>
          </w:p>
        </w:tc>
        <w:tc>
          <w:tcPr>
            <w:tcW w:w="6570" w:type="dxa"/>
            <w:tcPrChange w:id="1417" w:author="Konstantin Bondarchuk" w:date="2018-02-12T10:06:00Z">
              <w:tcPr>
                <w:tcW w:w="6570" w:type="dxa"/>
              </w:tcPr>
            </w:tcPrChange>
          </w:tcPr>
          <w:p w14:paraId="05935595" w14:textId="77777777" w:rsidR="00AB521B" w:rsidRDefault="00AB521B" w:rsidP="00F75C37">
            <w:pPr>
              <w:cnfStyle w:val="000000000000" w:firstRow="0" w:lastRow="0" w:firstColumn="0" w:lastColumn="0" w:oddVBand="0" w:evenVBand="0" w:oddHBand="0" w:evenHBand="0" w:firstRowFirstColumn="0" w:firstRowLastColumn="0" w:lastRowFirstColumn="0" w:lastRowLastColumn="0"/>
            </w:pPr>
            <w:r>
              <w:t>Permissions – permissions separated by semicolon</w:t>
            </w:r>
          </w:p>
        </w:tc>
      </w:tr>
    </w:tbl>
    <w:p w14:paraId="17D7EBAB" w14:textId="77777777" w:rsidR="00AB521B" w:rsidRPr="00D9261F" w:rsidRDefault="00AB521B"/>
    <w:p w14:paraId="03FD50D3" w14:textId="77777777" w:rsidR="005A7A0B" w:rsidRPr="005A7A0B" w:rsidRDefault="005A7A0B" w:rsidP="005A7A0B"/>
    <w:p w14:paraId="53F320A9" w14:textId="77777777" w:rsidR="005A7A0B" w:rsidRDefault="005A7A0B" w:rsidP="005A7A0B">
      <w:pPr>
        <w:rPr>
          <w:ins w:id="1418" w:author="Ruben d'Arco" w:date="2018-02-07T19:18:00Z"/>
        </w:rPr>
      </w:pPr>
    </w:p>
    <w:p w14:paraId="7EF85832" w14:textId="0BCD7E28" w:rsidR="00385641" w:rsidRDefault="00385641">
      <w:pPr>
        <w:rPr>
          <w:ins w:id="1419" w:author="Ruben d'Arco" w:date="2018-02-07T19:18:00Z"/>
        </w:rPr>
      </w:pPr>
      <w:ins w:id="1420" w:author="Ruben d'Arco" w:date="2018-02-07T19:18:00Z">
        <w:r>
          <w:br w:type="page"/>
        </w:r>
      </w:ins>
    </w:p>
    <w:p w14:paraId="656D7C33" w14:textId="05CFBE1C" w:rsidR="00385641" w:rsidRDefault="00385641" w:rsidP="592B2BAD">
      <w:pPr>
        <w:rPr>
          <w:ins w:id="1421" w:author="Ruben d'Arco" w:date="2018-02-07T19:18:00Z"/>
        </w:rPr>
      </w:pPr>
      <w:ins w:id="1422" w:author="Ruben d'Arco" w:date="2018-02-07T19:18:00Z">
        <w:r>
          <w:lastRenderedPageBreak/>
          <w:t>RUBEN NOTES:</w:t>
        </w:r>
      </w:ins>
    </w:p>
    <w:p w14:paraId="33C802D9" w14:textId="77777777" w:rsidR="0001115E" w:rsidRDefault="00385641">
      <w:pPr>
        <w:pStyle w:val="ListParagraph"/>
        <w:numPr>
          <w:ilvl w:val="0"/>
          <w:numId w:val="3"/>
        </w:numPr>
        <w:rPr>
          <w:ins w:id="1423" w:author="Ruben d'Arco" w:date="2018-02-07T19:28:00Z"/>
        </w:rPr>
        <w:pPrChange w:id="1424" w:author="Ruben d'Arco" w:date="2018-02-07T19:18:00Z">
          <w:pPr/>
        </w:pPrChange>
      </w:pPr>
      <w:ins w:id="1425" w:author="Ruben d'Arco" w:date="2018-02-07T19:18:00Z">
        <w:r>
          <w:t xml:space="preserve">SharePoint has SharePoint groups. You can add AD Users and AD groups to a sharepoint group. </w:t>
        </w:r>
      </w:ins>
    </w:p>
    <w:p w14:paraId="50862343" w14:textId="1995C43F" w:rsidR="00385641" w:rsidRDefault="00385641">
      <w:pPr>
        <w:pStyle w:val="ListParagraph"/>
        <w:numPr>
          <w:ilvl w:val="0"/>
          <w:numId w:val="3"/>
        </w:numPr>
        <w:rPr>
          <w:ins w:id="1426" w:author="Ruben d'Arco" w:date="2018-02-07T19:18:00Z"/>
        </w:rPr>
        <w:pPrChange w:id="1427" w:author="Ruben d'Arco" w:date="2018-02-07T19:18:00Z">
          <w:pPr/>
        </w:pPrChange>
      </w:pPr>
      <w:ins w:id="1428" w:author="Ruben d'Arco" w:date="2018-02-07T19:18:00Z">
        <w:r>
          <w:t>A sharepoint group has certain permissions</w:t>
        </w:r>
        <w:r w:rsidR="00012D78">
          <w:t xml:space="preserve"> levels. Custom permission levels can be created too.</w:t>
        </w:r>
      </w:ins>
    </w:p>
    <w:p w14:paraId="02FC27BF" w14:textId="2D721CD1" w:rsidR="00385641" w:rsidRPr="005A7A0B" w:rsidRDefault="00C2039E">
      <w:pPr>
        <w:pStyle w:val="ListParagraph"/>
        <w:numPr>
          <w:ilvl w:val="0"/>
          <w:numId w:val="3"/>
        </w:numPr>
        <w:pPrChange w:id="1429" w:author="Ruben d'Arco" w:date="2018-02-07T19:18:00Z">
          <w:pPr/>
        </w:pPrChange>
      </w:pPr>
      <w:ins w:id="1430" w:author="Ruben d'Arco" w:date="2018-02-07T19:29:00Z">
        <w:r>
          <w:t>In the above methods, I don’t know what we’re removing/adding.</w:t>
        </w:r>
      </w:ins>
    </w:p>
    <w:sectPr w:rsidR="00385641" w:rsidRPr="005A7A0B" w:rsidSect="000F3709">
      <w:headerReference w:type="default" r:id="rId14"/>
      <w:footerReference w:type="default" r:id="rId15"/>
      <w:pgSz w:w="11906" w:h="16838" w:code="9"/>
      <w:pgMar w:top="1728" w:right="1440" w:bottom="720" w:left="1440" w:header="0" w:footer="0"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3" w:author="Konstantin" w:date="2018-02-07T17:05:00Z" w:initials="A">
    <w:p w14:paraId="6F66129D" w14:textId="1AFED477" w:rsidR="000F3709" w:rsidRDefault="000F3709">
      <w:pPr>
        <w:pStyle w:val="CommentText"/>
      </w:pPr>
      <w:r>
        <w:rPr>
          <w:rStyle w:val="CommentReference"/>
        </w:rPr>
        <w:annotationRef/>
      </w:r>
      <w:r>
        <w:t>I think that we should use this method only for lists. For libraries we have another one from Document section (Create Document)</w:t>
      </w:r>
    </w:p>
  </w:comment>
  <w:comment w:id="324" w:author="Ruben d'Arco" w:date="2018-02-07T18:44:00Z" w:initials="Rd">
    <w:p w14:paraId="33A4E76D" w14:textId="1917F623" w:rsidR="000F3709" w:rsidRDefault="000F3709">
      <w:pPr>
        <w:pStyle w:val="CommentText"/>
      </w:pPr>
      <w:r>
        <w:rPr>
          <w:rStyle w:val="CommentReference"/>
        </w:rPr>
        <w:annotationRef/>
      </w:r>
      <w:r>
        <w:t>No.</w:t>
      </w:r>
    </w:p>
    <w:p w14:paraId="5F9F31F8" w14:textId="55966F0F" w:rsidR="000F3709" w:rsidRDefault="000F3709">
      <w:pPr>
        <w:pStyle w:val="CommentText"/>
      </w:pPr>
      <w:r>
        <w:t>This will be used both for documents and for list items, but when you do it on a document, it will not add the document content (there is no property for that).</w:t>
      </w:r>
    </w:p>
    <w:p w14:paraId="0CED2993" w14:textId="77777777" w:rsidR="000F3709" w:rsidRDefault="000F3709">
      <w:pPr>
        <w:pStyle w:val="CommentText"/>
      </w:pPr>
    </w:p>
    <w:p w14:paraId="5150F07D" w14:textId="15487A39" w:rsidR="000F3709" w:rsidRDefault="000F3709">
      <w:pPr>
        <w:pStyle w:val="CommentText"/>
      </w:pPr>
      <w:r>
        <w:t>Unless that is simply not possible, than we need to review it.</w:t>
      </w:r>
    </w:p>
  </w:comment>
  <w:comment w:id="325" w:author="Ruben d'Arco" w:date="2018-02-08T12:36:00Z" w:initials="Rd">
    <w:p w14:paraId="0C40A510" w14:textId="28D91AEB" w:rsidR="000F3709" w:rsidRDefault="000F3709">
      <w:pPr>
        <w:pStyle w:val="CommentText"/>
      </w:pPr>
      <w:r>
        <w:rPr>
          <w:rStyle w:val="CommentReference"/>
        </w:rPr>
        <w:annotationRef/>
      </w:r>
      <w:r>
        <w:t>In meeting discussed with Konstantin: There is no way to do a create item on a document library and then not upload a doc. You need to create the doc.</w:t>
      </w:r>
    </w:p>
    <w:p w14:paraId="467BC687" w14:textId="77777777" w:rsidR="000F3709" w:rsidRDefault="000F3709">
      <w:pPr>
        <w:pStyle w:val="CommentText"/>
      </w:pPr>
    </w:p>
    <w:p w14:paraId="68D865D1" w14:textId="0ABEA214" w:rsidR="000F3709" w:rsidRDefault="000F3709">
      <w:pPr>
        <w:pStyle w:val="CommentText"/>
      </w:pPr>
      <w:r>
        <w:t>SO, this method is Create Item only, not used for Create Document. It does mean we need a create Document as well.</w:t>
      </w:r>
    </w:p>
    <w:p w14:paraId="76652739" w14:textId="77777777" w:rsidR="000F3709" w:rsidRDefault="000F3709">
      <w:pPr>
        <w:pStyle w:val="CommentText"/>
      </w:pPr>
    </w:p>
  </w:comment>
  <w:comment w:id="526" w:author="Konstantin" w:date="2018-02-08T10:06:00Z" w:initials="A">
    <w:p w14:paraId="3D2B2A5E" w14:textId="1E1AAC13" w:rsidR="000F3709" w:rsidRDefault="000F3709">
      <w:pPr>
        <w:pStyle w:val="CommentText"/>
      </w:pPr>
      <w:r>
        <w:rPr>
          <w:rStyle w:val="CommentReference"/>
        </w:rPr>
        <w:annotationRef/>
      </w:r>
      <w:r>
        <w:t>It’s not clear. What do you mean? There is and update methods and we have to provide id here. And it doesn’t depend on overwritten parameter</w:t>
      </w:r>
    </w:p>
  </w:comment>
  <w:comment w:id="527" w:author="Konstantin" w:date="2018-02-08T10:16:00Z" w:initials="A">
    <w:p w14:paraId="313F9B3E" w14:textId="6A124DE8" w:rsidR="000F3709" w:rsidRDefault="000F3709">
      <w:pPr>
        <w:pStyle w:val="CommentText"/>
      </w:pPr>
      <w:r>
        <w:rPr>
          <w:rStyle w:val="CommentReference"/>
        </w:rPr>
        <w:annotationRef/>
      </w:r>
      <w:r>
        <w:t>I have checked functionality. I think that we don’t need id input parameter at all. As I can see that we are going to update a document only. In this case File and Folder will be enough.</w:t>
      </w:r>
    </w:p>
  </w:comment>
  <w:comment w:id="528" w:author="Konstantin" w:date="2018-02-08T10:26:00Z" w:initials="A">
    <w:p w14:paraId="7C829154" w14:textId="73742B3B" w:rsidR="000F3709" w:rsidRDefault="000F3709">
      <w:pPr>
        <w:pStyle w:val="CommentText"/>
      </w:pPr>
      <w:r>
        <w:rPr>
          <w:rStyle w:val="CommentReference"/>
        </w:rPr>
        <w:annotationRef/>
      </w:r>
      <w:r>
        <w:t xml:space="preserve">Better to exclude this methods a all. I’ll explain on the meeting </w:t>
      </w:r>
      <w:r>
        <w:sym w:font="Wingdings" w:char="F04A"/>
      </w:r>
      <w:r>
        <w:t xml:space="preserve"> </w:t>
      </w:r>
    </w:p>
  </w:comment>
  <w:comment w:id="1223" w:author="Konstantin" w:date="2018-02-07T10:13:00Z" w:initials="KB">
    <w:p w14:paraId="158CA64E" w14:textId="1ED7449B" w:rsidR="000F3709" w:rsidRDefault="000F3709">
      <w:pPr>
        <w:pStyle w:val="CommentText"/>
      </w:pPr>
      <w:r>
        <w:rPr>
          <w:rStyle w:val="CommentReference"/>
        </w:rPr>
        <w:annotationRef/>
      </w:r>
      <w:r>
        <w:t>I have decided to split groups and user on 2 different input parameters. Also the question is: should we user user logins and group names or we should use ids?</w:t>
      </w:r>
    </w:p>
  </w:comment>
  <w:comment w:id="1224" w:author="Ruben d'Arco" w:date="2018-02-07T18:56:00Z" w:initials="Rd">
    <w:p w14:paraId="23B8D4ED" w14:textId="77777777" w:rsidR="000F3709" w:rsidRDefault="000F3709">
      <w:pPr>
        <w:pStyle w:val="CommentText"/>
      </w:pPr>
      <w:r>
        <w:rPr>
          <w:rStyle w:val="CommentReference"/>
        </w:rPr>
        <w:annotationRef/>
      </w:r>
      <w:r>
        <w:t>Ok!</w:t>
      </w:r>
    </w:p>
    <w:p w14:paraId="6AA98A69" w14:textId="71D44C1A" w:rsidR="000F3709" w:rsidRDefault="000F3709">
      <w:pPr>
        <w:pStyle w:val="CommentText"/>
      </w:pPr>
      <w:r>
        <w:t>We want to supply a user or groupname, not an ID. We will discuss this in our call, as there are various approaches.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6129D" w15:done="1"/>
  <w15:commentEx w15:paraId="5150F07D" w15:paraIdParent="6F66129D" w15:done="1"/>
  <w15:commentEx w15:paraId="76652739" w15:paraIdParent="6F66129D" w15:done="1"/>
  <w15:commentEx w15:paraId="3D2B2A5E" w15:done="1"/>
  <w15:commentEx w15:paraId="313F9B3E" w15:paraIdParent="3D2B2A5E" w15:done="1"/>
  <w15:commentEx w15:paraId="7C829154" w15:paraIdParent="3D2B2A5E" w15:done="1"/>
  <w15:commentEx w15:paraId="158CA64E" w15:done="0"/>
  <w15:commentEx w15:paraId="6AA98A69" w15:paraIdParent="158CA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66129D" w16cid:durableId="1E25C549"/>
  <w16cid:commentId w16cid:paraId="5150F07D" w16cid:durableId="1E25C77D"/>
  <w16cid:commentId w16cid:paraId="76652739" w16cid:durableId="1E26C2C4"/>
  <w16cid:commentId w16cid:paraId="3D2B2A5E" w16cid:durableId="1E26C207"/>
  <w16cid:commentId w16cid:paraId="313F9B3E" w16cid:durableId="1E26C208"/>
  <w16cid:commentId w16cid:paraId="7C829154" w16cid:durableId="1E26C209"/>
  <w16cid:commentId w16cid:paraId="158CA64E" w16cid:durableId="1E25C54A"/>
  <w16cid:commentId w16cid:paraId="6AA98A69" w16cid:durableId="1E25CA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8B450" w14:textId="77777777" w:rsidR="000E5647" w:rsidRDefault="000E5647" w:rsidP="00A85F80">
      <w:pPr>
        <w:spacing w:after="0" w:line="240" w:lineRule="auto"/>
      </w:pPr>
      <w:r>
        <w:separator/>
      </w:r>
    </w:p>
  </w:endnote>
  <w:endnote w:type="continuationSeparator" w:id="0">
    <w:p w14:paraId="2788AE38" w14:textId="77777777" w:rsidR="000E5647" w:rsidRDefault="000E5647" w:rsidP="00A85F80">
      <w:pPr>
        <w:spacing w:after="0" w:line="240" w:lineRule="auto"/>
      </w:pPr>
      <w:r>
        <w:continuationSeparator/>
      </w:r>
    </w:p>
  </w:endnote>
  <w:endnote w:type="continuationNotice" w:id="1">
    <w:p w14:paraId="5C50518F" w14:textId="77777777" w:rsidR="000E5647" w:rsidRDefault="000E5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924"/>
      <w:gridCol w:w="1102"/>
    </w:tblGrid>
    <w:tr w:rsidR="000F3709" w14:paraId="24917EC4" w14:textId="77777777" w:rsidTr="0080665D">
      <w:tc>
        <w:tcPr>
          <w:tcW w:w="8118" w:type="dxa"/>
        </w:tcPr>
        <w:p w14:paraId="66D6F095" w14:textId="77777777" w:rsidR="000F3709" w:rsidRPr="009F43C4" w:rsidRDefault="000F3709" w:rsidP="0080665D">
          <w:pPr>
            <w:pStyle w:val="Footer"/>
            <w:rPr>
              <w:b/>
            </w:rPr>
          </w:pPr>
          <w:r w:rsidRPr="00D31E12">
            <w:rPr>
              <w:sz w:val="16"/>
            </w:rPr>
            <w:t>©</w:t>
          </w:r>
          <w:r>
            <w:rPr>
              <w:sz w:val="17"/>
              <w:szCs w:val="17"/>
              <w:lang w:val="en-US"/>
            </w:rPr>
            <w:t xml:space="preserve"> 2013. K2NE </w:t>
          </w:r>
          <w:r w:rsidRPr="002C249E">
            <w:rPr>
              <w:sz w:val="17"/>
              <w:szCs w:val="17"/>
              <w:lang w:val="en-US"/>
            </w:rPr>
            <w:t>GmbH and SourceCode Technology Holdings, Inc. All rights reserved</w:t>
          </w:r>
          <w:r>
            <w:rPr>
              <w:sz w:val="17"/>
              <w:szCs w:val="17"/>
              <w:lang w:val="en-US"/>
            </w:rPr>
            <w:t>.</w:t>
          </w:r>
        </w:p>
      </w:tc>
      <w:tc>
        <w:tcPr>
          <w:tcW w:w="1124" w:type="dxa"/>
        </w:tcPr>
        <w:p w14:paraId="54474F22" w14:textId="7A1229E7" w:rsidR="000F3709" w:rsidRDefault="000F3709" w:rsidP="003E3963">
          <w:pPr>
            <w:pStyle w:val="Footer"/>
            <w:jc w:val="right"/>
          </w:pPr>
          <w:r w:rsidRPr="009F43C4">
            <w:rPr>
              <w:b/>
              <w:sz w:val="20"/>
            </w:rPr>
            <w:fldChar w:fldCharType="begin"/>
          </w:r>
          <w:r w:rsidRPr="009F43C4">
            <w:rPr>
              <w:b/>
              <w:sz w:val="20"/>
            </w:rPr>
            <w:instrText xml:space="preserve"> PAGE   \* MERGEFORMAT </w:instrText>
          </w:r>
          <w:r w:rsidRPr="009F43C4">
            <w:rPr>
              <w:b/>
              <w:sz w:val="20"/>
            </w:rPr>
            <w:fldChar w:fldCharType="separate"/>
          </w:r>
          <w:r w:rsidR="00FD0305">
            <w:rPr>
              <w:b/>
              <w:noProof/>
              <w:sz w:val="20"/>
            </w:rPr>
            <w:t>8</w:t>
          </w:r>
          <w:r w:rsidRPr="009F43C4">
            <w:rPr>
              <w:b/>
              <w:noProof/>
              <w:sz w:val="20"/>
            </w:rPr>
            <w:fldChar w:fldCharType="end"/>
          </w:r>
        </w:p>
      </w:tc>
    </w:tr>
  </w:tbl>
  <w:p w14:paraId="6D750124" w14:textId="77777777" w:rsidR="000F3709" w:rsidRDefault="000F3709">
    <w:pPr>
      <w:pStyle w:val="Footer"/>
    </w:pPr>
  </w:p>
  <w:p w14:paraId="3FCACC76" w14:textId="77777777" w:rsidR="000F3709" w:rsidRDefault="000F3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307B2" w14:textId="77777777" w:rsidR="000E5647" w:rsidRDefault="000E5647" w:rsidP="00A85F80">
      <w:pPr>
        <w:spacing w:after="0" w:line="240" w:lineRule="auto"/>
      </w:pPr>
      <w:r>
        <w:separator/>
      </w:r>
    </w:p>
  </w:footnote>
  <w:footnote w:type="continuationSeparator" w:id="0">
    <w:p w14:paraId="164E43F6" w14:textId="77777777" w:rsidR="000E5647" w:rsidRDefault="000E5647" w:rsidP="00A85F80">
      <w:pPr>
        <w:spacing w:after="0" w:line="240" w:lineRule="auto"/>
      </w:pPr>
      <w:r>
        <w:continuationSeparator/>
      </w:r>
    </w:p>
  </w:footnote>
  <w:footnote w:type="continuationNotice" w:id="1">
    <w:p w14:paraId="2318915F" w14:textId="77777777" w:rsidR="000E5647" w:rsidRDefault="000E564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FB793" w14:textId="77777777" w:rsidR="000F3709" w:rsidRDefault="000F3709">
    <w:pPr>
      <w:pStyle w:val="Header"/>
    </w:pPr>
    <w:r>
      <w:rPr>
        <w:noProof/>
        <w:lang w:val="en-US"/>
      </w:rPr>
      <w:drawing>
        <wp:anchor distT="0" distB="0" distL="114300" distR="114300" simplePos="0" relativeHeight="251658240" behindDoc="1" locked="1" layoutInCell="1" allowOverlap="1" wp14:anchorId="5F9AE567" wp14:editId="5F9AE568">
          <wp:simplePos x="0" y="0"/>
          <wp:positionH relativeFrom="column">
            <wp:posOffset>-59055</wp:posOffset>
          </wp:positionH>
          <wp:positionV relativeFrom="page">
            <wp:posOffset>-449580</wp:posOffset>
          </wp:positionV>
          <wp:extent cx="654685" cy="12738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tag.png"/>
                  <pic:cNvPicPr/>
                </pic:nvPicPr>
                <pic:blipFill>
                  <a:blip r:embed="rId1">
                    <a:extLst>
                      <a:ext uri="{28A0092B-C50C-407E-A947-70E740481C1C}">
                        <a14:useLocalDpi xmlns:a14="http://schemas.microsoft.com/office/drawing/2010/main" val="0"/>
                      </a:ext>
                    </a:extLst>
                  </a:blip>
                  <a:stretch>
                    <a:fillRect/>
                  </a:stretch>
                </pic:blipFill>
                <pic:spPr>
                  <a:xfrm>
                    <a:off x="0" y="0"/>
                    <a:ext cx="654685" cy="1273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03275"/>
    <w:multiLevelType w:val="hybridMultilevel"/>
    <w:tmpl w:val="8318B374"/>
    <w:lvl w:ilvl="0" w:tplc="4F9A55D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110FDE"/>
    <w:multiLevelType w:val="hybridMultilevel"/>
    <w:tmpl w:val="66345B04"/>
    <w:lvl w:ilvl="0" w:tplc="C11623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570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AD" w15:userId="S-1-5-21-1494729773-4228959790-2924623388-500"/>
  </w15:person>
  <w15:person w15:author="Konstantin">
    <w15:presenceInfo w15:providerId="None" w15:userId="Konstantin"/>
  </w15:person>
  <w15:person w15:author="Konstantin Bondarchuk">
    <w15:presenceInfo w15:providerId="AD" w15:userId="S003000098FE4D44@LIVE.COM"/>
  </w15:person>
  <w15:person w15:author="Ruben d'Arco">
    <w15:presenceInfo w15:providerId="None" w15:userId="Ruben d'A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CF"/>
    <w:rsid w:val="00000587"/>
    <w:rsid w:val="000067E6"/>
    <w:rsid w:val="0001115E"/>
    <w:rsid w:val="00012D78"/>
    <w:rsid w:val="000232E0"/>
    <w:rsid w:val="0002690D"/>
    <w:rsid w:val="00052D4C"/>
    <w:rsid w:val="00060214"/>
    <w:rsid w:val="00065370"/>
    <w:rsid w:val="00066D2E"/>
    <w:rsid w:val="00072C2C"/>
    <w:rsid w:val="00090F49"/>
    <w:rsid w:val="000940F7"/>
    <w:rsid w:val="000B2AD9"/>
    <w:rsid w:val="000B7FCF"/>
    <w:rsid w:val="000E5647"/>
    <w:rsid w:val="000F3709"/>
    <w:rsid w:val="00110BB7"/>
    <w:rsid w:val="0012067D"/>
    <w:rsid w:val="00123737"/>
    <w:rsid w:val="00125A90"/>
    <w:rsid w:val="001277CB"/>
    <w:rsid w:val="00134D6A"/>
    <w:rsid w:val="001614AE"/>
    <w:rsid w:val="00166B85"/>
    <w:rsid w:val="00182306"/>
    <w:rsid w:val="00185C01"/>
    <w:rsid w:val="00195EFD"/>
    <w:rsid w:val="00196B68"/>
    <w:rsid w:val="001A0908"/>
    <w:rsid w:val="001A0B61"/>
    <w:rsid w:val="001A2C06"/>
    <w:rsid w:val="001C371E"/>
    <w:rsid w:val="001E1C9D"/>
    <w:rsid w:val="001E313F"/>
    <w:rsid w:val="001F1B87"/>
    <w:rsid w:val="002002D2"/>
    <w:rsid w:val="00215A64"/>
    <w:rsid w:val="00224FAD"/>
    <w:rsid w:val="0023141E"/>
    <w:rsid w:val="00231491"/>
    <w:rsid w:val="0023212F"/>
    <w:rsid w:val="002663E4"/>
    <w:rsid w:val="00273F9B"/>
    <w:rsid w:val="0027463A"/>
    <w:rsid w:val="0027684E"/>
    <w:rsid w:val="0028352E"/>
    <w:rsid w:val="00287574"/>
    <w:rsid w:val="002D00C1"/>
    <w:rsid w:val="002D0757"/>
    <w:rsid w:val="002D07C7"/>
    <w:rsid w:val="002D0D20"/>
    <w:rsid w:val="002D5A2A"/>
    <w:rsid w:val="002E005B"/>
    <w:rsid w:val="002E6C86"/>
    <w:rsid w:val="002F7A15"/>
    <w:rsid w:val="00300060"/>
    <w:rsid w:val="00300EB3"/>
    <w:rsid w:val="00311EDC"/>
    <w:rsid w:val="00315274"/>
    <w:rsid w:val="00324851"/>
    <w:rsid w:val="003317E8"/>
    <w:rsid w:val="003518E2"/>
    <w:rsid w:val="00356B22"/>
    <w:rsid w:val="00371F6C"/>
    <w:rsid w:val="00380071"/>
    <w:rsid w:val="00382451"/>
    <w:rsid w:val="00382BA8"/>
    <w:rsid w:val="0038469E"/>
    <w:rsid w:val="00385641"/>
    <w:rsid w:val="00385872"/>
    <w:rsid w:val="00387A3A"/>
    <w:rsid w:val="003A119B"/>
    <w:rsid w:val="003B432C"/>
    <w:rsid w:val="003B43AE"/>
    <w:rsid w:val="003B4C44"/>
    <w:rsid w:val="003B729E"/>
    <w:rsid w:val="003C1880"/>
    <w:rsid w:val="003E3963"/>
    <w:rsid w:val="003E5484"/>
    <w:rsid w:val="003F60F8"/>
    <w:rsid w:val="00406FCB"/>
    <w:rsid w:val="004140E8"/>
    <w:rsid w:val="00415679"/>
    <w:rsid w:val="00430F13"/>
    <w:rsid w:val="00433319"/>
    <w:rsid w:val="00461FC4"/>
    <w:rsid w:val="00462786"/>
    <w:rsid w:val="0046636B"/>
    <w:rsid w:val="00476EF3"/>
    <w:rsid w:val="004823F6"/>
    <w:rsid w:val="004867D9"/>
    <w:rsid w:val="004901FB"/>
    <w:rsid w:val="004930C5"/>
    <w:rsid w:val="004962BC"/>
    <w:rsid w:val="00497C3C"/>
    <w:rsid w:val="004A42CE"/>
    <w:rsid w:val="004A64A9"/>
    <w:rsid w:val="004B2ABF"/>
    <w:rsid w:val="004D6E8C"/>
    <w:rsid w:val="004F215D"/>
    <w:rsid w:val="00523C41"/>
    <w:rsid w:val="005456B7"/>
    <w:rsid w:val="00553882"/>
    <w:rsid w:val="005653B3"/>
    <w:rsid w:val="00565FA0"/>
    <w:rsid w:val="005720D1"/>
    <w:rsid w:val="0057577B"/>
    <w:rsid w:val="00594FE7"/>
    <w:rsid w:val="005A5FDE"/>
    <w:rsid w:val="005A7A0B"/>
    <w:rsid w:val="005C6F75"/>
    <w:rsid w:val="005D25B4"/>
    <w:rsid w:val="005F78D2"/>
    <w:rsid w:val="006153A0"/>
    <w:rsid w:val="00615766"/>
    <w:rsid w:val="0063159C"/>
    <w:rsid w:val="006349AD"/>
    <w:rsid w:val="00661901"/>
    <w:rsid w:val="006715B6"/>
    <w:rsid w:val="0069217C"/>
    <w:rsid w:val="006A233E"/>
    <w:rsid w:val="006A7BC9"/>
    <w:rsid w:val="006D5B6E"/>
    <w:rsid w:val="006E3F2B"/>
    <w:rsid w:val="006F55D9"/>
    <w:rsid w:val="006F6CDB"/>
    <w:rsid w:val="0070348B"/>
    <w:rsid w:val="00704960"/>
    <w:rsid w:val="0071302B"/>
    <w:rsid w:val="00723A1B"/>
    <w:rsid w:val="00725FAA"/>
    <w:rsid w:val="0073040E"/>
    <w:rsid w:val="00740D17"/>
    <w:rsid w:val="00751179"/>
    <w:rsid w:val="00767635"/>
    <w:rsid w:val="00770C07"/>
    <w:rsid w:val="007738DF"/>
    <w:rsid w:val="00774262"/>
    <w:rsid w:val="00776528"/>
    <w:rsid w:val="00776E3A"/>
    <w:rsid w:val="00792C34"/>
    <w:rsid w:val="007C392F"/>
    <w:rsid w:val="007E5B39"/>
    <w:rsid w:val="007E6D1F"/>
    <w:rsid w:val="0080665D"/>
    <w:rsid w:val="00807AAA"/>
    <w:rsid w:val="008229F8"/>
    <w:rsid w:val="0084372E"/>
    <w:rsid w:val="008558DE"/>
    <w:rsid w:val="0086703A"/>
    <w:rsid w:val="00867457"/>
    <w:rsid w:val="00870D4B"/>
    <w:rsid w:val="00872731"/>
    <w:rsid w:val="00891C81"/>
    <w:rsid w:val="00893ACF"/>
    <w:rsid w:val="008A77EA"/>
    <w:rsid w:val="008A7BBA"/>
    <w:rsid w:val="008B5516"/>
    <w:rsid w:val="008D3F9F"/>
    <w:rsid w:val="0090347F"/>
    <w:rsid w:val="00913B67"/>
    <w:rsid w:val="00920A31"/>
    <w:rsid w:val="00920F6B"/>
    <w:rsid w:val="00926D5F"/>
    <w:rsid w:val="00937F4A"/>
    <w:rsid w:val="00942AEC"/>
    <w:rsid w:val="009576BB"/>
    <w:rsid w:val="00961BFB"/>
    <w:rsid w:val="00966EFB"/>
    <w:rsid w:val="00983DE6"/>
    <w:rsid w:val="00987F5E"/>
    <w:rsid w:val="009B1D64"/>
    <w:rsid w:val="009C3E06"/>
    <w:rsid w:val="009C7481"/>
    <w:rsid w:val="009D465B"/>
    <w:rsid w:val="009F43C4"/>
    <w:rsid w:val="00A06B41"/>
    <w:rsid w:val="00A07E83"/>
    <w:rsid w:val="00A300B7"/>
    <w:rsid w:val="00A3367F"/>
    <w:rsid w:val="00A516E1"/>
    <w:rsid w:val="00A55898"/>
    <w:rsid w:val="00A65822"/>
    <w:rsid w:val="00A77A53"/>
    <w:rsid w:val="00A80F4A"/>
    <w:rsid w:val="00A845DA"/>
    <w:rsid w:val="00A85F80"/>
    <w:rsid w:val="00A9456B"/>
    <w:rsid w:val="00AB08FD"/>
    <w:rsid w:val="00AB521B"/>
    <w:rsid w:val="00AC3153"/>
    <w:rsid w:val="00AC7BCC"/>
    <w:rsid w:val="00B00DAD"/>
    <w:rsid w:val="00B01B02"/>
    <w:rsid w:val="00B04DAB"/>
    <w:rsid w:val="00B07163"/>
    <w:rsid w:val="00B0731A"/>
    <w:rsid w:val="00B12E5C"/>
    <w:rsid w:val="00B1562F"/>
    <w:rsid w:val="00B167A5"/>
    <w:rsid w:val="00B36506"/>
    <w:rsid w:val="00B531E2"/>
    <w:rsid w:val="00B64E82"/>
    <w:rsid w:val="00B665F1"/>
    <w:rsid w:val="00B77EAD"/>
    <w:rsid w:val="00B8382B"/>
    <w:rsid w:val="00B914F7"/>
    <w:rsid w:val="00B96314"/>
    <w:rsid w:val="00BA014F"/>
    <w:rsid w:val="00BA3563"/>
    <w:rsid w:val="00BB5ABD"/>
    <w:rsid w:val="00BC12B5"/>
    <w:rsid w:val="00BE7EA1"/>
    <w:rsid w:val="00BF2459"/>
    <w:rsid w:val="00BF55F5"/>
    <w:rsid w:val="00C179FC"/>
    <w:rsid w:val="00C2039E"/>
    <w:rsid w:val="00C27F65"/>
    <w:rsid w:val="00C42D04"/>
    <w:rsid w:val="00C57477"/>
    <w:rsid w:val="00C66C73"/>
    <w:rsid w:val="00C7680C"/>
    <w:rsid w:val="00C95ABB"/>
    <w:rsid w:val="00CA630F"/>
    <w:rsid w:val="00CA7085"/>
    <w:rsid w:val="00CA7759"/>
    <w:rsid w:val="00CB1D83"/>
    <w:rsid w:val="00CB267F"/>
    <w:rsid w:val="00CB4C61"/>
    <w:rsid w:val="00CC5ACF"/>
    <w:rsid w:val="00CC6C43"/>
    <w:rsid w:val="00CC7C6A"/>
    <w:rsid w:val="00CD0AC5"/>
    <w:rsid w:val="00CD3484"/>
    <w:rsid w:val="00CD5E00"/>
    <w:rsid w:val="00CF5079"/>
    <w:rsid w:val="00CF7DD3"/>
    <w:rsid w:val="00D02D27"/>
    <w:rsid w:val="00D31E12"/>
    <w:rsid w:val="00D32927"/>
    <w:rsid w:val="00D33EDA"/>
    <w:rsid w:val="00D34BA2"/>
    <w:rsid w:val="00D51FD4"/>
    <w:rsid w:val="00D60AC8"/>
    <w:rsid w:val="00D65DF8"/>
    <w:rsid w:val="00D8013E"/>
    <w:rsid w:val="00D83F42"/>
    <w:rsid w:val="00D9261F"/>
    <w:rsid w:val="00DA68FA"/>
    <w:rsid w:val="00DB035A"/>
    <w:rsid w:val="00DB09AB"/>
    <w:rsid w:val="00DB5727"/>
    <w:rsid w:val="00DC09CD"/>
    <w:rsid w:val="00DC207B"/>
    <w:rsid w:val="00DC3D9D"/>
    <w:rsid w:val="00DC5F61"/>
    <w:rsid w:val="00DD19EA"/>
    <w:rsid w:val="00DD6CA3"/>
    <w:rsid w:val="00DE44E7"/>
    <w:rsid w:val="00E02E22"/>
    <w:rsid w:val="00E06C57"/>
    <w:rsid w:val="00E07C2F"/>
    <w:rsid w:val="00E12955"/>
    <w:rsid w:val="00E20615"/>
    <w:rsid w:val="00E21EAE"/>
    <w:rsid w:val="00E32F46"/>
    <w:rsid w:val="00E37CE4"/>
    <w:rsid w:val="00E41AD1"/>
    <w:rsid w:val="00E4446F"/>
    <w:rsid w:val="00E47E81"/>
    <w:rsid w:val="00E56C1E"/>
    <w:rsid w:val="00E63123"/>
    <w:rsid w:val="00E76FFB"/>
    <w:rsid w:val="00E92E7F"/>
    <w:rsid w:val="00EA015E"/>
    <w:rsid w:val="00EA077F"/>
    <w:rsid w:val="00EA11AE"/>
    <w:rsid w:val="00EA3EB2"/>
    <w:rsid w:val="00EB424A"/>
    <w:rsid w:val="00EC211E"/>
    <w:rsid w:val="00EE05A1"/>
    <w:rsid w:val="00EE0A7B"/>
    <w:rsid w:val="00EE13A8"/>
    <w:rsid w:val="00EF03B2"/>
    <w:rsid w:val="00F2777E"/>
    <w:rsid w:val="00F361E4"/>
    <w:rsid w:val="00F36A60"/>
    <w:rsid w:val="00F40D32"/>
    <w:rsid w:val="00F55B5E"/>
    <w:rsid w:val="00F61F76"/>
    <w:rsid w:val="00F671B0"/>
    <w:rsid w:val="00F7079B"/>
    <w:rsid w:val="00F70E11"/>
    <w:rsid w:val="00F75C37"/>
    <w:rsid w:val="00F839C0"/>
    <w:rsid w:val="00F90D19"/>
    <w:rsid w:val="00F9189C"/>
    <w:rsid w:val="00FC5AD3"/>
    <w:rsid w:val="00FD0305"/>
    <w:rsid w:val="00FD53FB"/>
    <w:rsid w:val="01AB8AE6"/>
    <w:rsid w:val="047B5969"/>
    <w:rsid w:val="279AE248"/>
    <w:rsid w:val="42EAD00F"/>
    <w:rsid w:val="592B2BAD"/>
    <w:rsid w:val="60E35053"/>
    <w:rsid w:val="6110634D"/>
    <w:rsid w:val="627E073C"/>
    <w:rsid w:val="6FA2FF52"/>
    <w:rsid w:val="6FF96E81"/>
    <w:rsid w:val="7168D8D8"/>
    <w:rsid w:val="787B2504"/>
    <w:rsid w:val="78E62909"/>
    <w:rsid w:val="7A1C20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06628"/>
  <w15:docId w15:val="{E6F6D953-2FDB-446E-BAC7-CB9B3BC8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D4C"/>
    <w:pPr>
      <w:keepNext/>
      <w:keepLines/>
      <w:numPr>
        <w:numId w:val="1"/>
      </w:numPr>
      <w:spacing w:before="480" w:after="120"/>
      <w:outlineLvl w:val="0"/>
    </w:pPr>
    <w:rPr>
      <w:rFonts w:asciiTheme="majorHAnsi" w:eastAsiaTheme="majorEastAsia" w:hAnsiTheme="majorHAnsi" w:cstheme="majorBidi"/>
      <w:b/>
      <w:bCs/>
      <w:caps/>
      <w:color w:val="3B4141" w:themeColor="accent1" w:themeShade="BF"/>
      <w:sz w:val="28"/>
      <w:szCs w:val="28"/>
    </w:rPr>
  </w:style>
  <w:style w:type="paragraph" w:styleId="Heading2">
    <w:name w:val="heading 2"/>
    <w:basedOn w:val="Normal"/>
    <w:next w:val="Normal"/>
    <w:link w:val="Heading2Char"/>
    <w:uiPriority w:val="9"/>
    <w:unhideWhenUsed/>
    <w:qFormat/>
    <w:rsid w:val="00983DE6"/>
    <w:pPr>
      <w:keepNext/>
      <w:keepLines/>
      <w:numPr>
        <w:ilvl w:val="1"/>
        <w:numId w:val="1"/>
      </w:numPr>
      <w:spacing w:before="200" w:after="120"/>
      <w:outlineLvl w:val="1"/>
    </w:pPr>
    <w:rPr>
      <w:rFonts w:asciiTheme="majorHAnsi" w:eastAsiaTheme="majorEastAsia" w:hAnsiTheme="majorHAnsi" w:cstheme="majorBidi"/>
      <w:b/>
      <w:bCs/>
      <w:caps/>
      <w:color w:val="4F5858" w:themeColor="accent1"/>
      <w:sz w:val="26"/>
      <w:szCs w:val="26"/>
    </w:rPr>
  </w:style>
  <w:style w:type="paragraph" w:styleId="Heading3">
    <w:name w:val="heading 3"/>
    <w:basedOn w:val="Normal"/>
    <w:next w:val="Normal"/>
    <w:link w:val="Heading3Char"/>
    <w:uiPriority w:val="9"/>
    <w:unhideWhenUsed/>
    <w:qFormat/>
    <w:rsid w:val="00052D4C"/>
    <w:pPr>
      <w:keepNext/>
      <w:keepLines/>
      <w:numPr>
        <w:ilvl w:val="2"/>
        <w:numId w:val="1"/>
      </w:numPr>
      <w:spacing w:before="200" w:after="120"/>
      <w:ind w:left="720"/>
      <w:outlineLvl w:val="2"/>
    </w:pPr>
    <w:rPr>
      <w:rFonts w:asciiTheme="majorHAnsi" w:eastAsiaTheme="majorEastAsia" w:hAnsiTheme="majorHAnsi" w:cstheme="majorBidi"/>
      <w:bCs/>
      <w:caps/>
      <w:color w:val="4F5858" w:themeColor="accent1"/>
      <w:sz w:val="24"/>
    </w:rPr>
  </w:style>
  <w:style w:type="paragraph" w:styleId="Heading4">
    <w:name w:val="heading 4"/>
    <w:basedOn w:val="Normal"/>
    <w:next w:val="Normal"/>
    <w:link w:val="Heading4Char"/>
    <w:uiPriority w:val="9"/>
    <w:unhideWhenUsed/>
    <w:qFormat/>
    <w:rsid w:val="00052D4C"/>
    <w:pPr>
      <w:keepNext/>
      <w:keepLines/>
      <w:numPr>
        <w:ilvl w:val="3"/>
        <w:numId w:val="1"/>
      </w:numPr>
      <w:spacing w:before="200" w:after="120"/>
      <w:outlineLvl w:val="3"/>
    </w:pPr>
    <w:rPr>
      <w:rFonts w:asciiTheme="majorHAnsi" w:eastAsiaTheme="majorEastAsia" w:hAnsiTheme="majorHAnsi" w:cstheme="majorBidi"/>
      <w:b/>
      <w:bCs/>
      <w:i/>
      <w:iCs/>
      <w:caps/>
      <w:color w:val="4F5858" w:themeColor="accent1"/>
    </w:rPr>
  </w:style>
  <w:style w:type="paragraph" w:styleId="Heading5">
    <w:name w:val="heading 5"/>
    <w:basedOn w:val="Normal"/>
    <w:next w:val="Normal"/>
    <w:link w:val="Heading5Char"/>
    <w:uiPriority w:val="9"/>
    <w:unhideWhenUsed/>
    <w:qFormat/>
    <w:rsid w:val="00052D4C"/>
    <w:pPr>
      <w:keepNext/>
      <w:keepLines/>
      <w:numPr>
        <w:ilvl w:val="4"/>
        <w:numId w:val="1"/>
      </w:numPr>
      <w:spacing w:before="200" w:after="0"/>
      <w:outlineLvl w:val="4"/>
    </w:pPr>
    <w:rPr>
      <w:rFonts w:asciiTheme="majorHAnsi" w:eastAsiaTheme="majorEastAsia" w:hAnsiTheme="majorHAnsi" w:cstheme="majorBidi"/>
      <w:caps/>
      <w:color w:val="272B2B" w:themeColor="accent1" w:themeShade="7F"/>
    </w:rPr>
  </w:style>
  <w:style w:type="paragraph" w:styleId="Heading6">
    <w:name w:val="heading 6"/>
    <w:basedOn w:val="Normal"/>
    <w:next w:val="Normal"/>
    <w:link w:val="Heading6Char"/>
    <w:uiPriority w:val="9"/>
    <w:unhideWhenUsed/>
    <w:qFormat/>
    <w:rsid w:val="00983DE6"/>
    <w:pPr>
      <w:keepNext/>
      <w:keepLines/>
      <w:numPr>
        <w:ilvl w:val="5"/>
        <w:numId w:val="1"/>
      </w:numPr>
      <w:spacing w:before="200" w:after="120"/>
      <w:outlineLvl w:val="5"/>
    </w:pPr>
    <w:rPr>
      <w:rFonts w:asciiTheme="majorHAnsi" w:eastAsiaTheme="majorEastAsia" w:hAnsiTheme="majorHAnsi" w:cstheme="majorBidi"/>
      <w:i/>
      <w:iCs/>
      <w:color w:val="272B2B" w:themeColor="accent1" w:themeShade="7F"/>
    </w:rPr>
  </w:style>
  <w:style w:type="paragraph" w:styleId="Heading7">
    <w:name w:val="heading 7"/>
    <w:basedOn w:val="Normal"/>
    <w:next w:val="Normal"/>
    <w:link w:val="Heading7Char"/>
    <w:uiPriority w:val="9"/>
    <w:unhideWhenUsed/>
    <w:rsid w:val="00EE05A1"/>
    <w:pPr>
      <w:keepNext/>
      <w:keepLines/>
      <w:numPr>
        <w:ilvl w:val="6"/>
        <w:numId w:val="1"/>
      </w:numPr>
      <w:spacing w:before="200" w:after="0"/>
      <w:outlineLvl w:val="6"/>
    </w:pPr>
    <w:rPr>
      <w:rFonts w:asciiTheme="majorHAnsi" w:eastAsiaTheme="majorEastAsia" w:hAnsiTheme="majorHAnsi" w:cstheme="majorBidi"/>
      <w:i/>
      <w:iCs/>
      <w:color w:val="FFFFFF" w:themeColor="text1" w:themeTint="BF"/>
    </w:rPr>
  </w:style>
  <w:style w:type="paragraph" w:styleId="Heading8">
    <w:name w:val="heading 8"/>
    <w:basedOn w:val="Normal"/>
    <w:next w:val="Normal"/>
    <w:link w:val="Heading8Char"/>
    <w:uiPriority w:val="9"/>
    <w:unhideWhenUsed/>
    <w:rsid w:val="00EE05A1"/>
    <w:pPr>
      <w:keepNext/>
      <w:keepLines/>
      <w:numPr>
        <w:ilvl w:val="7"/>
        <w:numId w:val="1"/>
      </w:numPr>
      <w:spacing w:before="200" w:after="0"/>
      <w:outlineLvl w:val="7"/>
    </w:pPr>
    <w:rPr>
      <w:rFonts w:asciiTheme="majorHAnsi" w:eastAsiaTheme="majorEastAsia" w:hAnsiTheme="majorHAnsi" w:cstheme="majorBidi"/>
      <w:color w:val="FFFFFF" w:themeColor="text1" w:themeTint="BF"/>
      <w:sz w:val="20"/>
      <w:szCs w:val="20"/>
    </w:rPr>
  </w:style>
  <w:style w:type="paragraph" w:styleId="Heading9">
    <w:name w:val="heading 9"/>
    <w:basedOn w:val="Normal"/>
    <w:next w:val="Normal"/>
    <w:link w:val="Heading9Char"/>
    <w:uiPriority w:val="9"/>
    <w:unhideWhenUsed/>
    <w:rsid w:val="00EE05A1"/>
    <w:pPr>
      <w:keepNext/>
      <w:keepLines/>
      <w:numPr>
        <w:ilvl w:val="8"/>
        <w:numId w:val="1"/>
      </w:numPr>
      <w:spacing w:before="200" w:after="0"/>
      <w:outlineLvl w:val="8"/>
    </w:pPr>
    <w:rPr>
      <w:rFonts w:asciiTheme="majorHAnsi" w:eastAsiaTheme="majorEastAsia" w:hAnsiTheme="majorHAnsi" w:cstheme="majorBidi"/>
      <w:i/>
      <w:iCs/>
      <w:color w:val="FFFFF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4C"/>
    <w:rPr>
      <w:rFonts w:asciiTheme="majorHAnsi" w:eastAsiaTheme="majorEastAsia" w:hAnsiTheme="majorHAnsi" w:cstheme="majorBidi"/>
      <w:b/>
      <w:bCs/>
      <w:caps/>
      <w:color w:val="3B4141" w:themeColor="accent1" w:themeShade="BF"/>
      <w:sz w:val="28"/>
      <w:szCs w:val="28"/>
    </w:rPr>
  </w:style>
  <w:style w:type="paragraph" w:styleId="NoSpacing">
    <w:name w:val="No Spacing"/>
    <w:link w:val="NoSpacingChar"/>
    <w:uiPriority w:val="1"/>
    <w:qFormat/>
    <w:rsid w:val="003F60F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60F8"/>
    <w:rPr>
      <w:rFonts w:eastAsiaTheme="minorEastAsia"/>
      <w:lang w:val="en-US" w:eastAsia="ja-JP"/>
    </w:rPr>
  </w:style>
  <w:style w:type="paragraph" w:styleId="BalloonText">
    <w:name w:val="Balloon Text"/>
    <w:basedOn w:val="Normal"/>
    <w:link w:val="BalloonTextChar"/>
    <w:uiPriority w:val="99"/>
    <w:semiHidden/>
    <w:unhideWhenUsed/>
    <w:rsid w:val="003F6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F8"/>
    <w:rPr>
      <w:rFonts w:ascii="Tahoma" w:hAnsi="Tahoma" w:cs="Tahoma"/>
      <w:sz w:val="16"/>
      <w:szCs w:val="16"/>
    </w:rPr>
  </w:style>
  <w:style w:type="paragraph" w:styleId="Title">
    <w:name w:val="Title"/>
    <w:basedOn w:val="Normal"/>
    <w:next w:val="Normal"/>
    <w:link w:val="TitleChar"/>
    <w:uiPriority w:val="10"/>
    <w:qFormat/>
    <w:rsid w:val="00983DE6"/>
    <w:pPr>
      <w:spacing w:after="300" w:line="240" w:lineRule="auto"/>
      <w:contextualSpacing/>
    </w:pPr>
    <w:rPr>
      <w:rFonts w:asciiTheme="majorHAnsi" w:eastAsiaTheme="majorEastAsia" w:hAnsiTheme="majorHAnsi" w:cstheme="majorBidi"/>
      <w:b/>
      <w:caps/>
      <w:color w:val="000000" w:themeColor="text2" w:themeShade="BF"/>
      <w:spacing w:val="5"/>
      <w:kern w:val="28"/>
      <w:sz w:val="52"/>
      <w:szCs w:val="52"/>
    </w:rPr>
  </w:style>
  <w:style w:type="character" w:customStyle="1" w:styleId="TitleChar">
    <w:name w:val="Title Char"/>
    <w:basedOn w:val="DefaultParagraphFont"/>
    <w:link w:val="Title"/>
    <w:uiPriority w:val="10"/>
    <w:rsid w:val="00983DE6"/>
    <w:rPr>
      <w:rFonts w:asciiTheme="majorHAnsi" w:eastAsiaTheme="majorEastAsia" w:hAnsiTheme="majorHAnsi" w:cstheme="majorBidi"/>
      <w:b/>
      <w:caps/>
      <w:color w:val="000000" w:themeColor="text2" w:themeShade="BF"/>
      <w:spacing w:val="5"/>
      <w:kern w:val="28"/>
      <w:sz w:val="52"/>
      <w:szCs w:val="52"/>
    </w:rPr>
  </w:style>
  <w:style w:type="character" w:styleId="PlaceholderText">
    <w:name w:val="Placeholder Text"/>
    <w:basedOn w:val="DefaultParagraphFont"/>
    <w:uiPriority w:val="99"/>
    <w:semiHidden/>
    <w:rsid w:val="00A85F80"/>
    <w:rPr>
      <w:color w:val="808080"/>
    </w:rPr>
  </w:style>
  <w:style w:type="paragraph" w:styleId="Header">
    <w:name w:val="header"/>
    <w:basedOn w:val="Normal"/>
    <w:link w:val="HeaderChar"/>
    <w:uiPriority w:val="99"/>
    <w:unhideWhenUsed/>
    <w:rsid w:val="00A85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F80"/>
  </w:style>
  <w:style w:type="paragraph" w:styleId="Footer">
    <w:name w:val="footer"/>
    <w:basedOn w:val="Normal"/>
    <w:link w:val="FooterChar"/>
    <w:uiPriority w:val="99"/>
    <w:unhideWhenUsed/>
    <w:rsid w:val="00A85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F80"/>
  </w:style>
  <w:style w:type="character" w:customStyle="1" w:styleId="Heading2Char">
    <w:name w:val="Heading 2 Char"/>
    <w:basedOn w:val="DefaultParagraphFont"/>
    <w:link w:val="Heading2"/>
    <w:uiPriority w:val="9"/>
    <w:rsid w:val="00983DE6"/>
    <w:rPr>
      <w:rFonts w:asciiTheme="majorHAnsi" w:eastAsiaTheme="majorEastAsia" w:hAnsiTheme="majorHAnsi" w:cstheme="majorBidi"/>
      <w:b/>
      <w:bCs/>
      <w:caps/>
      <w:color w:val="4F5858" w:themeColor="accent1"/>
      <w:sz w:val="26"/>
      <w:szCs w:val="26"/>
    </w:rPr>
  </w:style>
  <w:style w:type="character" w:styleId="Strong">
    <w:name w:val="Strong"/>
    <w:basedOn w:val="DefaultParagraphFont"/>
    <w:uiPriority w:val="22"/>
    <w:qFormat/>
    <w:rsid w:val="005F78D2"/>
    <w:rPr>
      <w:b/>
      <w:bCs/>
    </w:rPr>
  </w:style>
  <w:style w:type="character" w:customStyle="1" w:styleId="Heading3Char">
    <w:name w:val="Heading 3 Char"/>
    <w:basedOn w:val="DefaultParagraphFont"/>
    <w:link w:val="Heading3"/>
    <w:uiPriority w:val="9"/>
    <w:rsid w:val="00052D4C"/>
    <w:rPr>
      <w:rFonts w:asciiTheme="majorHAnsi" w:eastAsiaTheme="majorEastAsia" w:hAnsiTheme="majorHAnsi" w:cstheme="majorBidi"/>
      <w:bCs/>
      <w:caps/>
      <w:color w:val="4F5858" w:themeColor="accent1"/>
      <w:sz w:val="24"/>
    </w:rPr>
  </w:style>
  <w:style w:type="paragraph" w:styleId="NormalWeb">
    <w:name w:val="Normal (Web)"/>
    <w:basedOn w:val="Normal"/>
    <w:uiPriority w:val="99"/>
    <w:semiHidden/>
    <w:unhideWhenUsed/>
    <w:rsid w:val="006153A0"/>
    <w:pPr>
      <w:spacing w:before="100" w:beforeAutospacing="1" w:after="100" w:afterAutospacing="1" w:line="240" w:lineRule="auto"/>
    </w:pPr>
    <w:rPr>
      <w:rFonts w:ascii="Times New Roman" w:eastAsiaTheme="minorEastAsia" w:hAnsi="Times New Roman" w:cs="Times New Roman"/>
      <w:sz w:val="24"/>
      <w:szCs w:val="24"/>
      <w:lang w:eastAsia="en-ZA"/>
    </w:rPr>
  </w:style>
  <w:style w:type="table" w:styleId="TableGrid">
    <w:name w:val="Table Grid"/>
    <w:basedOn w:val="TableNormal"/>
    <w:uiPriority w:val="59"/>
    <w:rsid w:val="0012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52D4C"/>
    <w:rPr>
      <w:rFonts w:asciiTheme="majorHAnsi" w:eastAsiaTheme="majorEastAsia" w:hAnsiTheme="majorHAnsi" w:cstheme="majorBidi"/>
      <w:b/>
      <w:bCs/>
      <w:i/>
      <w:iCs/>
      <w:caps/>
      <w:color w:val="4F5858" w:themeColor="accent1"/>
    </w:rPr>
  </w:style>
  <w:style w:type="character" w:customStyle="1" w:styleId="Heading5Char">
    <w:name w:val="Heading 5 Char"/>
    <w:basedOn w:val="DefaultParagraphFont"/>
    <w:link w:val="Heading5"/>
    <w:uiPriority w:val="9"/>
    <w:rsid w:val="00052D4C"/>
    <w:rPr>
      <w:rFonts w:asciiTheme="majorHAnsi" w:eastAsiaTheme="majorEastAsia" w:hAnsiTheme="majorHAnsi" w:cstheme="majorBidi"/>
      <w:caps/>
      <w:color w:val="272B2B" w:themeColor="accent1" w:themeShade="7F"/>
    </w:rPr>
  </w:style>
  <w:style w:type="paragraph" w:styleId="Subtitle">
    <w:name w:val="Subtitle"/>
    <w:basedOn w:val="Normal"/>
    <w:next w:val="Normal"/>
    <w:link w:val="SubtitleChar"/>
    <w:uiPriority w:val="11"/>
    <w:qFormat/>
    <w:rsid w:val="00983DE6"/>
    <w:pPr>
      <w:numPr>
        <w:ilvl w:val="1"/>
      </w:numPr>
    </w:pPr>
    <w:rPr>
      <w:rFonts w:asciiTheme="majorHAnsi" w:eastAsiaTheme="majorEastAsia" w:hAnsiTheme="majorHAnsi" w:cstheme="majorBidi"/>
      <w:b/>
      <w:iCs/>
      <w:caps/>
      <w:color w:val="4F5858" w:themeColor="accent1"/>
      <w:sz w:val="24"/>
      <w:szCs w:val="24"/>
    </w:rPr>
  </w:style>
  <w:style w:type="character" w:customStyle="1" w:styleId="SubtitleChar">
    <w:name w:val="Subtitle Char"/>
    <w:basedOn w:val="DefaultParagraphFont"/>
    <w:link w:val="Subtitle"/>
    <w:uiPriority w:val="11"/>
    <w:rsid w:val="00983DE6"/>
    <w:rPr>
      <w:rFonts w:asciiTheme="majorHAnsi" w:eastAsiaTheme="majorEastAsia" w:hAnsiTheme="majorHAnsi" w:cstheme="majorBidi"/>
      <w:b/>
      <w:iCs/>
      <w:caps/>
      <w:color w:val="4F5858" w:themeColor="accent1"/>
      <w:sz w:val="24"/>
      <w:szCs w:val="24"/>
    </w:rPr>
  </w:style>
  <w:style w:type="character" w:customStyle="1" w:styleId="Heading6Char">
    <w:name w:val="Heading 6 Char"/>
    <w:basedOn w:val="DefaultParagraphFont"/>
    <w:link w:val="Heading6"/>
    <w:uiPriority w:val="9"/>
    <w:rsid w:val="00983DE6"/>
    <w:rPr>
      <w:rFonts w:asciiTheme="majorHAnsi" w:eastAsiaTheme="majorEastAsia" w:hAnsiTheme="majorHAnsi" w:cstheme="majorBidi"/>
      <w:i/>
      <w:iCs/>
      <w:color w:val="272B2B" w:themeColor="accent1" w:themeShade="7F"/>
    </w:rPr>
  </w:style>
  <w:style w:type="character" w:customStyle="1" w:styleId="Heading7Char">
    <w:name w:val="Heading 7 Char"/>
    <w:basedOn w:val="DefaultParagraphFont"/>
    <w:link w:val="Heading7"/>
    <w:uiPriority w:val="9"/>
    <w:rsid w:val="00EE05A1"/>
    <w:rPr>
      <w:rFonts w:asciiTheme="majorHAnsi" w:eastAsiaTheme="majorEastAsia" w:hAnsiTheme="majorHAnsi" w:cstheme="majorBidi"/>
      <w:i/>
      <w:iCs/>
      <w:color w:val="FFFFFF" w:themeColor="text1" w:themeTint="BF"/>
    </w:rPr>
  </w:style>
  <w:style w:type="character" w:customStyle="1" w:styleId="Heading8Char">
    <w:name w:val="Heading 8 Char"/>
    <w:basedOn w:val="DefaultParagraphFont"/>
    <w:link w:val="Heading8"/>
    <w:uiPriority w:val="9"/>
    <w:rsid w:val="00EE05A1"/>
    <w:rPr>
      <w:rFonts w:asciiTheme="majorHAnsi" w:eastAsiaTheme="majorEastAsia" w:hAnsiTheme="majorHAnsi" w:cstheme="majorBidi"/>
      <w:color w:val="FFFFFF" w:themeColor="text1" w:themeTint="BF"/>
      <w:sz w:val="20"/>
      <w:szCs w:val="20"/>
    </w:rPr>
  </w:style>
  <w:style w:type="character" w:customStyle="1" w:styleId="Heading9Char">
    <w:name w:val="Heading 9 Char"/>
    <w:basedOn w:val="DefaultParagraphFont"/>
    <w:link w:val="Heading9"/>
    <w:uiPriority w:val="9"/>
    <w:rsid w:val="00EE05A1"/>
    <w:rPr>
      <w:rFonts w:asciiTheme="majorHAnsi" w:eastAsiaTheme="majorEastAsia" w:hAnsiTheme="majorHAnsi" w:cstheme="majorBidi"/>
      <w:i/>
      <w:iCs/>
      <w:color w:val="FFFFFF" w:themeColor="text1" w:themeTint="BF"/>
      <w:sz w:val="20"/>
      <w:szCs w:val="20"/>
    </w:rPr>
  </w:style>
  <w:style w:type="paragraph" w:customStyle="1" w:styleId="DateStyle">
    <w:name w:val="Date Style"/>
    <w:basedOn w:val="Heading1"/>
    <w:link w:val="DateStyleChar"/>
    <w:qFormat/>
    <w:rsid w:val="0028352E"/>
    <w:rPr>
      <w:b w:val="0"/>
      <w:color w:val="595959" w:themeColor="background2" w:themeTint="A6"/>
      <w:sz w:val="24"/>
    </w:rPr>
  </w:style>
  <w:style w:type="character" w:customStyle="1" w:styleId="DateStyleChar">
    <w:name w:val="Date Style Char"/>
    <w:basedOn w:val="Heading1Char"/>
    <w:link w:val="DateStyle"/>
    <w:rsid w:val="0028352E"/>
    <w:rPr>
      <w:rFonts w:asciiTheme="majorHAnsi" w:eastAsiaTheme="majorEastAsia" w:hAnsiTheme="majorHAnsi" w:cstheme="majorBidi"/>
      <w:b w:val="0"/>
      <w:bCs/>
      <w:caps/>
      <w:color w:val="595959" w:themeColor="background2" w:themeTint="A6"/>
      <w:sz w:val="24"/>
      <w:szCs w:val="28"/>
    </w:rPr>
  </w:style>
  <w:style w:type="character" w:styleId="IntenseReference">
    <w:name w:val="Intense Reference"/>
    <w:basedOn w:val="DefaultParagraphFont"/>
    <w:uiPriority w:val="32"/>
    <w:qFormat/>
    <w:rsid w:val="00AB08FD"/>
    <w:rPr>
      <w:b/>
      <w:bCs/>
      <w:smallCaps/>
      <w:color w:val="35647E" w:themeColor="accent2"/>
      <w:spacing w:val="5"/>
      <w:u w:val="none"/>
    </w:rPr>
  </w:style>
  <w:style w:type="table" w:styleId="LightList-Accent3">
    <w:name w:val="Light List Accent 3"/>
    <w:basedOn w:val="TableNormal"/>
    <w:uiPriority w:val="61"/>
    <w:rsid w:val="00AC3153"/>
    <w:pPr>
      <w:spacing w:after="0" w:line="240" w:lineRule="auto"/>
    </w:pPr>
    <w:rPr>
      <w:rFonts w:eastAsiaTheme="minorEastAsia"/>
      <w:lang w:val="en-US" w:eastAsia="ja-JP"/>
    </w:rPr>
    <w:tblPr>
      <w:tblStyleRowBandSize w:val="1"/>
      <w:tblStyleColBandSize w:val="1"/>
      <w:tblInd w:w="0" w:type="dxa"/>
      <w:tblBorders>
        <w:top w:val="single" w:sz="8" w:space="0" w:color="BF7F31" w:themeColor="accent3"/>
        <w:left w:val="single" w:sz="8" w:space="0" w:color="BF7F31" w:themeColor="accent3"/>
        <w:bottom w:val="single" w:sz="8" w:space="0" w:color="BF7F31" w:themeColor="accent3"/>
        <w:right w:val="single" w:sz="8" w:space="0" w:color="BF7F3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7F31" w:themeFill="accent3"/>
      </w:tcPr>
    </w:tblStylePr>
    <w:tblStylePr w:type="lastRow">
      <w:pPr>
        <w:spacing w:before="0" w:after="0" w:line="240" w:lineRule="auto"/>
      </w:pPr>
      <w:rPr>
        <w:b/>
        <w:bCs/>
      </w:rPr>
      <w:tblPr/>
      <w:tcPr>
        <w:tcBorders>
          <w:top w:val="double" w:sz="6" w:space="0" w:color="BF7F31" w:themeColor="accent3"/>
          <w:left w:val="single" w:sz="8" w:space="0" w:color="BF7F31" w:themeColor="accent3"/>
          <w:bottom w:val="single" w:sz="8" w:space="0" w:color="BF7F31" w:themeColor="accent3"/>
          <w:right w:val="single" w:sz="8" w:space="0" w:color="BF7F31" w:themeColor="accent3"/>
        </w:tcBorders>
      </w:tcPr>
    </w:tblStylePr>
    <w:tblStylePr w:type="firstCol">
      <w:rPr>
        <w:b/>
        <w:bCs/>
      </w:rPr>
    </w:tblStylePr>
    <w:tblStylePr w:type="lastCol">
      <w:rPr>
        <w:b/>
        <w:bCs/>
      </w:rPr>
    </w:tblStylePr>
    <w:tblStylePr w:type="band1Vert">
      <w:tblPr/>
      <w:tcPr>
        <w:tcBorders>
          <w:top w:val="single" w:sz="8" w:space="0" w:color="BF7F31" w:themeColor="accent3"/>
          <w:left w:val="single" w:sz="8" w:space="0" w:color="BF7F31" w:themeColor="accent3"/>
          <w:bottom w:val="single" w:sz="8" w:space="0" w:color="BF7F31" w:themeColor="accent3"/>
          <w:right w:val="single" w:sz="8" w:space="0" w:color="BF7F31" w:themeColor="accent3"/>
        </w:tcBorders>
      </w:tcPr>
    </w:tblStylePr>
    <w:tblStylePr w:type="band1Horz">
      <w:tblPr/>
      <w:tcPr>
        <w:tcBorders>
          <w:top w:val="single" w:sz="8" w:space="0" w:color="BF7F31" w:themeColor="accent3"/>
          <w:left w:val="single" w:sz="8" w:space="0" w:color="BF7F31" w:themeColor="accent3"/>
          <w:bottom w:val="single" w:sz="8" w:space="0" w:color="BF7F31" w:themeColor="accent3"/>
          <w:right w:val="single" w:sz="8" w:space="0" w:color="BF7F31" w:themeColor="accent3"/>
        </w:tcBorders>
      </w:tcPr>
    </w:tblStylePr>
  </w:style>
  <w:style w:type="table" w:styleId="LightList-Accent4">
    <w:name w:val="Light List Accent 4"/>
    <w:basedOn w:val="TableNormal"/>
    <w:uiPriority w:val="61"/>
    <w:rsid w:val="00AC3153"/>
    <w:pPr>
      <w:spacing w:after="0" w:line="240" w:lineRule="auto"/>
    </w:pPr>
    <w:tblPr>
      <w:tblStyleRowBandSize w:val="1"/>
      <w:tblStyleColBandSize w:val="1"/>
      <w:tblInd w:w="0" w:type="dxa"/>
      <w:tblBorders>
        <w:top w:val="single" w:sz="8" w:space="0" w:color="A7A936" w:themeColor="accent4"/>
        <w:left w:val="single" w:sz="8" w:space="0" w:color="A7A936" w:themeColor="accent4"/>
        <w:bottom w:val="single" w:sz="8" w:space="0" w:color="A7A936" w:themeColor="accent4"/>
        <w:right w:val="single" w:sz="8" w:space="0" w:color="A7A936"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7A936" w:themeFill="accent4"/>
      </w:tcPr>
    </w:tblStylePr>
    <w:tblStylePr w:type="lastRow">
      <w:pPr>
        <w:spacing w:before="0" w:after="0" w:line="240" w:lineRule="auto"/>
      </w:pPr>
      <w:rPr>
        <w:b/>
        <w:bCs/>
      </w:rPr>
      <w:tblPr/>
      <w:tcPr>
        <w:tcBorders>
          <w:top w:val="double" w:sz="6" w:space="0" w:color="A7A936" w:themeColor="accent4"/>
          <w:left w:val="single" w:sz="8" w:space="0" w:color="A7A936" w:themeColor="accent4"/>
          <w:bottom w:val="single" w:sz="8" w:space="0" w:color="A7A936" w:themeColor="accent4"/>
          <w:right w:val="single" w:sz="8" w:space="0" w:color="A7A936" w:themeColor="accent4"/>
        </w:tcBorders>
      </w:tcPr>
    </w:tblStylePr>
    <w:tblStylePr w:type="firstCol">
      <w:rPr>
        <w:b/>
        <w:bCs/>
      </w:rPr>
    </w:tblStylePr>
    <w:tblStylePr w:type="lastCol">
      <w:rPr>
        <w:b/>
        <w:bCs/>
      </w:rPr>
    </w:tblStylePr>
    <w:tblStylePr w:type="band1Vert">
      <w:tblPr/>
      <w:tcPr>
        <w:tcBorders>
          <w:top w:val="single" w:sz="8" w:space="0" w:color="A7A936" w:themeColor="accent4"/>
          <w:left w:val="single" w:sz="8" w:space="0" w:color="A7A936" w:themeColor="accent4"/>
          <w:bottom w:val="single" w:sz="8" w:space="0" w:color="A7A936" w:themeColor="accent4"/>
          <w:right w:val="single" w:sz="8" w:space="0" w:color="A7A936" w:themeColor="accent4"/>
        </w:tcBorders>
      </w:tcPr>
    </w:tblStylePr>
    <w:tblStylePr w:type="band1Horz">
      <w:tblPr/>
      <w:tcPr>
        <w:tcBorders>
          <w:top w:val="single" w:sz="8" w:space="0" w:color="A7A936" w:themeColor="accent4"/>
          <w:left w:val="single" w:sz="8" w:space="0" w:color="A7A936" w:themeColor="accent4"/>
          <w:bottom w:val="single" w:sz="8" w:space="0" w:color="A7A936" w:themeColor="accent4"/>
          <w:right w:val="single" w:sz="8" w:space="0" w:color="A7A936" w:themeColor="accent4"/>
        </w:tcBorders>
      </w:tcPr>
    </w:tblStylePr>
  </w:style>
  <w:style w:type="table" w:styleId="LightList-Accent5">
    <w:name w:val="Light List Accent 5"/>
    <w:basedOn w:val="TableNormal"/>
    <w:uiPriority w:val="61"/>
    <w:rsid w:val="00AC3153"/>
    <w:pPr>
      <w:spacing w:after="0" w:line="240" w:lineRule="auto"/>
    </w:pPr>
    <w:tblPr>
      <w:tblStyleRowBandSize w:val="1"/>
      <w:tblStyleColBandSize w:val="1"/>
      <w:tblInd w:w="0" w:type="dxa"/>
      <w:tblBorders>
        <w:top w:val="single" w:sz="8" w:space="0" w:color="A8D4ED" w:themeColor="accent5"/>
        <w:left w:val="single" w:sz="8" w:space="0" w:color="A8D4ED" w:themeColor="accent5"/>
        <w:bottom w:val="single" w:sz="8" w:space="0" w:color="A8D4ED" w:themeColor="accent5"/>
        <w:right w:val="single" w:sz="8" w:space="0" w:color="A8D4E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8D4ED" w:themeFill="accent5"/>
      </w:tcPr>
    </w:tblStylePr>
    <w:tblStylePr w:type="lastRow">
      <w:pPr>
        <w:spacing w:before="0" w:after="0" w:line="240" w:lineRule="auto"/>
      </w:pPr>
      <w:rPr>
        <w:b/>
        <w:bCs/>
      </w:rPr>
      <w:tblPr/>
      <w:tcPr>
        <w:tcBorders>
          <w:top w:val="double" w:sz="6" w:space="0" w:color="A8D4ED" w:themeColor="accent5"/>
          <w:left w:val="single" w:sz="8" w:space="0" w:color="A8D4ED" w:themeColor="accent5"/>
          <w:bottom w:val="single" w:sz="8" w:space="0" w:color="A8D4ED" w:themeColor="accent5"/>
          <w:right w:val="single" w:sz="8" w:space="0" w:color="A8D4ED" w:themeColor="accent5"/>
        </w:tcBorders>
      </w:tcPr>
    </w:tblStylePr>
    <w:tblStylePr w:type="firstCol">
      <w:rPr>
        <w:b/>
        <w:bCs/>
      </w:rPr>
    </w:tblStylePr>
    <w:tblStylePr w:type="lastCol">
      <w:rPr>
        <w:b/>
        <w:bCs/>
      </w:rPr>
    </w:tblStylePr>
    <w:tblStylePr w:type="band1Vert">
      <w:tblPr/>
      <w:tcPr>
        <w:tcBorders>
          <w:top w:val="single" w:sz="8" w:space="0" w:color="A8D4ED" w:themeColor="accent5"/>
          <w:left w:val="single" w:sz="8" w:space="0" w:color="A8D4ED" w:themeColor="accent5"/>
          <w:bottom w:val="single" w:sz="8" w:space="0" w:color="A8D4ED" w:themeColor="accent5"/>
          <w:right w:val="single" w:sz="8" w:space="0" w:color="A8D4ED" w:themeColor="accent5"/>
        </w:tcBorders>
      </w:tcPr>
    </w:tblStylePr>
    <w:tblStylePr w:type="band1Horz">
      <w:tblPr/>
      <w:tcPr>
        <w:tcBorders>
          <w:top w:val="single" w:sz="8" w:space="0" w:color="A8D4ED" w:themeColor="accent5"/>
          <w:left w:val="single" w:sz="8" w:space="0" w:color="A8D4ED" w:themeColor="accent5"/>
          <w:bottom w:val="single" w:sz="8" w:space="0" w:color="A8D4ED" w:themeColor="accent5"/>
          <w:right w:val="single" w:sz="8" w:space="0" w:color="A8D4ED" w:themeColor="accent5"/>
        </w:tcBorders>
      </w:tcPr>
    </w:tblStylePr>
  </w:style>
  <w:style w:type="table" w:styleId="DarkList-Accent5">
    <w:name w:val="Dark List Accent 5"/>
    <w:basedOn w:val="TableNormal"/>
    <w:uiPriority w:val="70"/>
    <w:rsid w:val="00AC315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8D4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FFFFFF" w:themeFill="text1"/>
      </w:tcPr>
    </w:tblStylePr>
    <w:tblStylePr w:type="lastRow">
      <w:tblPr/>
      <w:tcPr>
        <w:tcBorders>
          <w:top w:val="single" w:sz="18" w:space="0" w:color="FFFFFF" w:themeColor="background1"/>
          <w:left w:val="nil"/>
          <w:bottom w:val="nil"/>
          <w:right w:val="nil"/>
          <w:insideH w:val="nil"/>
          <w:insideV w:val="nil"/>
        </w:tcBorders>
        <w:shd w:val="clear" w:color="auto" w:fill="2276A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3AAD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3AADB" w:themeFill="accent5" w:themeFillShade="BF"/>
      </w:tcPr>
    </w:tblStylePr>
    <w:tblStylePr w:type="band1Vert">
      <w:tblPr/>
      <w:tcPr>
        <w:tcBorders>
          <w:top w:val="nil"/>
          <w:left w:val="nil"/>
          <w:bottom w:val="nil"/>
          <w:right w:val="nil"/>
          <w:insideH w:val="nil"/>
          <w:insideV w:val="nil"/>
        </w:tcBorders>
        <w:shd w:val="clear" w:color="auto" w:fill="53AADB" w:themeFill="accent5" w:themeFillShade="BF"/>
      </w:tcPr>
    </w:tblStylePr>
    <w:tblStylePr w:type="band1Horz">
      <w:tblPr/>
      <w:tcPr>
        <w:tcBorders>
          <w:top w:val="nil"/>
          <w:left w:val="nil"/>
          <w:bottom w:val="nil"/>
          <w:right w:val="nil"/>
          <w:insideH w:val="nil"/>
          <w:insideV w:val="nil"/>
        </w:tcBorders>
        <w:shd w:val="clear" w:color="auto" w:fill="53AADB" w:themeFill="accent5" w:themeFillShade="BF"/>
      </w:tcPr>
    </w:tblStylePr>
  </w:style>
  <w:style w:type="table" w:styleId="ColorfulShading-Accent5">
    <w:name w:val="Colorful Shading Accent 5"/>
    <w:basedOn w:val="TableNormal"/>
    <w:uiPriority w:val="71"/>
    <w:rsid w:val="00AC3153"/>
    <w:pPr>
      <w:spacing w:after="0" w:line="240" w:lineRule="auto"/>
    </w:pPr>
    <w:rPr>
      <w:color w:val="FFFFFF" w:themeColor="text1"/>
    </w:rPr>
    <w:tblPr>
      <w:tblStyleRowBandSize w:val="1"/>
      <w:tblStyleColBandSize w:val="1"/>
      <w:tblInd w:w="0" w:type="dxa"/>
      <w:tblBorders>
        <w:top w:val="single" w:sz="24" w:space="0" w:color="CEC6AB" w:themeColor="accent6"/>
        <w:left w:val="single" w:sz="4" w:space="0" w:color="A8D4ED" w:themeColor="accent5"/>
        <w:bottom w:val="single" w:sz="4" w:space="0" w:color="A8D4ED" w:themeColor="accent5"/>
        <w:right w:val="single" w:sz="4" w:space="0" w:color="A8D4E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AFD" w:themeFill="accent5" w:themeFillTint="19"/>
    </w:tcPr>
    <w:tblStylePr w:type="firstRow">
      <w:rPr>
        <w:b/>
        <w:bCs/>
      </w:rPr>
      <w:tblPr/>
      <w:tcPr>
        <w:tcBorders>
          <w:top w:val="nil"/>
          <w:left w:val="nil"/>
          <w:bottom w:val="single" w:sz="24" w:space="0" w:color="CEC6A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8FC9" w:themeFill="accent5" w:themeFillShade="99"/>
      </w:tcPr>
    </w:tblStylePr>
    <w:tblStylePr w:type="firstCol">
      <w:rPr>
        <w:color w:val="FFFFFF" w:themeColor="background1"/>
      </w:rPr>
      <w:tblPr/>
      <w:tcPr>
        <w:tcBorders>
          <w:top w:val="nil"/>
          <w:left w:val="nil"/>
          <w:bottom w:val="nil"/>
          <w:right w:val="nil"/>
          <w:insideH w:val="single" w:sz="4" w:space="0" w:color="298FC9" w:themeColor="accent5" w:themeShade="99"/>
          <w:insideV w:val="nil"/>
        </w:tcBorders>
        <w:shd w:val="clear" w:color="auto" w:fill="298FC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98FC9" w:themeFill="accent5" w:themeFillShade="99"/>
      </w:tcPr>
    </w:tblStylePr>
    <w:tblStylePr w:type="band1Vert">
      <w:tblPr/>
      <w:tcPr>
        <w:shd w:val="clear" w:color="auto" w:fill="DCEDF7" w:themeFill="accent5" w:themeFillTint="66"/>
      </w:tcPr>
    </w:tblStylePr>
    <w:tblStylePr w:type="band1Horz">
      <w:tblPr/>
      <w:tcPr>
        <w:shd w:val="clear" w:color="auto" w:fill="D3E9F6" w:themeFill="accent5" w:themeFillTint="7F"/>
      </w:tcPr>
    </w:tblStylePr>
    <w:tblStylePr w:type="neCell">
      <w:rPr>
        <w:color w:val="FFFFFF" w:themeColor="text1"/>
      </w:rPr>
    </w:tblStylePr>
    <w:tblStylePr w:type="nwCell">
      <w:rPr>
        <w:color w:val="FFFFFF" w:themeColor="text1"/>
      </w:rPr>
    </w:tblStylePr>
  </w:style>
  <w:style w:type="table" w:styleId="MediumGrid2-Accent6">
    <w:name w:val="Medium Grid 2 Accent 6"/>
    <w:basedOn w:val="TableNormal"/>
    <w:uiPriority w:val="68"/>
    <w:rsid w:val="00AC3153"/>
    <w:pPr>
      <w:spacing w:after="0" w:line="240" w:lineRule="auto"/>
    </w:pPr>
    <w:rPr>
      <w:rFonts w:asciiTheme="majorHAnsi" w:eastAsiaTheme="majorEastAsia" w:hAnsiTheme="majorHAnsi" w:cstheme="majorBidi"/>
      <w:color w:val="4F5858" w:themeColor="accent1"/>
    </w:rPr>
    <w:tblPr>
      <w:tblStyleRowBandSize w:val="1"/>
      <w:tblStyleColBandSize w:val="1"/>
      <w:tblInd w:w="0" w:type="dxa"/>
      <w:tblBorders>
        <w:top w:val="single" w:sz="8" w:space="0" w:color="CEC6AB" w:themeColor="accent6"/>
        <w:left w:val="single" w:sz="8" w:space="0" w:color="CEC6AB" w:themeColor="accent6"/>
        <w:bottom w:val="single" w:sz="8" w:space="0" w:color="CEC6AB" w:themeColor="accent6"/>
        <w:right w:val="single" w:sz="8" w:space="0" w:color="CEC6AB" w:themeColor="accent6"/>
        <w:insideH w:val="single" w:sz="8" w:space="0" w:color="CEC6AB" w:themeColor="accent6"/>
        <w:insideV w:val="single" w:sz="8" w:space="0" w:color="CEC6AB" w:themeColor="accent6"/>
      </w:tblBorders>
      <w:tblCellMar>
        <w:top w:w="0" w:type="dxa"/>
        <w:left w:w="108" w:type="dxa"/>
        <w:bottom w:w="0" w:type="dxa"/>
        <w:right w:w="108" w:type="dxa"/>
      </w:tblCellMar>
    </w:tblPr>
    <w:tcPr>
      <w:shd w:val="clear" w:color="auto" w:fill="F3F0EA" w:themeFill="accent6" w:themeFillTint="3F"/>
    </w:tcPr>
    <w:tblStylePr w:type="firstRow">
      <w:rPr>
        <w:rFonts w:asciiTheme="minorHAnsi" w:hAnsiTheme="minorHAnsi"/>
        <w:b/>
        <w:bCs/>
        <w:color w:val="4F5858" w:themeColor="accent1"/>
      </w:rPr>
      <w:tblPr/>
      <w:tcPr>
        <w:shd w:val="clear" w:color="auto" w:fill="FAF9F6" w:themeFill="accent6"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F5F3EE" w:themeFill="accent6" w:themeFillTint="33"/>
      </w:tcPr>
    </w:tblStylePr>
    <w:tblStylePr w:type="band1Vert">
      <w:tblPr/>
      <w:tcPr>
        <w:shd w:val="clear" w:color="auto" w:fill="E6E2D5" w:themeFill="accent6" w:themeFillTint="7F"/>
      </w:tcPr>
    </w:tblStylePr>
    <w:tblStylePr w:type="band1Horz">
      <w:tblPr/>
      <w:tcPr>
        <w:tcBorders>
          <w:insideH w:val="single" w:sz="6" w:space="0" w:color="CEC6AB" w:themeColor="accent6"/>
          <w:insideV w:val="single" w:sz="6" w:space="0" w:color="CEC6AB" w:themeColor="accent6"/>
        </w:tcBorders>
        <w:shd w:val="clear" w:color="auto" w:fill="E6E2D5"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C3153"/>
    <w:pPr>
      <w:spacing w:after="0" w:line="240" w:lineRule="auto"/>
    </w:pPr>
    <w:rPr>
      <w:rFonts w:asciiTheme="majorHAnsi" w:eastAsiaTheme="majorEastAsia" w:hAnsiTheme="majorHAnsi" w:cstheme="majorBidi"/>
      <w:color w:val="FFFFFF" w:themeColor="text1"/>
    </w:rPr>
    <w:tblPr>
      <w:tblStyleRowBandSize w:val="1"/>
      <w:tblStyleColBandSize w:val="1"/>
      <w:tblInd w:w="0" w:type="dxa"/>
      <w:tblBorders>
        <w:top w:val="single" w:sz="8" w:space="0" w:color="A8D4ED" w:themeColor="accent5"/>
        <w:left w:val="single" w:sz="8" w:space="0" w:color="A8D4ED" w:themeColor="accent5"/>
        <w:bottom w:val="single" w:sz="8" w:space="0" w:color="A8D4ED" w:themeColor="accent5"/>
        <w:right w:val="single" w:sz="8" w:space="0" w:color="A8D4ED" w:themeColor="accent5"/>
        <w:insideH w:val="single" w:sz="8" w:space="0" w:color="A8D4ED" w:themeColor="accent5"/>
        <w:insideV w:val="single" w:sz="8" w:space="0" w:color="A8D4ED" w:themeColor="accent5"/>
      </w:tblBorders>
      <w:tblCellMar>
        <w:top w:w="0" w:type="dxa"/>
        <w:left w:w="108" w:type="dxa"/>
        <w:bottom w:w="0" w:type="dxa"/>
        <w:right w:w="108" w:type="dxa"/>
      </w:tblCellMar>
    </w:tblPr>
    <w:tcPr>
      <w:shd w:val="clear" w:color="auto" w:fill="E9F4FA" w:themeFill="accent5" w:themeFillTint="3F"/>
    </w:tcPr>
    <w:tblStylePr w:type="firstRow">
      <w:rPr>
        <w:b/>
        <w:bCs/>
        <w:color w:val="FFFFFF" w:themeColor="text1"/>
      </w:rPr>
      <w:tblPr/>
      <w:tcPr>
        <w:shd w:val="clear" w:color="auto" w:fill="F6FAFD" w:themeFill="accent5"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EDF6FB" w:themeFill="accent5" w:themeFillTint="33"/>
      </w:tcPr>
    </w:tblStylePr>
    <w:tblStylePr w:type="band1Vert">
      <w:tblPr/>
      <w:tcPr>
        <w:shd w:val="clear" w:color="auto" w:fill="D3E9F6" w:themeFill="accent5" w:themeFillTint="7F"/>
      </w:tcPr>
    </w:tblStylePr>
    <w:tblStylePr w:type="band1Horz">
      <w:tblPr/>
      <w:tcPr>
        <w:tcBorders>
          <w:insideH w:val="single" w:sz="6" w:space="0" w:color="A8D4ED" w:themeColor="accent5"/>
          <w:insideV w:val="single" w:sz="6" w:space="0" w:color="A8D4ED" w:themeColor="accent5"/>
        </w:tcBorders>
        <w:shd w:val="clear" w:color="auto" w:fill="D3E9F6" w:themeFill="accent5" w:themeFillTint="7F"/>
      </w:tcPr>
    </w:tblStylePr>
    <w:tblStylePr w:type="nwCell">
      <w:tblPr/>
      <w:tcPr>
        <w:shd w:val="clear" w:color="auto" w:fill="FFFFFF" w:themeFill="background1"/>
      </w:tcPr>
    </w:tblStylePr>
  </w:style>
  <w:style w:type="table" w:styleId="MediumGrid3">
    <w:name w:val="Medium Grid 3"/>
    <w:basedOn w:val="TableNormal"/>
    <w:uiPriority w:val="69"/>
    <w:rsid w:val="00AC31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FF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text1" w:themeFillTint="7F"/>
      </w:tcPr>
    </w:tblStylePr>
  </w:style>
  <w:style w:type="table" w:styleId="MediumGrid2-Accent1">
    <w:name w:val="Medium Grid 2 Accent 1"/>
    <w:basedOn w:val="TableNormal"/>
    <w:uiPriority w:val="68"/>
    <w:rsid w:val="00AC3153"/>
    <w:pPr>
      <w:spacing w:after="0" w:line="240" w:lineRule="auto"/>
    </w:pPr>
    <w:rPr>
      <w:rFonts w:asciiTheme="majorHAnsi" w:eastAsiaTheme="majorEastAsia" w:hAnsiTheme="majorHAnsi" w:cstheme="majorBidi"/>
      <w:color w:val="FFFFFF" w:themeColor="text1"/>
    </w:rPr>
    <w:tblPr>
      <w:tblStyleRowBandSize w:val="1"/>
      <w:tblStyleColBandSize w:val="1"/>
      <w:tblInd w:w="0" w:type="dxa"/>
      <w:tblBorders>
        <w:top w:val="single" w:sz="8" w:space="0" w:color="4F5858" w:themeColor="accent1"/>
        <w:left w:val="single" w:sz="8" w:space="0" w:color="4F5858" w:themeColor="accent1"/>
        <w:bottom w:val="single" w:sz="8" w:space="0" w:color="4F5858" w:themeColor="accent1"/>
        <w:right w:val="single" w:sz="8" w:space="0" w:color="4F5858" w:themeColor="accent1"/>
        <w:insideH w:val="single" w:sz="8" w:space="0" w:color="4F5858" w:themeColor="accent1"/>
        <w:insideV w:val="single" w:sz="8" w:space="0" w:color="4F5858" w:themeColor="accent1"/>
      </w:tblBorders>
      <w:tblCellMar>
        <w:top w:w="0" w:type="dxa"/>
        <w:left w:w="108" w:type="dxa"/>
        <w:bottom w:w="0" w:type="dxa"/>
        <w:right w:w="108" w:type="dxa"/>
      </w:tblCellMar>
    </w:tblPr>
    <w:tcPr>
      <w:shd w:val="clear" w:color="auto" w:fill="D2D6D6" w:themeFill="accent1" w:themeFillTint="3F"/>
    </w:tcPr>
    <w:tblStylePr w:type="firstRow">
      <w:rPr>
        <w:b/>
        <w:bCs/>
        <w:color w:val="FFFFFF" w:themeColor="text1"/>
      </w:rPr>
      <w:tblPr/>
      <w:tcPr>
        <w:shd w:val="clear" w:color="auto" w:fill="EDEFEF" w:themeFill="accent1"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DADEDE" w:themeFill="accent1" w:themeFillTint="33"/>
      </w:tcPr>
    </w:tblStylePr>
    <w:tblStylePr w:type="band1Vert">
      <w:tblPr/>
      <w:tcPr>
        <w:shd w:val="clear" w:color="auto" w:fill="A4AEAE" w:themeFill="accent1" w:themeFillTint="7F"/>
      </w:tcPr>
    </w:tblStylePr>
    <w:tblStylePr w:type="band1Horz">
      <w:tblPr/>
      <w:tcPr>
        <w:tcBorders>
          <w:insideH w:val="single" w:sz="6" w:space="0" w:color="4F5858" w:themeColor="accent1"/>
          <w:insideV w:val="single" w:sz="6" w:space="0" w:color="4F5858" w:themeColor="accent1"/>
        </w:tcBorders>
        <w:shd w:val="clear" w:color="auto" w:fill="A4AEAE" w:themeFill="accent1" w:themeFillTint="7F"/>
      </w:tcPr>
    </w:tblStylePr>
    <w:tblStylePr w:type="nwCell">
      <w:tblPr/>
      <w:tcPr>
        <w:shd w:val="clear" w:color="auto" w:fill="FFFFFF" w:themeFill="background1"/>
      </w:tcPr>
    </w:tblStylePr>
  </w:style>
  <w:style w:type="table" w:styleId="MediumGrid2">
    <w:name w:val="Medium Grid 2"/>
    <w:basedOn w:val="TableNormal"/>
    <w:uiPriority w:val="68"/>
    <w:rsid w:val="00497C3C"/>
    <w:pPr>
      <w:spacing w:after="0" w:line="240" w:lineRule="auto"/>
    </w:pPr>
    <w:rPr>
      <w:rFonts w:asciiTheme="majorHAnsi" w:eastAsiaTheme="majorEastAsia" w:hAnsiTheme="majorHAnsi" w:cstheme="majorBidi"/>
      <w:color w:val="4F5858" w:themeColor="accent1"/>
    </w:rPr>
    <w:tblPr>
      <w:tblStyleRowBandSize w:val="1"/>
      <w:tblStyleColBandSize w:val="1"/>
      <w:tblInd w:w="0" w:type="dxa"/>
      <w:tblBorders>
        <w:top w:val="single" w:sz="8" w:space="0" w:color="FFFFFF" w:themeColor="text1"/>
        <w:left w:val="single" w:sz="8" w:space="0" w:color="FFFFFF" w:themeColor="text1"/>
        <w:bottom w:val="single" w:sz="8" w:space="0" w:color="FFFFFF" w:themeColor="text1"/>
        <w:right w:val="single" w:sz="8" w:space="0" w:color="FFFFFF" w:themeColor="text1"/>
        <w:insideH w:val="single" w:sz="8" w:space="0" w:color="FFFFFF" w:themeColor="text1"/>
        <w:insideV w:val="single" w:sz="8" w:space="0" w:color="FFFFFF" w:themeColor="text1"/>
      </w:tblBorders>
      <w:tblCellMar>
        <w:top w:w="0" w:type="dxa"/>
        <w:left w:w="108" w:type="dxa"/>
        <w:bottom w:w="0" w:type="dxa"/>
        <w:right w:w="108" w:type="dxa"/>
      </w:tblCellMar>
    </w:tblPr>
    <w:tcPr>
      <w:shd w:val="clear" w:color="auto" w:fill="FFFFFF" w:themeFill="text1" w:themeFillTint="3F"/>
    </w:tcPr>
    <w:tblStylePr w:type="firstRow">
      <w:rPr>
        <w:rFonts w:asciiTheme="minorHAnsi" w:hAnsiTheme="minorHAnsi"/>
        <w:b w:val="0"/>
        <w:bCs/>
        <w:color w:val="4F5858" w:themeColor="accent1"/>
        <w:sz w:val="18"/>
      </w:rPr>
      <w:tblPr/>
      <w:tcPr>
        <w:shd w:val="clear" w:color="auto" w:fill="FFFFFF" w:themeFill="text1"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FFFFFF" w:themeFill="text1" w:themeFillTint="33"/>
      </w:tcPr>
    </w:tblStylePr>
    <w:tblStylePr w:type="band1Vert">
      <w:tblPr/>
      <w:tcPr>
        <w:shd w:val="clear" w:color="auto" w:fill="FFFFFF" w:themeFill="text1" w:themeFillTint="7F"/>
      </w:tcPr>
    </w:tblStylePr>
    <w:tblStylePr w:type="band1Horz">
      <w:tblPr/>
      <w:tcPr>
        <w:tcBorders>
          <w:insideH w:val="single" w:sz="6" w:space="0" w:color="FFFFFF" w:themeColor="text1"/>
          <w:insideV w:val="single" w:sz="6" w:space="0" w:color="FFFFFF" w:themeColor="text1"/>
        </w:tcBorders>
        <w:shd w:val="clear" w:color="auto" w:fill="FFFFFF" w:themeFill="tex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97C3C"/>
    <w:pPr>
      <w:spacing w:after="0" w:line="240" w:lineRule="auto"/>
    </w:pPr>
    <w:rPr>
      <w:rFonts w:asciiTheme="majorHAnsi" w:eastAsiaTheme="majorEastAsia" w:hAnsiTheme="majorHAnsi" w:cstheme="majorBidi"/>
      <w:color w:val="FFFFFF" w:themeColor="text1"/>
    </w:rPr>
    <w:tblPr>
      <w:tblStyleRowBandSize w:val="1"/>
      <w:tblStyleColBandSize w:val="1"/>
      <w:tblInd w:w="0" w:type="dxa"/>
      <w:tblBorders>
        <w:top w:val="single" w:sz="8" w:space="0" w:color="35647E" w:themeColor="accent2"/>
        <w:left w:val="single" w:sz="8" w:space="0" w:color="35647E" w:themeColor="accent2"/>
        <w:bottom w:val="single" w:sz="8" w:space="0" w:color="35647E" w:themeColor="accent2"/>
        <w:right w:val="single" w:sz="8" w:space="0" w:color="35647E" w:themeColor="accent2"/>
        <w:insideH w:val="single" w:sz="8" w:space="0" w:color="35647E" w:themeColor="accent2"/>
        <w:insideV w:val="single" w:sz="8" w:space="0" w:color="35647E" w:themeColor="accent2"/>
      </w:tblBorders>
      <w:tblCellMar>
        <w:top w:w="0" w:type="dxa"/>
        <w:left w:w="108" w:type="dxa"/>
        <w:bottom w:w="0" w:type="dxa"/>
        <w:right w:w="108" w:type="dxa"/>
      </w:tblCellMar>
    </w:tblPr>
    <w:tcPr>
      <w:shd w:val="clear" w:color="auto" w:fill="C5DAE6" w:themeFill="accent2" w:themeFillTint="3F"/>
    </w:tcPr>
    <w:tblStylePr w:type="firstRow">
      <w:rPr>
        <w:b/>
        <w:bCs/>
        <w:color w:val="FFFFFF" w:themeColor="text1"/>
      </w:rPr>
      <w:tblPr/>
      <w:tcPr>
        <w:shd w:val="clear" w:color="auto" w:fill="E8F0F5" w:themeFill="accent2"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D0E1EB" w:themeFill="accent2" w:themeFillTint="33"/>
      </w:tcPr>
    </w:tblStylePr>
    <w:tblStylePr w:type="band1Vert">
      <w:tblPr/>
      <w:tcPr>
        <w:shd w:val="clear" w:color="auto" w:fill="8AB6CE" w:themeFill="accent2" w:themeFillTint="7F"/>
      </w:tcPr>
    </w:tblStylePr>
    <w:tblStylePr w:type="band1Horz">
      <w:tblPr/>
      <w:tcPr>
        <w:tcBorders>
          <w:insideH w:val="single" w:sz="6" w:space="0" w:color="35647E" w:themeColor="accent2"/>
          <w:insideV w:val="single" w:sz="6" w:space="0" w:color="35647E" w:themeColor="accent2"/>
        </w:tcBorders>
        <w:shd w:val="clear" w:color="auto" w:fill="8AB6C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97C3C"/>
    <w:pPr>
      <w:spacing w:after="0" w:line="240" w:lineRule="auto"/>
    </w:pPr>
    <w:rPr>
      <w:rFonts w:asciiTheme="majorHAnsi" w:eastAsiaTheme="majorEastAsia" w:hAnsiTheme="majorHAnsi" w:cstheme="majorBidi"/>
      <w:color w:val="4F5858" w:themeColor="accent1"/>
    </w:rPr>
    <w:tblPr>
      <w:tblStyleRowBandSize w:val="1"/>
      <w:tblStyleColBandSize w:val="1"/>
      <w:tblInd w:w="0" w:type="dxa"/>
      <w:tblBorders>
        <w:top w:val="single" w:sz="8" w:space="0" w:color="BF7F31" w:themeColor="accent3"/>
        <w:left w:val="single" w:sz="8" w:space="0" w:color="BF7F31" w:themeColor="accent3"/>
        <w:bottom w:val="single" w:sz="8" w:space="0" w:color="BF7F31" w:themeColor="accent3"/>
        <w:right w:val="single" w:sz="8" w:space="0" w:color="BF7F31" w:themeColor="accent3"/>
        <w:insideH w:val="single" w:sz="8" w:space="0" w:color="BF7F31" w:themeColor="accent3"/>
        <w:insideV w:val="single" w:sz="8" w:space="0" w:color="BF7F31" w:themeColor="accent3"/>
      </w:tblBorders>
      <w:tblCellMar>
        <w:top w:w="0" w:type="dxa"/>
        <w:left w:w="108" w:type="dxa"/>
        <w:bottom w:w="0" w:type="dxa"/>
        <w:right w:w="108" w:type="dxa"/>
      </w:tblCellMar>
    </w:tblPr>
    <w:tcPr>
      <w:shd w:val="clear" w:color="auto" w:fill="F1DFC9" w:themeFill="accent3" w:themeFillTint="3F"/>
    </w:tcPr>
    <w:tblStylePr w:type="firstRow">
      <w:rPr>
        <w:b/>
        <w:bCs/>
        <w:color w:val="4F5858" w:themeColor="accent1"/>
      </w:rPr>
      <w:tblPr/>
      <w:tcPr>
        <w:shd w:val="clear" w:color="auto" w:fill="F9F2E9" w:themeFill="accent3" w:themeFillTint="19"/>
      </w:tcPr>
    </w:tblStylePr>
    <w:tblStylePr w:type="lastRow">
      <w:rPr>
        <w:b/>
        <w:bCs/>
        <w:color w:val="FFFFFF" w:themeColor="text1"/>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FFFFFF" w:themeColor="text1"/>
      </w:rPr>
      <w:tblPr/>
      <w:tcPr>
        <w:tcBorders>
          <w:top w:val="nil"/>
          <w:left w:val="nil"/>
          <w:bottom w:val="nil"/>
          <w:right w:val="nil"/>
          <w:insideH w:val="nil"/>
          <w:insideV w:val="nil"/>
        </w:tcBorders>
        <w:shd w:val="clear" w:color="auto" w:fill="F4E5D4" w:themeFill="accent3" w:themeFillTint="33"/>
      </w:tcPr>
    </w:tblStylePr>
    <w:tblStylePr w:type="band1Vert">
      <w:tblPr/>
      <w:tcPr>
        <w:shd w:val="clear" w:color="auto" w:fill="E3BF93" w:themeFill="accent3" w:themeFillTint="7F"/>
      </w:tcPr>
    </w:tblStylePr>
    <w:tblStylePr w:type="band1Horz">
      <w:tblPr/>
      <w:tcPr>
        <w:tcBorders>
          <w:insideH w:val="single" w:sz="6" w:space="0" w:color="BF7F31" w:themeColor="accent3"/>
          <w:insideV w:val="single" w:sz="6" w:space="0" w:color="BF7F31" w:themeColor="accent3"/>
        </w:tcBorders>
        <w:shd w:val="clear" w:color="auto" w:fill="E3BF9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97C3C"/>
    <w:pPr>
      <w:spacing w:after="0" w:line="240" w:lineRule="auto"/>
    </w:pPr>
    <w:rPr>
      <w:rFonts w:asciiTheme="majorHAnsi" w:eastAsiaTheme="majorEastAsia" w:hAnsiTheme="majorHAnsi" w:cstheme="majorBidi"/>
      <w:color w:val="53541B" w:themeColor="accent4" w:themeShade="80"/>
    </w:rPr>
    <w:tblPr>
      <w:tblStyleRowBandSize w:val="1"/>
      <w:tblStyleColBandSize w:val="1"/>
      <w:tblInd w:w="0" w:type="dxa"/>
      <w:tblBorders>
        <w:top w:val="single" w:sz="8" w:space="0" w:color="A7A936" w:themeColor="accent4"/>
        <w:left w:val="single" w:sz="8" w:space="0" w:color="A7A936" w:themeColor="accent4"/>
        <w:bottom w:val="single" w:sz="8" w:space="0" w:color="A7A936" w:themeColor="accent4"/>
        <w:right w:val="single" w:sz="8" w:space="0" w:color="A7A936" w:themeColor="accent4"/>
        <w:insideH w:val="single" w:sz="8" w:space="0" w:color="A7A936" w:themeColor="accent4"/>
        <w:insideV w:val="single" w:sz="8" w:space="0" w:color="A7A936" w:themeColor="accent4"/>
      </w:tblBorders>
      <w:tblCellMar>
        <w:top w:w="0" w:type="dxa"/>
        <w:left w:w="108" w:type="dxa"/>
        <w:bottom w:w="0" w:type="dxa"/>
        <w:right w:w="108" w:type="dxa"/>
      </w:tblCellMar>
    </w:tblPr>
    <w:tcPr>
      <w:shd w:val="clear" w:color="auto" w:fill="EDEDC9" w:themeFill="accent4" w:themeFillTint="3F"/>
    </w:tcPr>
    <w:tblStylePr w:type="firstRow">
      <w:rPr>
        <w:b/>
        <w:bCs/>
        <w:color w:val="53541B" w:themeColor="accent4" w:themeShade="80"/>
      </w:rPr>
      <w:tblPr/>
      <w:tcPr>
        <w:shd w:val="clear" w:color="auto" w:fill="F7F8E9" w:themeFill="accent4" w:themeFillTint="19"/>
      </w:tcPr>
    </w:tblStylePr>
    <w:tblStylePr w:type="lastRow">
      <w:rPr>
        <w:b/>
        <w:bCs/>
        <w:color w:val="53541B" w:themeColor="accent4" w:themeShade="80"/>
      </w:rPr>
      <w:tblPr/>
      <w:tcPr>
        <w:tcBorders>
          <w:top w:val="single" w:sz="12" w:space="0" w:color="FFFFFF" w:themeColor="text1"/>
          <w:left w:val="nil"/>
          <w:bottom w:val="nil"/>
          <w:right w:val="nil"/>
          <w:insideH w:val="nil"/>
          <w:insideV w:val="nil"/>
        </w:tcBorders>
        <w:shd w:val="clear" w:color="auto" w:fill="FFFFFF" w:themeFill="background1"/>
      </w:tcPr>
    </w:tblStylePr>
    <w:tblStylePr w:type="firstCol">
      <w:rPr>
        <w:b/>
        <w:bCs/>
        <w:color w:val="FFFFF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3541B" w:themeColor="accent4" w:themeShade="80"/>
      </w:rPr>
      <w:tblPr/>
      <w:tcPr>
        <w:tcBorders>
          <w:top w:val="nil"/>
          <w:left w:val="nil"/>
          <w:bottom w:val="nil"/>
          <w:right w:val="nil"/>
          <w:insideH w:val="nil"/>
          <w:insideV w:val="nil"/>
        </w:tcBorders>
        <w:shd w:val="clear" w:color="auto" w:fill="F0F1D3" w:themeFill="accent4" w:themeFillTint="33"/>
      </w:tcPr>
    </w:tblStylePr>
    <w:tblStylePr w:type="band1Vert">
      <w:tblPr/>
      <w:tcPr>
        <w:shd w:val="clear" w:color="auto" w:fill="DBDC92" w:themeFill="accent4" w:themeFillTint="7F"/>
      </w:tcPr>
    </w:tblStylePr>
    <w:tblStylePr w:type="band1Horz">
      <w:tblPr/>
      <w:tcPr>
        <w:tcBorders>
          <w:insideH w:val="single" w:sz="6" w:space="0" w:color="A7A936" w:themeColor="accent4"/>
          <w:insideV w:val="single" w:sz="6" w:space="0" w:color="A7A936" w:themeColor="accent4"/>
        </w:tcBorders>
        <w:shd w:val="clear" w:color="auto" w:fill="DBDC92" w:themeFill="accent4" w:themeFillTint="7F"/>
      </w:tcPr>
    </w:tblStylePr>
    <w:tblStylePr w:type="nwCell">
      <w:tblPr/>
      <w:tcPr>
        <w:shd w:val="clear" w:color="auto" w:fill="FFFFFF" w:themeFill="background1"/>
      </w:tcPr>
    </w:tblStylePr>
  </w:style>
  <w:style w:type="table" w:customStyle="1" w:styleId="Calendar4">
    <w:name w:val="Calendar 4"/>
    <w:basedOn w:val="TableNormal"/>
    <w:uiPriority w:val="99"/>
    <w:qFormat/>
    <w:rsid w:val="00DD19EA"/>
    <w:pPr>
      <w:snapToGrid w:val="0"/>
      <w:spacing w:after="0" w:line="240" w:lineRule="auto"/>
    </w:pPr>
    <w:rPr>
      <w:rFonts w:eastAsiaTheme="minorEastAsia"/>
      <w:b/>
      <w:color w:val="D9D9D9" w:themeColor="background1" w:themeShade="D9"/>
      <w:sz w:val="16"/>
      <w:lang w:val="en-US" w:eastAsia="ja-JP"/>
    </w:rPr>
    <w:tblPr>
      <w:tblStyleRowBandSize w:val="1"/>
      <w:tblInd w:w="0" w:type="dxa"/>
      <w:tblBorders>
        <w:top w:val="single" w:sz="4" w:space="0" w:color="35647E" w:themeColor="accent2"/>
        <w:left w:val="single" w:sz="4" w:space="0" w:color="35647E" w:themeColor="accent2"/>
        <w:bottom w:val="single" w:sz="4" w:space="0" w:color="35647E" w:themeColor="accent2"/>
        <w:right w:val="single" w:sz="4" w:space="0" w:color="35647E" w:themeColor="accent2"/>
      </w:tblBorders>
      <w:tblCellMar>
        <w:top w:w="0" w:type="dxa"/>
        <w:left w:w="108" w:type="dxa"/>
        <w:bottom w:w="0" w:type="dxa"/>
        <w:right w:w="108" w:type="dxa"/>
      </w:tblCellMar>
    </w:tblPr>
    <w:tcPr>
      <w:shd w:val="clear" w:color="auto" w:fill="272C2C"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DecimalAligned">
    <w:name w:val="Decimal Aligned"/>
    <w:basedOn w:val="Normal"/>
    <w:uiPriority w:val="40"/>
    <w:qFormat/>
    <w:rsid w:val="00DD19EA"/>
    <w:pPr>
      <w:tabs>
        <w:tab w:val="decimal" w:pos="360"/>
      </w:tabs>
    </w:pPr>
    <w:rPr>
      <w:lang w:val="en-US" w:eastAsia="ja-JP"/>
    </w:rPr>
  </w:style>
  <w:style w:type="paragraph" w:styleId="FootnoteText">
    <w:name w:val="footnote text"/>
    <w:basedOn w:val="Normal"/>
    <w:link w:val="FootnoteTextChar"/>
    <w:uiPriority w:val="99"/>
    <w:unhideWhenUsed/>
    <w:rsid w:val="00DD19EA"/>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DD19EA"/>
    <w:rPr>
      <w:rFonts w:eastAsiaTheme="minorEastAsia"/>
      <w:sz w:val="20"/>
      <w:szCs w:val="20"/>
      <w:lang w:val="en-US" w:eastAsia="ja-JP"/>
    </w:rPr>
  </w:style>
  <w:style w:type="character" w:styleId="SubtleEmphasis">
    <w:name w:val="Subtle Emphasis"/>
    <w:basedOn w:val="DefaultParagraphFont"/>
    <w:uiPriority w:val="19"/>
    <w:qFormat/>
    <w:rsid w:val="00DD19EA"/>
    <w:rPr>
      <w:i/>
      <w:iCs/>
      <w:color w:val="FFFFFF" w:themeColor="text1" w:themeTint="80"/>
    </w:rPr>
  </w:style>
  <w:style w:type="table" w:styleId="LightShading-Accent1">
    <w:name w:val="Light Shading Accent 1"/>
    <w:basedOn w:val="TableNormal"/>
    <w:uiPriority w:val="60"/>
    <w:rsid w:val="00DD19EA"/>
    <w:pPr>
      <w:spacing w:after="0" w:line="240" w:lineRule="auto"/>
    </w:pPr>
    <w:rPr>
      <w:rFonts w:eastAsiaTheme="minorEastAsia"/>
      <w:color w:val="3B4141" w:themeColor="accent1" w:themeShade="BF"/>
      <w:lang w:val="en-US" w:eastAsia="ja-JP"/>
    </w:rPr>
    <w:tblPr>
      <w:tblStyleRowBandSize w:val="1"/>
      <w:tblStyleColBandSize w:val="1"/>
      <w:tblInd w:w="0" w:type="dxa"/>
      <w:tblBorders>
        <w:top w:val="single" w:sz="8" w:space="0" w:color="4F5858" w:themeColor="accent1"/>
        <w:bottom w:val="single" w:sz="8" w:space="0" w:color="4F5858" w:themeColor="accent1"/>
      </w:tblBorders>
      <w:tblCellMar>
        <w:top w:w="0" w:type="dxa"/>
        <w:left w:w="108" w:type="dxa"/>
        <w:bottom w:w="0" w:type="dxa"/>
        <w:right w:w="108" w:type="dxa"/>
      </w:tblCellMar>
    </w:tblPr>
    <w:tblStylePr w:type="firstRow">
      <w:pPr>
        <w:spacing w:before="0" w:after="0" w:line="240" w:lineRule="auto"/>
      </w:pPr>
      <w:rPr>
        <w:b/>
        <w:bCs/>
        <w:color w:val="3B4141" w:themeColor="accent1" w:themeShade="BF"/>
      </w:rPr>
      <w:tblPr/>
      <w:tcPr>
        <w:tcBorders>
          <w:top w:val="single" w:sz="8" w:space="0" w:color="4F5858" w:themeColor="accent1"/>
          <w:left w:val="nil"/>
          <w:bottom w:val="single" w:sz="8" w:space="0" w:color="4F5858" w:themeColor="accent1"/>
          <w:right w:val="nil"/>
          <w:insideH w:val="nil"/>
          <w:insideV w:val="nil"/>
        </w:tcBorders>
      </w:tcPr>
    </w:tblStylePr>
    <w:tblStylePr w:type="lastRow">
      <w:pPr>
        <w:spacing w:before="0" w:after="0" w:line="240" w:lineRule="auto"/>
      </w:pPr>
      <w:rPr>
        <w:b/>
        <w:bCs/>
        <w:color w:val="3B4141" w:themeColor="accent1" w:themeShade="BF"/>
      </w:rPr>
      <w:tblPr/>
      <w:tcPr>
        <w:tcBorders>
          <w:top w:val="single" w:sz="8" w:space="0" w:color="4F5858" w:themeColor="accent1"/>
          <w:left w:val="nil"/>
          <w:bottom w:val="single" w:sz="8" w:space="0" w:color="4F5858" w:themeColor="accent1"/>
          <w:right w:val="nil"/>
          <w:insideH w:val="nil"/>
          <w:insideV w:val="nil"/>
        </w:tcBorders>
      </w:tcPr>
    </w:tblStylePr>
    <w:tblStylePr w:type="firstCol">
      <w:rPr>
        <w:b/>
        <w:bCs/>
        <w:color w:val="3B4141" w:themeColor="accent1" w:themeShade="BF"/>
      </w:rPr>
    </w:tblStylePr>
    <w:tblStylePr w:type="lastCol">
      <w:rPr>
        <w:b/>
        <w:bCs/>
        <w:color w:val="3B4141" w:themeColor="accent1" w:themeShade="BF"/>
      </w:rPr>
    </w:tblStylePr>
    <w:tblStylePr w:type="band1Vert">
      <w:tblPr/>
      <w:tcPr>
        <w:tcBorders>
          <w:left w:val="nil"/>
          <w:right w:val="nil"/>
          <w:insideH w:val="nil"/>
          <w:insideV w:val="nil"/>
        </w:tcBorders>
        <w:shd w:val="clear" w:color="auto" w:fill="D2D6D6" w:themeFill="accent1" w:themeFillTint="3F"/>
      </w:tcPr>
    </w:tblStylePr>
    <w:tblStylePr w:type="band1Horz">
      <w:tblPr/>
      <w:tcPr>
        <w:tcBorders>
          <w:left w:val="nil"/>
          <w:right w:val="nil"/>
          <w:insideH w:val="nil"/>
          <w:insideV w:val="nil"/>
        </w:tcBorders>
        <w:shd w:val="clear" w:color="auto" w:fill="D2D6D6" w:themeFill="accent1" w:themeFillTint="3F"/>
      </w:tcPr>
    </w:tblStylePr>
  </w:style>
  <w:style w:type="table" w:styleId="MediumGrid3-Accent4">
    <w:name w:val="Medium Grid 3 Accent 4"/>
    <w:basedOn w:val="TableNormal"/>
    <w:uiPriority w:val="69"/>
    <w:rsid w:val="00DD19E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ED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7A93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7A93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7A93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7A93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C9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C92" w:themeFill="accent4" w:themeFillTint="7F"/>
      </w:tcPr>
    </w:tblStylePr>
  </w:style>
  <w:style w:type="table" w:styleId="ColorfulList-Accent2">
    <w:name w:val="Colorful List Accent 2"/>
    <w:basedOn w:val="TableNormal"/>
    <w:uiPriority w:val="72"/>
    <w:rsid w:val="00DD19EA"/>
    <w:pPr>
      <w:spacing w:after="0" w:line="240" w:lineRule="auto"/>
    </w:pPr>
    <w:rPr>
      <w:color w:val="FFFFFF" w:themeColor="text1"/>
    </w:rPr>
    <w:tblPr>
      <w:tblStyleRowBandSize w:val="1"/>
      <w:tblStyleColBandSize w:val="1"/>
      <w:tblInd w:w="0" w:type="dxa"/>
      <w:tblCellMar>
        <w:top w:w="0" w:type="dxa"/>
        <w:left w:w="108" w:type="dxa"/>
        <w:bottom w:w="0" w:type="dxa"/>
        <w:right w:w="108" w:type="dxa"/>
      </w:tblCellMar>
    </w:tblPr>
    <w:tcPr>
      <w:shd w:val="clear" w:color="auto" w:fill="E8F0F5" w:themeFill="accent2" w:themeFillTint="19"/>
    </w:tcPr>
    <w:tblStylePr w:type="firstRow">
      <w:rPr>
        <w:b/>
        <w:bCs/>
        <w:color w:val="FFFFFF" w:themeColor="background1"/>
      </w:rPr>
      <w:tblPr/>
      <w:tcPr>
        <w:tcBorders>
          <w:bottom w:val="single" w:sz="12" w:space="0" w:color="FFFFFF" w:themeColor="background1"/>
        </w:tcBorders>
        <w:shd w:val="clear" w:color="auto" w:fill="2A4F64" w:themeFill="accent2" w:themeFillShade="CC"/>
      </w:tcPr>
    </w:tblStylePr>
    <w:tblStylePr w:type="lastRow">
      <w:rPr>
        <w:b/>
        <w:bCs/>
        <w:color w:val="2A4F64" w:themeColor="accent2" w:themeShade="CC"/>
      </w:rPr>
      <w:tblPr/>
      <w:tcPr>
        <w:tcBorders>
          <w:top w:val="single" w:sz="12" w:space="0" w:color="FFFFF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DAE6" w:themeFill="accent2" w:themeFillTint="3F"/>
      </w:tcPr>
    </w:tblStylePr>
    <w:tblStylePr w:type="band1Horz">
      <w:tblPr/>
      <w:tcPr>
        <w:shd w:val="clear" w:color="auto" w:fill="D0E1EB" w:themeFill="accent2" w:themeFillTint="33"/>
      </w:tcPr>
    </w:tblStylePr>
  </w:style>
  <w:style w:type="table" w:styleId="LightShading-Accent6">
    <w:name w:val="Light Shading Accent 6"/>
    <w:basedOn w:val="TableNormal"/>
    <w:uiPriority w:val="60"/>
    <w:rsid w:val="00DD19EA"/>
    <w:pPr>
      <w:spacing w:after="0" w:line="240" w:lineRule="auto"/>
    </w:pPr>
    <w:rPr>
      <w:color w:val="AB9D6F" w:themeColor="accent6" w:themeShade="BF"/>
    </w:rPr>
    <w:tblPr>
      <w:tblStyleRowBandSize w:val="1"/>
      <w:tblStyleColBandSize w:val="1"/>
      <w:tblInd w:w="0" w:type="dxa"/>
      <w:tblBorders>
        <w:top w:val="single" w:sz="8" w:space="0" w:color="CEC6AB" w:themeColor="accent6"/>
        <w:bottom w:val="single" w:sz="8" w:space="0" w:color="CEC6A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C6AB" w:themeColor="accent6"/>
          <w:left w:val="nil"/>
          <w:bottom w:val="single" w:sz="8" w:space="0" w:color="CEC6AB" w:themeColor="accent6"/>
          <w:right w:val="nil"/>
          <w:insideH w:val="nil"/>
          <w:insideV w:val="nil"/>
        </w:tcBorders>
      </w:tcPr>
    </w:tblStylePr>
    <w:tblStylePr w:type="lastRow">
      <w:pPr>
        <w:spacing w:before="0" w:after="0" w:line="240" w:lineRule="auto"/>
      </w:pPr>
      <w:rPr>
        <w:b/>
        <w:bCs/>
      </w:rPr>
      <w:tblPr/>
      <w:tcPr>
        <w:tcBorders>
          <w:top w:val="single" w:sz="8" w:space="0" w:color="CEC6AB" w:themeColor="accent6"/>
          <w:left w:val="nil"/>
          <w:bottom w:val="single" w:sz="8" w:space="0" w:color="CEC6A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0EA" w:themeFill="accent6" w:themeFillTint="3F"/>
      </w:tcPr>
    </w:tblStylePr>
    <w:tblStylePr w:type="band1Horz">
      <w:tblPr/>
      <w:tcPr>
        <w:tcBorders>
          <w:left w:val="nil"/>
          <w:right w:val="nil"/>
          <w:insideH w:val="nil"/>
          <w:insideV w:val="nil"/>
        </w:tcBorders>
        <w:shd w:val="clear" w:color="auto" w:fill="F3F0EA" w:themeFill="accent6" w:themeFillTint="3F"/>
      </w:tcPr>
    </w:tblStylePr>
  </w:style>
  <w:style w:type="paragraph" w:customStyle="1" w:styleId="LargeTitle">
    <w:name w:val="Large Title"/>
    <w:basedOn w:val="Title"/>
    <w:link w:val="LargeTitleChar"/>
    <w:qFormat/>
    <w:rsid w:val="00983DE6"/>
    <w:rPr>
      <w:sz w:val="72"/>
      <w:szCs w:val="72"/>
    </w:rPr>
  </w:style>
  <w:style w:type="character" w:customStyle="1" w:styleId="LargeTitleChar">
    <w:name w:val="Large Title Char"/>
    <w:basedOn w:val="TitleChar"/>
    <w:link w:val="LargeTitle"/>
    <w:rsid w:val="00983DE6"/>
    <w:rPr>
      <w:rFonts w:asciiTheme="majorHAnsi" w:eastAsiaTheme="majorEastAsia" w:hAnsiTheme="majorHAnsi" w:cstheme="majorBidi"/>
      <w:b/>
      <w:caps/>
      <w:color w:val="000000" w:themeColor="text2" w:themeShade="BF"/>
      <w:spacing w:val="5"/>
      <w:kern w:val="28"/>
      <w:sz w:val="72"/>
      <w:szCs w:val="72"/>
    </w:rPr>
  </w:style>
  <w:style w:type="character" w:styleId="IntenseEmphasis">
    <w:name w:val="Intense Emphasis"/>
    <w:basedOn w:val="DefaultParagraphFont"/>
    <w:uiPriority w:val="21"/>
    <w:qFormat/>
    <w:rsid w:val="008229F8"/>
    <w:rPr>
      <w:b/>
      <w:bCs/>
      <w:i/>
      <w:iCs/>
      <w:color w:val="4F5858" w:themeColor="accent1"/>
    </w:rPr>
  </w:style>
  <w:style w:type="character" w:styleId="SubtleReference">
    <w:name w:val="Subtle Reference"/>
    <w:basedOn w:val="DefaultParagraphFont"/>
    <w:uiPriority w:val="31"/>
    <w:qFormat/>
    <w:rsid w:val="00AB08FD"/>
    <w:rPr>
      <w:smallCaps/>
      <w:color w:val="35647E" w:themeColor="accent2"/>
      <w:u w:val="none"/>
    </w:rPr>
  </w:style>
  <w:style w:type="paragraph" w:styleId="IntenseQuote">
    <w:name w:val="Intense Quote"/>
    <w:basedOn w:val="Normal"/>
    <w:next w:val="Normal"/>
    <w:link w:val="IntenseQuoteChar"/>
    <w:uiPriority w:val="30"/>
    <w:qFormat/>
    <w:rsid w:val="00AB08FD"/>
    <w:pPr>
      <w:pBdr>
        <w:bottom w:val="single" w:sz="4" w:space="4" w:color="4F5858" w:themeColor="accent1"/>
      </w:pBdr>
      <w:spacing w:before="200" w:after="280"/>
      <w:ind w:left="936" w:right="936"/>
    </w:pPr>
    <w:rPr>
      <w:b/>
      <w:bCs/>
      <w:i/>
      <w:iCs/>
      <w:color w:val="4F5858" w:themeColor="accent1"/>
    </w:rPr>
  </w:style>
  <w:style w:type="character" w:customStyle="1" w:styleId="IntenseQuoteChar">
    <w:name w:val="Intense Quote Char"/>
    <w:basedOn w:val="DefaultParagraphFont"/>
    <w:link w:val="IntenseQuote"/>
    <w:uiPriority w:val="30"/>
    <w:rsid w:val="00AB08FD"/>
    <w:rPr>
      <w:b/>
      <w:bCs/>
      <w:i/>
      <w:iCs/>
      <w:color w:val="4F5858" w:themeColor="accent1"/>
    </w:rPr>
  </w:style>
  <w:style w:type="character" w:styleId="Hyperlink">
    <w:name w:val="Hyperlink"/>
    <w:basedOn w:val="DefaultParagraphFont"/>
    <w:uiPriority w:val="99"/>
    <w:unhideWhenUsed/>
    <w:rsid w:val="004930C5"/>
    <w:rPr>
      <w:color w:val="BF7F31" w:themeColor="hyperlink"/>
      <w:u w:val="single"/>
    </w:rPr>
  </w:style>
  <w:style w:type="table" w:styleId="LightList-Accent1">
    <w:name w:val="Light List Accent 1"/>
    <w:basedOn w:val="TableNormal"/>
    <w:uiPriority w:val="61"/>
    <w:rsid w:val="00EC211E"/>
    <w:pPr>
      <w:spacing w:after="0" w:line="240" w:lineRule="auto"/>
    </w:pPr>
    <w:tblPr>
      <w:tblStyleRowBandSize w:val="1"/>
      <w:tblStyleColBandSize w:val="1"/>
      <w:tblInd w:w="0" w:type="dxa"/>
      <w:tblBorders>
        <w:top w:val="single" w:sz="8" w:space="0" w:color="4F5858" w:themeColor="accent1"/>
        <w:left w:val="single" w:sz="8" w:space="0" w:color="4F5858" w:themeColor="accent1"/>
        <w:bottom w:val="single" w:sz="8" w:space="0" w:color="4F5858" w:themeColor="accent1"/>
        <w:right w:val="single" w:sz="8" w:space="0" w:color="4F585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5858" w:themeFill="accent1"/>
      </w:tcPr>
    </w:tblStylePr>
    <w:tblStylePr w:type="lastRow">
      <w:pPr>
        <w:spacing w:before="0" w:after="0" w:line="240" w:lineRule="auto"/>
      </w:pPr>
      <w:rPr>
        <w:b/>
        <w:bCs/>
      </w:rPr>
      <w:tblPr/>
      <w:tcPr>
        <w:tcBorders>
          <w:top w:val="double" w:sz="6" w:space="0" w:color="4F5858" w:themeColor="accent1"/>
          <w:left w:val="single" w:sz="8" w:space="0" w:color="4F5858" w:themeColor="accent1"/>
          <w:bottom w:val="single" w:sz="8" w:space="0" w:color="4F5858" w:themeColor="accent1"/>
          <w:right w:val="single" w:sz="8" w:space="0" w:color="4F5858" w:themeColor="accent1"/>
        </w:tcBorders>
      </w:tcPr>
    </w:tblStylePr>
    <w:tblStylePr w:type="firstCol">
      <w:rPr>
        <w:b w:val="0"/>
        <w:bCs/>
      </w:rPr>
    </w:tblStylePr>
    <w:tblStylePr w:type="lastCol">
      <w:rPr>
        <w:b/>
        <w:bCs/>
      </w:rPr>
    </w:tblStylePr>
    <w:tblStylePr w:type="band1Vert">
      <w:tblPr/>
      <w:tcPr>
        <w:tcBorders>
          <w:top w:val="single" w:sz="8" w:space="0" w:color="4F5858" w:themeColor="accent1"/>
          <w:left w:val="single" w:sz="8" w:space="0" w:color="4F5858" w:themeColor="accent1"/>
          <w:bottom w:val="single" w:sz="8" w:space="0" w:color="4F5858" w:themeColor="accent1"/>
          <w:right w:val="single" w:sz="8" w:space="0" w:color="4F5858" w:themeColor="accent1"/>
        </w:tcBorders>
      </w:tcPr>
    </w:tblStylePr>
    <w:tblStylePr w:type="band1Horz">
      <w:tblPr/>
      <w:tcPr>
        <w:tcBorders>
          <w:top w:val="single" w:sz="8" w:space="0" w:color="4F5858" w:themeColor="accent1"/>
          <w:left w:val="single" w:sz="8" w:space="0" w:color="4F5858" w:themeColor="accent1"/>
          <w:bottom w:val="single" w:sz="8" w:space="0" w:color="4F5858" w:themeColor="accent1"/>
          <w:right w:val="single" w:sz="8" w:space="0" w:color="4F5858" w:themeColor="accent1"/>
        </w:tcBorders>
      </w:tcPr>
    </w:tblStylePr>
  </w:style>
  <w:style w:type="paragraph" w:customStyle="1" w:styleId="Heading-NoNumbering">
    <w:name w:val="Heading - No Numbering"/>
    <w:basedOn w:val="Normal"/>
    <w:link w:val="Heading-NoNumberingChar"/>
    <w:qFormat/>
    <w:rsid w:val="00966EFB"/>
    <w:pPr>
      <w:spacing w:before="480" w:after="120"/>
      <w:ind w:left="432" w:hanging="432"/>
    </w:pPr>
    <w:rPr>
      <w:rFonts w:asciiTheme="majorHAnsi" w:hAnsiTheme="majorHAnsi"/>
      <w:b/>
      <w:caps/>
      <w:color w:val="3B4141" w:themeColor="accent1" w:themeShade="BF"/>
      <w:sz w:val="28"/>
    </w:rPr>
  </w:style>
  <w:style w:type="paragraph" w:styleId="TOCHeading">
    <w:name w:val="TOC Heading"/>
    <w:basedOn w:val="Heading1"/>
    <w:next w:val="Normal"/>
    <w:uiPriority w:val="39"/>
    <w:unhideWhenUsed/>
    <w:qFormat/>
    <w:rsid w:val="00966EFB"/>
    <w:pPr>
      <w:spacing w:after="0"/>
      <w:outlineLvl w:val="9"/>
    </w:pPr>
    <w:rPr>
      <w:caps w:val="0"/>
      <w:lang w:val="en-US" w:eastAsia="ja-JP"/>
    </w:rPr>
  </w:style>
  <w:style w:type="character" w:customStyle="1" w:styleId="Heading-NoNumberingChar">
    <w:name w:val="Heading - No Numbering Char"/>
    <w:basedOn w:val="DefaultParagraphFont"/>
    <w:link w:val="Heading-NoNumbering"/>
    <w:rsid w:val="00966EFB"/>
    <w:rPr>
      <w:rFonts w:asciiTheme="majorHAnsi" w:hAnsiTheme="majorHAnsi"/>
      <w:b/>
      <w:caps/>
      <w:color w:val="3B4141" w:themeColor="accent1" w:themeShade="BF"/>
      <w:sz w:val="28"/>
    </w:rPr>
  </w:style>
  <w:style w:type="paragraph" w:styleId="TOC1">
    <w:name w:val="toc 1"/>
    <w:basedOn w:val="Normal"/>
    <w:next w:val="Normal"/>
    <w:autoRedefine/>
    <w:uiPriority w:val="39"/>
    <w:unhideWhenUsed/>
    <w:rsid w:val="00966EFB"/>
    <w:pPr>
      <w:spacing w:after="100"/>
    </w:pPr>
  </w:style>
  <w:style w:type="character" w:styleId="CommentReference">
    <w:name w:val="annotation reference"/>
    <w:basedOn w:val="DefaultParagraphFont"/>
    <w:uiPriority w:val="99"/>
    <w:semiHidden/>
    <w:unhideWhenUsed/>
    <w:rsid w:val="00F61F76"/>
    <w:rPr>
      <w:sz w:val="16"/>
      <w:szCs w:val="16"/>
    </w:rPr>
  </w:style>
  <w:style w:type="paragraph" w:styleId="CommentText">
    <w:name w:val="annotation text"/>
    <w:basedOn w:val="Normal"/>
    <w:link w:val="CommentTextChar"/>
    <w:uiPriority w:val="99"/>
    <w:semiHidden/>
    <w:unhideWhenUsed/>
    <w:rsid w:val="00F61F76"/>
    <w:pPr>
      <w:spacing w:line="240" w:lineRule="auto"/>
    </w:pPr>
    <w:rPr>
      <w:sz w:val="20"/>
      <w:szCs w:val="20"/>
    </w:rPr>
  </w:style>
  <w:style w:type="character" w:customStyle="1" w:styleId="CommentTextChar">
    <w:name w:val="Comment Text Char"/>
    <w:basedOn w:val="DefaultParagraphFont"/>
    <w:link w:val="CommentText"/>
    <w:uiPriority w:val="99"/>
    <w:semiHidden/>
    <w:rsid w:val="00F61F76"/>
    <w:rPr>
      <w:sz w:val="20"/>
      <w:szCs w:val="20"/>
    </w:rPr>
  </w:style>
  <w:style w:type="paragraph" w:styleId="CommentSubject">
    <w:name w:val="annotation subject"/>
    <w:basedOn w:val="CommentText"/>
    <w:next w:val="CommentText"/>
    <w:link w:val="CommentSubjectChar"/>
    <w:uiPriority w:val="99"/>
    <w:semiHidden/>
    <w:unhideWhenUsed/>
    <w:rsid w:val="00F61F76"/>
    <w:rPr>
      <w:b/>
      <w:bCs/>
    </w:rPr>
  </w:style>
  <w:style w:type="character" w:customStyle="1" w:styleId="CommentSubjectChar">
    <w:name w:val="Comment Subject Char"/>
    <w:basedOn w:val="CommentTextChar"/>
    <w:link w:val="CommentSubject"/>
    <w:uiPriority w:val="99"/>
    <w:semiHidden/>
    <w:rsid w:val="00F61F76"/>
    <w:rPr>
      <w:b/>
      <w:bCs/>
      <w:sz w:val="20"/>
      <w:szCs w:val="20"/>
    </w:rPr>
  </w:style>
  <w:style w:type="paragraph" w:styleId="TOC2">
    <w:name w:val="toc 2"/>
    <w:basedOn w:val="Normal"/>
    <w:next w:val="Normal"/>
    <w:autoRedefine/>
    <w:uiPriority w:val="39"/>
    <w:unhideWhenUsed/>
    <w:rsid w:val="00D02D27"/>
    <w:pPr>
      <w:spacing w:after="100"/>
      <w:ind w:left="220"/>
    </w:pPr>
  </w:style>
  <w:style w:type="paragraph" w:styleId="TOC3">
    <w:name w:val="toc 3"/>
    <w:basedOn w:val="Normal"/>
    <w:next w:val="Normal"/>
    <w:autoRedefine/>
    <w:uiPriority w:val="39"/>
    <w:unhideWhenUsed/>
    <w:rsid w:val="00D02D27"/>
    <w:pPr>
      <w:spacing w:after="100"/>
      <w:ind w:left="440"/>
    </w:pPr>
  </w:style>
  <w:style w:type="paragraph" w:styleId="Revision">
    <w:name w:val="Revision"/>
    <w:hidden/>
    <w:uiPriority w:val="99"/>
    <w:semiHidden/>
    <w:rsid w:val="00740D17"/>
    <w:pPr>
      <w:spacing w:after="0" w:line="240" w:lineRule="auto"/>
    </w:pPr>
  </w:style>
  <w:style w:type="paragraph" w:styleId="ListParagraph">
    <w:name w:val="List Paragraph"/>
    <w:basedOn w:val="Normal"/>
    <w:uiPriority w:val="34"/>
    <w:qFormat/>
    <w:rsid w:val="0038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Stuff\Desktop\K2NE%20General%20Template%20Swiss%20Extended.dotx" TargetMode="External"/></Relationships>
</file>

<file path=word/theme/theme1.xml><?xml version="1.0" encoding="utf-8"?>
<a:theme xmlns:a="http://schemas.openxmlformats.org/drawingml/2006/main" name="Office Theme">
  <a:themeElements>
    <a:clrScheme name="K2 2013 Brand">
      <a:dk1>
        <a:srgbClr val="FFFFFF"/>
      </a:dk1>
      <a:lt1>
        <a:srgbClr val="FFFFFF"/>
      </a:lt1>
      <a:dk2>
        <a:srgbClr val="000000"/>
      </a:dk2>
      <a:lt2>
        <a:srgbClr val="000000"/>
      </a:lt2>
      <a:accent1>
        <a:srgbClr val="4F5858"/>
      </a:accent1>
      <a:accent2>
        <a:srgbClr val="35647E"/>
      </a:accent2>
      <a:accent3>
        <a:srgbClr val="BF7F31"/>
      </a:accent3>
      <a:accent4>
        <a:srgbClr val="A7A936"/>
      </a:accent4>
      <a:accent5>
        <a:srgbClr val="A8D4ED"/>
      </a:accent5>
      <a:accent6>
        <a:srgbClr val="CEC6AB"/>
      </a:accent6>
      <a:hlink>
        <a:srgbClr val="BF7F31"/>
      </a:hlink>
      <a:folHlink>
        <a:srgbClr val="CEC6AB"/>
      </a:folHlink>
    </a:clrScheme>
    <a:fontScheme name="K2 2013 Bran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CF1AC229729D43BE833A1A69E87EE7" ma:contentTypeVersion="4" ma:contentTypeDescription="Create a new document." ma:contentTypeScope="" ma:versionID="e101ac6eaafe13111b8a8deb00b257ec">
  <xsd:schema xmlns:xsd="http://www.w3.org/2001/XMLSchema" xmlns:xs="http://www.w3.org/2001/XMLSchema" xmlns:p="http://schemas.microsoft.com/office/2006/metadata/properties" xmlns:ns2="a82c06bd-bb10-4dba-8df6-98cd2f7a5dbd" xmlns:ns3="69e1730c-c26f-4129-88b0-e11da28454a3" targetNamespace="http://schemas.microsoft.com/office/2006/metadata/properties" ma:root="true" ma:fieldsID="94169a65cc89e74d96e0cd4baa1718b3" ns2:_="" ns3:_="">
    <xsd:import namespace="a82c06bd-bb10-4dba-8df6-98cd2f7a5dbd"/>
    <xsd:import namespace="69e1730c-c26f-4129-88b0-e11da28454a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2c06bd-bb10-4dba-8df6-98cd2f7a5db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e1730c-c26f-4129-88b0-e11da28454a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D5322-D3AF-452B-9357-D2D2492BE381}">
  <ds:schemaRefs>
    <ds:schemaRef ds:uri="http://schemas.microsoft.com/sharepoint/v3/contenttype/forms"/>
  </ds:schemaRefs>
</ds:datastoreItem>
</file>

<file path=customXml/itemProps2.xml><?xml version="1.0" encoding="utf-8"?>
<ds:datastoreItem xmlns:ds="http://schemas.openxmlformats.org/officeDocument/2006/customXml" ds:itemID="{77ACB0C1-7637-4871-954B-4B475CD1C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2c06bd-bb10-4dba-8df6-98cd2f7a5dbd"/>
    <ds:schemaRef ds:uri="69e1730c-c26f-4129-88b0-e11da2845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EE83EE-73E0-485B-BC91-D2C7F84F96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B021B0-BCD5-4546-B1AA-281EE8D9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K2NE General Template Swiss Extended.dotx</Template>
  <TotalTime>25</TotalTime>
  <Pages>1</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K2NE SP Content Broker</vt:lpstr>
    </vt:vector>
  </TitlesOfParts>
  <Company>Microsoft</Company>
  <LinksUpToDate>false</LinksUpToDate>
  <CharactersWithSpaces>22549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K2NE SP Content Broker</dc:title>
  <dc:subject>[sub-title]</dc:subject>
  <dc:creator>Ruben</dc:creator>
  <cp:lastModifiedBy>Administrator</cp:lastModifiedBy>
  <cp:revision>101</cp:revision>
  <dcterms:created xsi:type="dcterms:W3CDTF">2017-12-12T13:34:00Z</dcterms:created>
  <dcterms:modified xsi:type="dcterms:W3CDTF">2018-04-05T07:09:00Z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0x010100FFCF1AC229729D43BE833A1A69E87EE7</vt:lpwstr>
  </property>
</Properties>
</file>